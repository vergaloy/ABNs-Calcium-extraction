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C1F52E" w:rsidR="001133EC" w:rsidRPr="0032715B" w:rsidRDefault="001C632A" w:rsidP="009D3926">
      <w:pPr>
        <w:spacing w:line="240" w:lineRule="auto"/>
        <w:jc w:val="both"/>
        <w:rPr>
          <w:rFonts w:ascii="Times New Roman" w:hAnsi="Times New Roman" w:cs="Times New Roman"/>
          <w:sz w:val="24"/>
          <w:szCs w:val="24"/>
        </w:rPr>
      </w:pPr>
      <w:r w:rsidRPr="001C632A">
        <w:rPr>
          <w:rFonts w:ascii="Times New Roman" w:hAnsi="Times New Roman" w:cs="Times New Roman"/>
          <w:color w:val="0070C0"/>
          <w:sz w:val="32"/>
          <w:szCs w:val="32"/>
        </w:rPr>
        <w:t xml:space="preserve">Calcium imaging of </w:t>
      </w:r>
      <w:r w:rsidR="0096403A">
        <w:rPr>
          <w:rFonts w:ascii="Times New Roman" w:hAnsi="Times New Roman" w:cs="Times New Roman"/>
          <w:color w:val="0070C0"/>
          <w:sz w:val="32"/>
          <w:szCs w:val="32"/>
        </w:rPr>
        <w:t xml:space="preserve">the </w:t>
      </w:r>
      <w:r w:rsidRPr="001C632A">
        <w:rPr>
          <w:rFonts w:ascii="Times New Roman" w:hAnsi="Times New Roman" w:cs="Times New Roman"/>
          <w:color w:val="0070C0"/>
          <w:sz w:val="32"/>
          <w:szCs w:val="32"/>
        </w:rPr>
        <w:t>adult</w:t>
      </w:r>
      <w:r w:rsidR="0096403A">
        <w:rPr>
          <w:rFonts w:ascii="Times New Roman" w:hAnsi="Times New Roman" w:cs="Times New Roman"/>
          <w:color w:val="0070C0"/>
          <w:sz w:val="32"/>
          <w:szCs w:val="32"/>
        </w:rPr>
        <w:t>-</w:t>
      </w:r>
      <w:r w:rsidRPr="001C632A">
        <w:rPr>
          <w:rFonts w:ascii="Times New Roman" w:hAnsi="Times New Roman" w:cs="Times New Roman"/>
          <w:color w:val="0070C0"/>
          <w:sz w:val="32"/>
          <w:szCs w:val="32"/>
        </w:rPr>
        <w:t xml:space="preserve">born </w:t>
      </w:r>
      <w:r w:rsidR="0096403A">
        <w:rPr>
          <w:rFonts w:ascii="Times New Roman" w:hAnsi="Times New Roman" w:cs="Times New Roman"/>
          <w:color w:val="0070C0"/>
          <w:sz w:val="32"/>
          <w:szCs w:val="32"/>
        </w:rPr>
        <w:t>neurons</w:t>
      </w:r>
      <w:r w:rsidRPr="001C632A">
        <w:rPr>
          <w:rFonts w:ascii="Times New Roman" w:hAnsi="Times New Roman" w:cs="Times New Roman"/>
          <w:color w:val="0070C0"/>
          <w:sz w:val="32"/>
          <w:szCs w:val="32"/>
        </w:rPr>
        <w:t xml:space="preserve"> in </w:t>
      </w:r>
      <w:r w:rsidR="0096403A">
        <w:rPr>
          <w:rFonts w:ascii="Times New Roman" w:hAnsi="Times New Roman" w:cs="Times New Roman"/>
          <w:color w:val="0070C0"/>
          <w:sz w:val="32"/>
          <w:szCs w:val="32"/>
        </w:rPr>
        <w:t>naturally sleeping</w:t>
      </w:r>
      <w:r w:rsidRPr="001C632A">
        <w:rPr>
          <w:rFonts w:ascii="Times New Roman" w:hAnsi="Times New Roman" w:cs="Times New Roman"/>
          <w:color w:val="0070C0"/>
          <w:sz w:val="32"/>
          <w:szCs w:val="32"/>
        </w:rPr>
        <w:t xml:space="preserve"> mice</w:t>
      </w:r>
    </w:p>
    <w:p w14:paraId="00000002" w14:textId="77777777" w:rsidR="001133EC" w:rsidRPr="0032715B" w:rsidRDefault="001133EC" w:rsidP="009D3926">
      <w:pPr>
        <w:spacing w:line="240" w:lineRule="auto"/>
        <w:jc w:val="both"/>
        <w:rPr>
          <w:rFonts w:ascii="Times New Roman" w:hAnsi="Times New Roman" w:cs="Times New Roman"/>
          <w:sz w:val="24"/>
          <w:szCs w:val="24"/>
        </w:rPr>
      </w:pPr>
    </w:p>
    <w:p w14:paraId="15E430EA" w14:textId="5F5F19CC" w:rsidR="001C632A" w:rsidRPr="001C632A" w:rsidRDefault="001C632A"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Alvaro Carrier-Ruiz</w:t>
      </w:r>
      <w:r w:rsidRPr="001C632A">
        <w:rPr>
          <w:rFonts w:ascii="Times New Roman" w:hAnsi="Times New Roman" w:cs="Times New Roman"/>
          <w:sz w:val="24"/>
          <w:szCs w:val="24"/>
          <w:vertAlign w:val="superscript"/>
        </w:rPr>
        <w:t>1,2</w:t>
      </w:r>
      <w:r>
        <w:rPr>
          <w:rFonts w:ascii="Times New Roman" w:hAnsi="Times New Roman" w:cs="Times New Roman"/>
          <w:sz w:val="24"/>
          <w:szCs w:val="24"/>
        </w:rPr>
        <w:t xml:space="preserve">, </w:t>
      </w:r>
      <w:r w:rsidRPr="001C632A">
        <w:rPr>
          <w:rFonts w:ascii="Times New Roman" w:hAnsi="Times New Roman" w:cs="Times New Roman"/>
          <w:sz w:val="24"/>
          <w:szCs w:val="24"/>
        </w:rPr>
        <w:t>Yuki</w:t>
      </w:r>
      <w:r>
        <w:rPr>
          <w:rFonts w:ascii="Times New Roman" w:hAnsi="Times New Roman" w:cs="Times New Roman"/>
          <w:sz w:val="24"/>
          <w:szCs w:val="24"/>
        </w:rPr>
        <w:t xml:space="preserve"> </w:t>
      </w:r>
      <w:r w:rsidRPr="001C632A">
        <w:rPr>
          <w:rFonts w:ascii="Times New Roman" w:hAnsi="Times New Roman" w:cs="Times New Roman"/>
          <w:sz w:val="24"/>
          <w:szCs w:val="24"/>
        </w:rPr>
        <w:t>Sugaya</w:t>
      </w:r>
      <w:r w:rsidRPr="001C632A">
        <w:rPr>
          <w:rFonts w:ascii="Times New Roman" w:hAnsi="Times New Roman" w:cs="Times New Roman"/>
          <w:sz w:val="24"/>
          <w:szCs w:val="24"/>
          <w:vertAlign w:val="superscript"/>
        </w:rPr>
        <w:t>1,2</w:t>
      </w:r>
      <w:r w:rsidRPr="001C632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C632A">
        <w:rPr>
          <w:rFonts w:ascii="Times New Roman" w:hAnsi="Times New Roman" w:cs="Times New Roman"/>
          <w:sz w:val="24"/>
          <w:szCs w:val="24"/>
        </w:rPr>
        <w:t>Deependra</w:t>
      </w:r>
      <w:proofErr w:type="spellEnd"/>
      <w:r>
        <w:rPr>
          <w:rFonts w:ascii="Times New Roman" w:hAnsi="Times New Roman" w:cs="Times New Roman"/>
          <w:sz w:val="24"/>
          <w:szCs w:val="24"/>
        </w:rPr>
        <w:t xml:space="preserve"> </w:t>
      </w:r>
      <w:r w:rsidRPr="001C632A">
        <w:rPr>
          <w:rFonts w:ascii="Times New Roman" w:hAnsi="Times New Roman" w:cs="Times New Roman"/>
          <w:sz w:val="24"/>
          <w:szCs w:val="24"/>
        </w:rPr>
        <w:t>Kumar</w:t>
      </w:r>
      <w:r w:rsidRPr="001C632A">
        <w:rPr>
          <w:rFonts w:ascii="Times New Roman" w:hAnsi="Times New Roman" w:cs="Times New Roman"/>
          <w:sz w:val="24"/>
          <w:szCs w:val="24"/>
          <w:vertAlign w:val="superscript"/>
        </w:rPr>
        <w:t>3</w:t>
      </w:r>
      <w:r w:rsidRPr="001C632A">
        <w:rPr>
          <w:rFonts w:ascii="Times New Roman" w:hAnsi="Times New Roman" w:cs="Times New Roman"/>
          <w:sz w:val="24"/>
          <w:szCs w:val="24"/>
        </w:rPr>
        <w:t>, Iyo</w:t>
      </w:r>
      <w:r>
        <w:rPr>
          <w:rFonts w:ascii="Times New Roman" w:hAnsi="Times New Roman" w:cs="Times New Roman"/>
          <w:sz w:val="24"/>
          <w:szCs w:val="24"/>
        </w:rPr>
        <w:t xml:space="preserve"> </w:t>
      </w:r>
      <w:r w:rsidRPr="001C632A">
        <w:rPr>
          <w:rFonts w:ascii="Times New Roman" w:hAnsi="Times New Roman" w:cs="Times New Roman"/>
          <w:sz w:val="24"/>
          <w:szCs w:val="24"/>
        </w:rPr>
        <w:t>Koyanagi</w:t>
      </w:r>
      <w:r w:rsidRPr="001C632A">
        <w:rPr>
          <w:rFonts w:ascii="Times New Roman" w:hAnsi="Times New Roman" w:cs="Times New Roman"/>
          <w:sz w:val="24"/>
          <w:szCs w:val="24"/>
          <w:vertAlign w:val="superscript"/>
        </w:rPr>
        <w:t>3</w:t>
      </w:r>
      <w:r w:rsidRPr="001C632A">
        <w:rPr>
          <w:rFonts w:ascii="Times New Roman" w:hAnsi="Times New Roman" w:cs="Times New Roman"/>
          <w:sz w:val="24"/>
          <w:szCs w:val="24"/>
        </w:rPr>
        <w:t>, Pablo</w:t>
      </w:r>
      <w:r>
        <w:rPr>
          <w:rFonts w:ascii="Times New Roman" w:hAnsi="Times New Roman" w:cs="Times New Roman"/>
          <w:sz w:val="24"/>
          <w:szCs w:val="24"/>
        </w:rPr>
        <w:t xml:space="preserve"> </w:t>
      </w:r>
      <w:r w:rsidRPr="001C632A">
        <w:rPr>
          <w:rFonts w:ascii="Times New Roman" w:hAnsi="Times New Roman" w:cs="Times New Roman"/>
          <w:sz w:val="24"/>
          <w:szCs w:val="24"/>
        </w:rPr>
        <w:t>Vergara</w:t>
      </w:r>
      <w:r w:rsidRPr="001C632A">
        <w:rPr>
          <w:rFonts w:ascii="Times New Roman" w:hAnsi="Times New Roman" w:cs="Times New Roman"/>
          <w:sz w:val="24"/>
          <w:szCs w:val="24"/>
          <w:vertAlign w:val="superscript"/>
        </w:rPr>
        <w:t>3</w:t>
      </w:r>
      <w:r>
        <w:rPr>
          <w:rFonts w:ascii="Times New Roman" w:hAnsi="Times New Roman" w:cs="Times New Roman"/>
          <w:sz w:val="24"/>
          <w:szCs w:val="24"/>
        </w:rPr>
        <w:t xml:space="preserve">, </w:t>
      </w:r>
      <w:commentRangeStart w:id="0"/>
      <w:r w:rsidR="00C94DD6">
        <w:rPr>
          <w:rFonts w:ascii="Times New Roman" w:hAnsi="Times New Roman" w:cs="Times New Roman"/>
          <w:sz w:val="24"/>
          <w:szCs w:val="24"/>
        </w:rPr>
        <w:t>Sakthivel Srininvasan</w:t>
      </w:r>
      <w:r w:rsidR="00C94DD6" w:rsidRPr="0039566F">
        <w:rPr>
          <w:rFonts w:ascii="Times New Roman" w:hAnsi="Times New Roman" w:cs="Times New Roman"/>
          <w:sz w:val="24"/>
          <w:szCs w:val="24"/>
          <w:vertAlign w:val="superscript"/>
        </w:rPr>
        <w:t>3</w:t>
      </w:r>
      <w:commentRangeEnd w:id="0"/>
      <w:r w:rsidR="00C94DD6">
        <w:rPr>
          <w:rStyle w:val="CommentReference"/>
        </w:rPr>
        <w:commentReference w:id="0"/>
      </w:r>
      <w:r w:rsidR="00C94DD6">
        <w:rPr>
          <w:rFonts w:ascii="Times New Roman" w:hAnsi="Times New Roman" w:cs="Times New Roman"/>
          <w:sz w:val="24"/>
          <w:szCs w:val="24"/>
        </w:rPr>
        <w:t xml:space="preserve">, </w:t>
      </w:r>
      <w:commentRangeStart w:id="1"/>
      <w:r w:rsidR="000D6C50">
        <w:rPr>
          <w:rFonts w:ascii="Times New Roman" w:hAnsi="Times New Roman" w:cs="Times New Roman" w:hint="eastAsia"/>
          <w:sz w:val="24"/>
          <w:szCs w:val="24"/>
        </w:rPr>
        <w:t>Toshie Naoi</w:t>
      </w:r>
      <w:r w:rsidR="000D6C50" w:rsidRPr="00EE3B06">
        <w:rPr>
          <w:rFonts w:ascii="Times New Roman" w:hAnsi="Times New Roman" w:cs="Times New Roman"/>
          <w:sz w:val="24"/>
          <w:szCs w:val="24"/>
          <w:vertAlign w:val="superscript"/>
        </w:rPr>
        <w:t>3</w:t>
      </w:r>
      <w:commentRangeEnd w:id="1"/>
      <w:r w:rsidR="00C10227">
        <w:rPr>
          <w:rStyle w:val="CommentReference"/>
        </w:rPr>
        <w:commentReference w:id="1"/>
      </w:r>
      <w:r w:rsidR="000D6C50">
        <w:rPr>
          <w:rFonts w:ascii="Times New Roman" w:hAnsi="Times New Roman" w:cs="Times New Roman" w:hint="eastAsia"/>
          <w:sz w:val="24"/>
          <w:szCs w:val="24"/>
        </w:rPr>
        <w:t xml:space="preserve">, </w:t>
      </w:r>
      <w:r>
        <w:rPr>
          <w:rFonts w:ascii="Times New Roman" w:hAnsi="Times New Roman" w:cs="Times New Roman"/>
          <w:sz w:val="24"/>
          <w:szCs w:val="24"/>
        </w:rPr>
        <w:t>Masanobu Kano</w:t>
      </w:r>
      <w:r w:rsidRPr="001C632A">
        <w:rPr>
          <w:rFonts w:ascii="Times New Roman" w:hAnsi="Times New Roman" w:cs="Times New Roman"/>
          <w:sz w:val="24"/>
          <w:szCs w:val="24"/>
          <w:vertAlign w:val="superscript"/>
        </w:rPr>
        <w:t>1,</w:t>
      </w:r>
      <w:proofErr w:type="gramStart"/>
      <w:r w:rsidRPr="001C632A">
        <w:rPr>
          <w:rFonts w:ascii="Times New Roman" w:hAnsi="Times New Roman" w:cs="Times New Roman"/>
          <w:sz w:val="24"/>
          <w:szCs w:val="24"/>
          <w:vertAlign w:val="superscript"/>
        </w:rPr>
        <w:t>2</w:t>
      </w:r>
      <w:r w:rsidR="00C94DD6">
        <w:rPr>
          <w:rFonts w:ascii="Times New Roman" w:hAnsi="Times New Roman" w:cs="Times New Roman"/>
          <w:sz w:val="24"/>
          <w:szCs w:val="24"/>
          <w:vertAlign w:val="superscript"/>
        </w:rPr>
        <w:t>,*</w:t>
      </w:r>
      <w:proofErr w:type="gramEnd"/>
      <w:r>
        <w:rPr>
          <w:rFonts w:ascii="Times New Roman" w:hAnsi="Times New Roman" w:cs="Times New Roman"/>
          <w:sz w:val="24"/>
          <w:szCs w:val="24"/>
        </w:rPr>
        <w:t>, and Masanori Sakaguchi</w:t>
      </w:r>
      <w:r w:rsidRPr="001C632A">
        <w:rPr>
          <w:rFonts w:ascii="Times New Roman" w:hAnsi="Times New Roman" w:cs="Times New Roman"/>
          <w:sz w:val="24"/>
          <w:szCs w:val="24"/>
          <w:vertAlign w:val="superscript"/>
        </w:rPr>
        <w:t>3</w:t>
      </w:r>
      <w:r w:rsidR="00C94DD6">
        <w:rPr>
          <w:rFonts w:ascii="Times New Roman" w:hAnsi="Times New Roman" w:cs="Times New Roman"/>
          <w:sz w:val="24"/>
          <w:szCs w:val="24"/>
          <w:vertAlign w:val="superscript"/>
        </w:rPr>
        <w:t>,*</w:t>
      </w:r>
      <w:r w:rsidR="004B466C">
        <w:rPr>
          <w:rFonts w:ascii="Times New Roman" w:hAnsi="Times New Roman" w:cs="Times New Roman"/>
          <w:sz w:val="24"/>
          <w:szCs w:val="24"/>
          <w:vertAlign w:val="superscript"/>
        </w:rPr>
        <w:t>*</w:t>
      </w:r>
    </w:p>
    <w:p w14:paraId="0724974C" w14:textId="6D5ECA62" w:rsidR="001C632A" w:rsidRPr="001C632A" w:rsidRDefault="001C632A"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sidRPr="001C632A">
        <w:rPr>
          <w:rFonts w:ascii="Times New Roman" w:hAnsi="Times New Roman" w:cs="Times New Roman"/>
          <w:sz w:val="24"/>
          <w:szCs w:val="24"/>
        </w:rPr>
        <w:t>Department of Neurophysiology, Graduate School of Medicine, The University of Tokyo, Tokyo 113-0033, Japan</w:t>
      </w:r>
    </w:p>
    <w:p w14:paraId="4F83FB40" w14:textId="1047C5A5" w:rsidR="001C632A" w:rsidRDefault="001C632A"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C632A">
        <w:rPr>
          <w:rFonts w:ascii="Times New Roman" w:hAnsi="Times New Roman" w:cs="Times New Roman"/>
          <w:sz w:val="24"/>
          <w:szCs w:val="24"/>
        </w:rPr>
        <w:t xml:space="preserve">International Research Center for </w:t>
      </w:r>
      <w:proofErr w:type="spellStart"/>
      <w:r w:rsidRPr="001C632A">
        <w:rPr>
          <w:rFonts w:ascii="Times New Roman" w:hAnsi="Times New Roman" w:cs="Times New Roman"/>
          <w:sz w:val="24"/>
          <w:szCs w:val="24"/>
        </w:rPr>
        <w:t>Neurointelligence</w:t>
      </w:r>
      <w:proofErr w:type="spellEnd"/>
      <w:r w:rsidRPr="001C632A">
        <w:rPr>
          <w:rFonts w:ascii="Times New Roman" w:hAnsi="Times New Roman" w:cs="Times New Roman"/>
          <w:sz w:val="24"/>
          <w:szCs w:val="24"/>
        </w:rPr>
        <w:t xml:space="preserve"> (WPI-IRCN), The University of Tokyo Institutes for Advanced Study (UTIAS), Tokyo 113-0033, Japan</w:t>
      </w:r>
    </w:p>
    <w:p w14:paraId="3D70FE74" w14:textId="6DAFA00D" w:rsidR="001C632A" w:rsidRDefault="001C632A"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1C632A">
        <w:rPr>
          <w:rFonts w:ascii="Times New Roman" w:hAnsi="Times New Roman" w:cs="Times New Roman"/>
          <w:sz w:val="24"/>
          <w:szCs w:val="24"/>
        </w:rPr>
        <w:t>International Institute for Integrative Sleep Medicine (WPI-IIIS), University of Tsukuba, Tsukuba, Ibaraki 305-0006, Japan</w:t>
      </w:r>
    </w:p>
    <w:p w14:paraId="7CEFE192" w14:textId="5960D178" w:rsidR="004B466C" w:rsidRPr="004B466C" w:rsidRDefault="004B466C" w:rsidP="004B466C">
      <w:pPr>
        <w:spacing w:line="240" w:lineRule="auto"/>
        <w:jc w:val="both"/>
        <w:rPr>
          <w:rFonts w:ascii="Times New Roman" w:hAnsi="Times New Roman" w:cs="Times New Roman"/>
          <w:sz w:val="24"/>
          <w:szCs w:val="24"/>
        </w:rPr>
      </w:pPr>
      <w:r w:rsidRPr="004B466C">
        <w:rPr>
          <w:rFonts w:ascii="Times New Roman" w:hAnsi="Times New Roman" w:cs="Times New Roman"/>
          <w:sz w:val="24"/>
          <w:szCs w:val="24"/>
        </w:rPr>
        <w:t xml:space="preserve">*Correspondence: </w:t>
      </w:r>
      <w:r w:rsidR="00111F6C" w:rsidRPr="00111F6C">
        <w:rPr>
          <w:rFonts w:ascii="Times New Roman" w:hAnsi="Times New Roman" w:cs="Times New Roman"/>
          <w:sz w:val="24"/>
          <w:szCs w:val="24"/>
        </w:rPr>
        <w:t>mkano-tky@m.u-tokyo.ac.jp</w:t>
      </w:r>
    </w:p>
    <w:p w14:paraId="00FEC32E" w14:textId="68E7C52B" w:rsidR="001C632A" w:rsidRDefault="004B466C" w:rsidP="009D3926">
      <w:pPr>
        <w:spacing w:line="240" w:lineRule="auto"/>
        <w:rPr>
          <w:rFonts w:ascii="Times New Roman" w:hAnsi="Times New Roman" w:cs="Times New Roman"/>
          <w:sz w:val="24"/>
          <w:szCs w:val="24"/>
        </w:rPr>
      </w:pPr>
      <w:r w:rsidRPr="004B466C">
        <w:rPr>
          <w:rFonts w:ascii="Times New Roman" w:hAnsi="Times New Roman" w:cs="Times New Roman"/>
          <w:sz w:val="24"/>
          <w:szCs w:val="24"/>
        </w:rPr>
        <w:t xml:space="preserve">**Correspondence: </w:t>
      </w:r>
      <w:r>
        <w:rPr>
          <w:rFonts w:ascii="Times New Roman" w:hAnsi="Times New Roman" w:cs="Times New Roman"/>
          <w:sz w:val="24"/>
          <w:szCs w:val="24"/>
        </w:rPr>
        <w:t>sakaguchi.masa.fp@alumni.tsukuba.ac.jp</w:t>
      </w:r>
      <w:r w:rsidR="001C632A">
        <w:rPr>
          <w:rFonts w:ascii="Times New Roman" w:hAnsi="Times New Roman" w:cs="Times New Roman"/>
          <w:sz w:val="24"/>
          <w:szCs w:val="24"/>
        </w:rPr>
        <w:br w:type="page"/>
      </w:r>
    </w:p>
    <w:p w14:paraId="5FDC6A05" w14:textId="77777777" w:rsidR="001C632A" w:rsidRDefault="001C632A" w:rsidP="009D3926">
      <w:pPr>
        <w:spacing w:line="240" w:lineRule="auto"/>
        <w:jc w:val="both"/>
        <w:rPr>
          <w:rFonts w:ascii="Times New Roman" w:hAnsi="Times New Roman" w:cs="Times New Roman"/>
          <w:sz w:val="24"/>
          <w:szCs w:val="24"/>
        </w:rPr>
      </w:pPr>
    </w:p>
    <w:p w14:paraId="0000000B" w14:textId="6404E539"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b/>
          <w:sz w:val="24"/>
          <w:szCs w:val="24"/>
        </w:rPr>
        <w:t>SUMMARY</w:t>
      </w:r>
      <w:r w:rsidRPr="0032715B">
        <w:rPr>
          <w:rFonts w:ascii="Times New Roman" w:hAnsi="Times New Roman" w:cs="Times New Roman"/>
          <w:sz w:val="24"/>
          <w:szCs w:val="24"/>
        </w:rPr>
        <w:t xml:space="preserve"> </w:t>
      </w:r>
    </w:p>
    <w:p w14:paraId="0000000C" w14:textId="4CB17273" w:rsidR="001133EC" w:rsidRPr="0032715B" w:rsidRDefault="0035671B" w:rsidP="009D3926">
      <w:pPr>
        <w:spacing w:line="240" w:lineRule="auto"/>
        <w:jc w:val="both"/>
        <w:rPr>
          <w:rFonts w:ascii="Times New Roman" w:hAnsi="Times New Roman" w:cs="Times New Roman"/>
          <w:sz w:val="24"/>
          <w:szCs w:val="24"/>
        </w:rPr>
      </w:pPr>
      <w:r w:rsidRPr="0035671B">
        <w:rPr>
          <w:rFonts w:ascii="Times New Roman" w:hAnsi="Times New Roman" w:cs="Times New Roman"/>
          <w:sz w:val="24"/>
          <w:szCs w:val="24"/>
        </w:rPr>
        <w:t>The adult-born granule cells in the dentate gyrus</w:t>
      </w:r>
      <w:r w:rsidR="006F4B41">
        <w:rPr>
          <w:rFonts w:ascii="Times New Roman" w:hAnsi="Times New Roman" w:cs="Times New Roman"/>
          <w:sz w:val="24"/>
          <w:szCs w:val="24"/>
        </w:rPr>
        <w:t xml:space="preserve"> (</w:t>
      </w:r>
      <w:proofErr w:type="spellStart"/>
      <w:r w:rsidR="006F4B41" w:rsidRPr="0035671B">
        <w:rPr>
          <w:rFonts w:ascii="Times New Roman" w:hAnsi="Times New Roman" w:cs="Times New Roman"/>
          <w:sz w:val="24"/>
          <w:szCs w:val="24"/>
        </w:rPr>
        <w:t>abGCs</w:t>
      </w:r>
      <w:proofErr w:type="spellEnd"/>
      <w:r w:rsidR="006F4B41">
        <w:rPr>
          <w:rFonts w:ascii="Times New Roman" w:hAnsi="Times New Roman" w:cs="Times New Roman"/>
          <w:sz w:val="24"/>
          <w:szCs w:val="24"/>
        </w:rPr>
        <w:t>)</w:t>
      </w:r>
      <w:r w:rsidRPr="0035671B">
        <w:rPr>
          <w:rFonts w:ascii="Times New Roman" w:hAnsi="Times New Roman" w:cs="Times New Roman"/>
          <w:sz w:val="24"/>
          <w:szCs w:val="24"/>
        </w:rPr>
        <w:t xml:space="preserve"> contributes </w:t>
      </w:r>
      <w:r w:rsidR="006F4B41">
        <w:rPr>
          <w:rFonts w:ascii="Times New Roman" w:hAnsi="Times New Roman" w:cs="Times New Roman"/>
          <w:sz w:val="24"/>
          <w:szCs w:val="24"/>
        </w:rPr>
        <w:t xml:space="preserve">to </w:t>
      </w:r>
      <w:r w:rsidR="00076BD8">
        <w:rPr>
          <w:rFonts w:ascii="Times New Roman" w:hAnsi="Times New Roman" w:cs="Times New Roman"/>
          <w:sz w:val="24"/>
          <w:szCs w:val="24"/>
        </w:rPr>
        <w:t xml:space="preserve">process </w:t>
      </w:r>
      <w:r w:rsidRPr="0035671B">
        <w:rPr>
          <w:rFonts w:ascii="Times New Roman" w:hAnsi="Times New Roman" w:cs="Times New Roman"/>
          <w:sz w:val="24"/>
          <w:szCs w:val="24"/>
        </w:rPr>
        <w:t xml:space="preserve">memory </w:t>
      </w:r>
      <w:r w:rsidR="006F4B41">
        <w:rPr>
          <w:rFonts w:ascii="Times New Roman" w:hAnsi="Times New Roman" w:cs="Times New Roman"/>
          <w:sz w:val="24"/>
          <w:szCs w:val="24"/>
        </w:rPr>
        <w:t xml:space="preserve">and </w:t>
      </w:r>
      <w:commentRangeStart w:id="2"/>
      <w:r w:rsidR="006F4B41">
        <w:rPr>
          <w:rFonts w:ascii="Times New Roman" w:hAnsi="Times New Roman" w:cs="Times New Roman"/>
          <w:sz w:val="24"/>
          <w:szCs w:val="24"/>
        </w:rPr>
        <w:t>emotion</w:t>
      </w:r>
      <w:r w:rsidR="00076BD8">
        <w:rPr>
          <w:rFonts w:ascii="Times New Roman" w:hAnsi="Times New Roman" w:cs="Times New Roman"/>
          <w:sz w:val="24"/>
          <w:szCs w:val="24"/>
        </w:rPr>
        <w:t xml:space="preserve"> </w:t>
      </w:r>
      <w:commentRangeEnd w:id="2"/>
      <w:r w:rsidR="00A705E6">
        <w:rPr>
          <w:rStyle w:val="CommentReference"/>
        </w:rPr>
        <w:commentReference w:id="2"/>
      </w:r>
      <w:r w:rsidR="006F4B41">
        <w:rPr>
          <w:rFonts w:ascii="Times New Roman" w:hAnsi="Times New Roman" w:cs="Times New Roman"/>
          <w:sz w:val="24"/>
          <w:szCs w:val="24"/>
        </w:rPr>
        <w:t>both in physiological and</w:t>
      </w:r>
      <w:r w:rsidRPr="0035671B">
        <w:rPr>
          <w:rFonts w:ascii="Times New Roman" w:hAnsi="Times New Roman" w:cs="Times New Roman"/>
          <w:sz w:val="24"/>
          <w:szCs w:val="24"/>
        </w:rPr>
        <w:t xml:space="preserve"> pathologi</w:t>
      </w:r>
      <w:r w:rsidR="006F4B41">
        <w:rPr>
          <w:rFonts w:ascii="Times New Roman" w:hAnsi="Times New Roman" w:cs="Times New Roman"/>
          <w:sz w:val="24"/>
          <w:szCs w:val="24"/>
        </w:rPr>
        <w:t>cal conditions including</w:t>
      </w:r>
      <w:r w:rsidRPr="0035671B">
        <w:rPr>
          <w:rFonts w:ascii="Times New Roman" w:hAnsi="Times New Roman" w:cs="Times New Roman"/>
          <w:sz w:val="24"/>
          <w:szCs w:val="24"/>
        </w:rPr>
        <w:t xml:space="preserve"> epilepsy</w:t>
      </w:r>
      <w:r w:rsidR="00A705E6">
        <w:rPr>
          <w:rFonts w:ascii="Times New Roman" w:hAnsi="Times New Roman" w:cs="Times New Roman"/>
          <w:sz w:val="24"/>
          <w:szCs w:val="24"/>
        </w:rPr>
        <w:t xml:space="preserve">, </w:t>
      </w:r>
      <w:r w:rsidRPr="0035671B">
        <w:rPr>
          <w:rFonts w:ascii="Times New Roman" w:hAnsi="Times New Roman" w:cs="Times New Roman"/>
          <w:sz w:val="24"/>
          <w:szCs w:val="24"/>
        </w:rPr>
        <w:t>Alzheimer’s disease</w:t>
      </w:r>
      <w:r w:rsidR="00A705E6">
        <w:rPr>
          <w:rFonts w:ascii="Times New Roman" w:hAnsi="Times New Roman" w:cs="Times New Roman"/>
          <w:sz w:val="24"/>
          <w:szCs w:val="24"/>
        </w:rPr>
        <w:t>, and depression</w:t>
      </w:r>
      <w:r w:rsidRPr="0035671B">
        <w:rPr>
          <w:rFonts w:ascii="Times New Roman" w:hAnsi="Times New Roman" w:cs="Times New Roman"/>
          <w:sz w:val="24"/>
          <w:szCs w:val="24"/>
        </w:rPr>
        <w:t>.</w:t>
      </w:r>
      <w:r>
        <w:rPr>
          <w:rFonts w:ascii="Times New Roman" w:hAnsi="Times New Roman" w:cs="Times New Roman"/>
          <w:sz w:val="24"/>
          <w:szCs w:val="24"/>
        </w:rPr>
        <w:t xml:space="preserve"> T</w:t>
      </w:r>
      <w:r w:rsidRPr="0035671B">
        <w:rPr>
          <w:rFonts w:ascii="Times New Roman" w:hAnsi="Times New Roman" w:cs="Times New Roman"/>
          <w:sz w:val="24"/>
          <w:szCs w:val="24"/>
        </w:rPr>
        <w:t xml:space="preserve">o decipher the </w:t>
      </w:r>
      <w:r w:rsidR="00076BD8">
        <w:rPr>
          <w:rFonts w:ascii="Times New Roman" w:hAnsi="Times New Roman" w:cs="Times New Roman"/>
          <w:sz w:val="24"/>
          <w:szCs w:val="24"/>
        </w:rPr>
        <w:t>function</w:t>
      </w:r>
      <w:r>
        <w:rPr>
          <w:rFonts w:ascii="Times New Roman" w:hAnsi="Times New Roman" w:cs="Times New Roman"/>
          <w:sz w:val="24"/>
          <w:szCs w:val="24"/>
        </w:rPr>
        <w:t xml:space="preserve"> of </w:t>
      </w:r>
      <w:proofErr w:type="spellStart"/>
      <w:r>
        <w:rPr>
          <w:rFonts w:ascii="Times New Roman" w:hAnsi="Times New Roman" w:cs="Times New Roman"/>
          <w:sz w:val="24"/>
          <w:szCs w:val="24"/>
        </w:rPr>
        <w:t>abGC</w:t>
      </w:r>
      <w:r w:rsidR="00076BD8">
        <w:rPr>
          <w:rFonts w:ascii="Times New Roman" w:hAnsi="Times New Roman" w:cs="Times New Roman"/>
          <w:sz w:val="24"/>
          <w:szCs w:val="24"/>
        </w:rPr>
        <w:t>s</w:t>
      </w:r>
      <w:proofErr w:type="spellEnd"/>
      <w:r>
        <w:rPr>
          <w:rFonts w:ascii="Times New Roman" w:hAnsi="Times New Roman" w:cs="Times New Roman"/>
          <w:sz w:val="24"/>
          <w:szCs w:val="24"/>
        </w:rPr>
        <w:t>, c</w:t>
      </w:r>
      <w:r w:rsidR="001C632A">
        <w:rPr>
          <w:rFonts w:ascii="Times New Roman" w:hAnsi="Times New Roman" w:cs="Times New Roman"/>
          <w:sz w:val="24"/>
          <w:szCs w:val="24"/>
        </w:rPr>
        <w:t>alci</w:t>
      </w:r>
      <w:r w:rsidR="00293DE3">
        <w:rPr>
          <w:rFonts w:ascii="Times New Roman" w:hAnsi="Times New Roman" w:cs="Times New Roman"/>
          <w:sz w:val="24"/>
          <w:szCs w:val="24"/>
        </w:rPr>
        <w:t>um imaging</w:t>
      </w:r>
      <w:r w:rsidR="00076BD8">
        <w:rPr>
          <w:rFonts w:ascii="Times New Roman" w:hAnsi="Times New Roman" w:cs="Times New Roman"/>
          <w:sz w:val="24"/>
          <w:szCs w:val="24"/>
        </w:rPr>
        <w:t xml:space="preserve"> under free moving condition</w:t>
      </w:r>
      <w:r w:rsidR="001C632A">
        <w:rPr>
          <w:rFonts w:ascii="Times New Roman" w:hAnsi="Times New Roman" w:cs="Times New Roman"/>
          <w:sz w:val="24"/>
          <w:szCs w:val="24"/>
        </w:rPr>
        <w:t xml:space="preserve"> </w:t>
      </w:r>
      <w:r w:rsidR="00076BD8">
        <w:rPr>
          <w:rFonts w:ascii="Times New Roman" w:hAnsi="Times New Roman" w:cs="Times New Roman"/>
          <w:sz w:val="24"/>
          <w:szCs w:val="24"/>
        </w:rPr>
        <w:t>enables to examine their event-related ensemble activities</w:t>
      </w:r>
      <w:r w:rsidR="00A705E6">
        <w:rPr>
          <w:rFonts w:ascii="Times New Roman" w:hAnsi="Times New Roman" w:cs="Times New Roman"/>
          <w:sz w:val="24"/>
          <w:szCs w:val="24"/>
        </w:rPr>
        <w:t xml:space="preserve"> with genetically defined </w:t>
      </w:r>
      <w:proofErr w:type="spellStart"/>
      <w:r w:rsidR="00A705E6">
        <w:rPr>
          <w:rFonts w:ascii="Times New Roman" w:hAnsi="Times New Roman" w:cs="Times New Roman"/>
          <w:sz w:val="24"/>
          <w:szCs w:val="24"/>
        </w:rPr>
        <w:t>abGC</w:t>
      </w:r>
      <w:proofErr w:type="spellEnd"/>
      <w:r w:rsidR="00A705E6">
        <w:rPr>
          <w:rFonts w:ascii="Times New Roman" w:hAnsi="Times New Roman" w:cs="Times New Roman"/>
          <w:sz w:val="24"/>
          <w:szCs w:val="24"/>
        </w:rPr>
        <w:t xml:space="preserve"> population, </w:t>
      </w:r>
      <w:commentRangeStart w:id="3"/>
      <w:r w:rsidR="00A705E6">
        <w:rPr>
          <w:rFonts w:ascii="Times New Roman" w:hAnsi="Times New Roman" w:cs="Times New Roman"/>
          <w:sz w:val="24"/>
          <w:szCs w:val="24"/>
        </w:rPr>
        <w:t>although its temporal resolution is second to that of electrophysiological methods</w:t>
      </w:r>
      <w:r>
        <w:rPr>
          <w:rFonts w:ascii="Times New Roman" w:hAnsi="Times New Roman" w:cs="Times New Roman"/>
          <w:sz w:val="24"/>
          <w:szCs w:val="24"/>
        </w:rPr>
        <w:t>.</w:t>
      </w:r>
      <w:commentRangeEnd w:id="3"/>
      <w:r w:rsidR="00A705E6">
        <w:rPr>
          <w:rStyle w:val="CommentReference"/>
        </w:rPr>
        <w:commentReference w:id="3"/>
      </w:r>
      <w:r w:rsidR="00293DE3">
        <w:rPr>
          <w:rFonts w:ascii="Times New Roman" w:hAnsi="Times New Roman" w:cs="Times New Roman"/>
          <w:sz w:val="24"/>
          <w:szCs w:val="24"/>
        </w:rPr>
        <w:t xml:space="preserve"> </w:t>
      </w:r>
      <w:r w:rsidR="001C632A" w:rsidRPr="001C632A">
        <w:rPr>
          <w:rFonts w:ascii="Times New Roman" w:hAnsi="Times New Roman" w:cs="Times New Roman"/>
          <w:sz w:val="24"/>
          <w:szCs w:val="24"/>
        </w:rPr>
        <w:t xml:space="preserve">Here, we present a complete protocol for the </w:t>
      </w:r>
      <w:r w:rsidR="00FA5A21">
        <w:rPr>
          <w:rFonts w:ascii="Times New Roman" w:hAnsi="Times New Roman" w:cs="Times New Roman"/>
          <w:sz w:val="24"/>
          <w:szCs w:val="24"/>
        </w:rPr>
        <w:t xml:space="preserve">calcium imaging of </w:t>
      </w:r>
      <w:proofErr w:type="spellStart"/>
      <w:r>
        <w:rPr>
          <w:rFonts w:ascii="Times New Roman" w:hAnsi="Times New Roman" w:cs="Times New Roman"/>
          <w:sz w:val="24"/>
          <w:szCs w:val="24"/>
        </w:rPr>
        <w:t>abGCs</w:t>
      </w:r>
      <w:proofErr w:type="spellEnd"/>
      <w:r w:rsidR="00FA5A21">
        <w:rPr>
          <w:rFonts w:ascii="Times New Roman" w:hAnsi="Times New Roman" w:cs="Times New Roman"/>
          <w:sz w:val="24"/>
          <w:szCs w:val="24"/>
        </w:rPr>
        <w:t xml:space="preserve"> </w:t>
      </w:r>
      <w:r w:rsidR="000E48CF" w:rsidRPr="000E48CF">
        <w:rPr>
          <w:rFonts w:ascii="Times New Roman" w:hAnsi="Times New Roman" w:cs="Times New Roman"/>
          <w:sz w:val="24"/>
          <w:szCs w:val="24"/>
        </w:rPr>
        <w:t xml:space="preserve">in </w:t>
      </w:r>
      <w:r w:rsidR="0096403A">
        <w:rPr>
          <w:rFonts w:ascii="Times New Roman" w:hAnsi="Times New Roman" w:cs="Times New Roman"/>
          <w:sz w:val="24"/>
          <w:szCs w:val="24"/>
        </w:rPr>
        <w:t>naturally sleeping</w:t>
      </w:r>
      <w:r w:rsidR="000E48CF" w:rsidRPr="000E48CF">
        <w:rPr>
          <w:rFonts w:ascii="Times New Roman" w:hAnsi="Times New Roman" w:cs="Times New Roman"/>
          <w:sz w:val="24"/>
          <w:szCs w:val="24"/>
        </w:rPr>
        <w:t xml:space="preserve"> </w:t>
      </w:r>
      <w:r w:rsidR="00076BD8">
        <w:rPr>
          <w:rFonts w:ascii="Times New Roman" w:hAnsi="Times New Roman" w:cs="Times New Roman"/>
          <w:sz w:val="24"/>
          <w:szCs w:val="24"/>
        </w:rPr>
        <w:t>mice</w:t>
      </w:r>
      <w:r w:rsidR="000E48CF" w:rsidRPr="000E48CF">
        <w:rPr>
          <w:rFonts w:ascii="Times New Roman" w:hAnsi="Times New Roman" w:cs="Times New Roman"/>
          <w:sz w:val="24"/>
          <w:szCs w:val="24"/>
        </w:rPr>
        <w:t xml:space="preserve"> </w:t>
      </w:r>
      <w:r w:rsidR="00FA5A21">
        <w:rPr>
          <w:rFonts w:ascii="Times New Roman" w:hAnsi="Times New Roman" w:cs="Times New Roman"/>
          <w:sz w:val="24"/>
          <w:szCs w:val="24"/>
        </w:rPr>
        <w:t xml:space="preserve">using </w:t>
      </w:r>
      <w:r w:rsidR="00076BD8">
        <w:rPr>
          <w:rFonts w:ascii="Times New Roman" w:hAnsi="Times New Roman" w:cs="Times New Roman"/>
          <w:sz w:val="24"/>
          <w:szCs w:val="24"/>
        </w:rPr>
        <w:t xml:space="preserve">a </w:t>
      </w:r>
      <w:r w:rsidR="00FA5A21">
        <w:rPr>
          <w:rFonts w:ascii="Times New Roman" w:hAnsi="Times New Roman" w:cs="Times New Roman"/>
          <w:sz w:val="24"/>
          <w:szCs w:val="24"/>
        </w:rPr>
        <w:t>miniatur</w:t>
      </w:r>
      <w:r w:rsidR="00076BD8">
        <w:rPr>
          <w:rFonts w:ascii="Times New Roman" w:hAnsi="Times New Roman" w:cs="Times New Roman"/>
          <w:sz w:val="24"/>
          <w:szCs w:val="24"/>
        </w:rPr>
        <w:t>ized</w:t>
      </w:r>
      <w:r w:rsidR="00FA5A21">
        <w:rPr>
          <w:rFonts w:ascii="Times New Roman" w:hAnsi="Times New Roman" w:cs="Times New Roman"/>
          <w:sz w:val="24"/>
          <w:szCs w:val="24"/>
        </w:rPr>
        <w:t xml:space="preserve"> microscope</w:t>
      </w:r>
      <w:r w:rsidR="001C632A" w:rsidRPr="001C632A">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E48CF">
        <w:rPr>
          <w:rFonts w:ascii="Times New Roman" w:hAnsi="Times New Roman" w:cs="Times New Roman"/>
          <w:sz w:val="24"/>
          <w:szCs w:val="24"/>
        </w:rPr>
        <w:t>preparatory surgery</w:t>
      </w:r>
      <w:r>
        <w:rPr>
          <w:rFonts w:ascii="Times New Roman" w:hAnsi="Times New Roman" w:cs="Times New Roman"/>
          <w:sz w:val="24"/>
          <w:szCs w:val="24"/>
        </w:rPr>
        <w:t xml:space="preserve"> and the post-recording processing could be the</w:t>
      </w:r>
      <w:r w:rsidRPr="0035671B">
        <w:rPr>
          <w:rFonts w:ascii="Times New Roman" w:hAnsi="Times New Roman" w:cs="Times New Roman"/>
          <w:sz w:val="24"/>
          <w:szCs w:val="24"/>
        </w:rPr>
        <w:t xml:space="preserve"> </w:t>
      </w:r>
      <w:r w:rsidR="000E48CF">
        <w:rPr>
          <w:rFonts w:ascii="Times New Roman" w:hAnsi="Times New Roman" w:cs="Times New Roman"/>
          <w:sz w:val="24"/>
          <w:szCs w:val="24"/>
        </w:rPr>
        <w:t>major</w:t>
      </w:r>
      <w:r w:rsidRPr="0035671B">
        <w:rPr>
          <w:rFonts w:ascii="Times New Roman" w:hAnsi="Times New Roman" w:cs="Times New Roman"/>
          <w:sz w:val="24"/>
          <w:szCs w:val="24"/>
        </w:rPr>
        <w:t xml:space="preserve"> obstacles</w:t>
      </w:r>
      <w:r w:rsidR="000E48CF">
        <w:rPr>
          <w:rFonts w:ascii="Times New Roman" w:hAnsi="Times New Roman" w:cs="Times New Roman"/>
          <w:sz w:val="24"/>
          <w:szCs w:val="24"/>
        </w:rPr>
        <w:t xml:space="preserve"> and this protocol provides solutions to them</w:t>
      </w:r>
      <w:r>
        <w:rPr>
          <w:rFonts w:ascii="Times New Roman" w:hAnsi="Times New Roman" w:cs="Times New Roman"/>
          <w:sz w:val="24"/>
          <w:szCs w:val="24"/>
        </w:rPr>
        <w:t>.</w:t>
      </w:r>
      <w:r w:rsidR="000E48CF">
        <w:rPr>
          <w:rFonts w:ascii="Times New Roman" w:hAnsi="Times New Roman" w:cs="Times New Roman"/>
          <w:sz w:val="24"/>
          <w:szCs w:val="24"/>
        </w:rPr>
        <w:t xml:space="preserve"> </w:t>
      </w:r>
    </w:p>
    <w:p w14:paraId="0000000E" w14:textId="77777777" w:rsidR="001133EC" w:rsidRDefault="001133EC" w:rsidP="009D3926">
      <w:pPr>
        <w:spacing w:line="240" w:lineRule="auto"/>
        <w:jc w:val="both"/>
        <w:rPr>
          <w:rFonts w:ascii="Times New Roman" w:hAnsi="Times New Roman" w:cs="Times New Roman"/>
          <w:sz w:val="24"/>
          <w:szCs w:val="24"/>
        </w:rPr>
      </w:pPr>
    </w:p>
    <w:p w14:paraId="3ABB683A" w14:textId="7030991F" w:rsidR="00864DBB" w:rsidRDefault="00864DBB" w:rsidP="009D3926">
      <w:pPr>
        <w:spacing w:line="240" w:lineRule="auto"/>
        <w:jc w:val="both"/>
        <w:rPr>
          <w:rFonts w:ascii="Times New Roman" w:hAnsi="Times New Roman" w:cs="Times New Roman"/>
          <w:b/>
          <w:sz w:val="24"/>
          <w:szCs w:val="24"/>
        </w:rPr>
      </w:pPr>
      <w:r w:rsidRPr="00864DBB">
        <w:rPr>
          <w:rFonts w:ascii="Times New Roman" w:hAnsi="Times New Roman" w:cs="Times New Roman" w:hint="eastAsia"/>
          <w:b/>
          <w:sz w:val="24"/>
          <w:szCs w:val="24"/>
        </w:rPr>
        <w:t>H</w:t>
      </w:r>
      <w:r>
        <w:rPr>
          <w:rFonts w:ascii="Times New Roman" w:hAnsi="Times New Roman" w:cs="Times New Roman"/>
          <w:b/>
          <w:sz w:val="24"/>
          <w:szCs w:val="24"/>
        </w:rPr>
        <w:t>IGHLIGHT</w:t>
      </w:r>
    </w:p>
    <w:p w14:paraId="2E28D999" w14:textId="77777777" w:rsidR="00864DBB" w:rsidRDefault="00864DBB" w:rsidP="009D3926">
      <w:pPr>
        <w:spacing w:line="240" w:lineRule="auto"/>
        <w:jc w:val="both"/>
        <w:rPr>
          <w:rFonts w:ascii="Times New Roman" w:hAnsi="Times New Roman" w:cs="Times New Roman"/>
          <w:b/>
          <w:sz w:val="24"/>
          <w:szCs w:val="24"/>
        </w:rPr>
      </w:pPr>
    </w:p>
    <w:p w14:paraId="136F329A" w14:textId="2BF4E6A2" w:rsidR="00864DBB" w:rsidRPr="00864DBB" w:rsidRDefault="00864DBB" w:rsidP="009D3926">
      <w:pPr>
        <w:spacing w:line="240" w:lineRule="auto"/>
        <w:jc w:val="both"/>
        <w:rPr>
          <w:rFonts w:ascii="Times New Roman" w:hAnsi="Times New Roman" w:cs="Times New Roman"/>
          <w:b/>
          <w:sz w:val="24"/>
          <w:szCs w:val="24"/>
        </w:rPr>
      </w:pPr>
      <w:r>
        <w:rPr>
          <w:rFonts w:ascii="Times New Roman" w:hAnsi="Times New Roman" w:cs="Times New Roman" w:hint="eastAsia"/>
          <w:b/>
          <w:sz w:val="24"/>
          <w:szCs w:val="24"/>
        </w:rPr>
        <w:t>GRAPHICAL ABSTRACT</w:t>
      </w:r>
    </w:p>
    <w:p w14:paraId="429A4439" w14:textId="77777777" w:rsidR="00864DBB" w:rsidRPr="000E48CF" w:rsidRDefault="00864DBB" w:rsidP="009D3926">
      <w:pPr>
        <w:spacing w:line="240" w:lineRule="auto"/>
        <w:jc w:val="both"/>
        <w:rPr>
          <w:rFonts w:ascii="Times New Roman" w:hAnsi="Times New Roman" w:cs="Times New Roman"/>
          <w:sz w:val="24"/>
          <w:szCs w:val="24"/>
        </w:rPr>
      </w:pPr>
    </w:p>
    <w:p w14:paraId="0000000F" w14:textId="77777777"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BEFORE YOU BEGIN </w:t>
      </w:r>
    </w:p>
    <w:p w14:paraId="00000010"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Timing: 3 – 4 months  </w:t>
      </w:r>
    </w:p>
    <w:p w14:paraId="00000011"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 </w:t>
      </w:r>
    </w:p>
    <w:p w14:paraId="00000012" w14:textId="6DD6FE0A"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1.   Obtain at least two transgenic mice lines: one line expressing a fluorescent calcium indicator protein after exposure to </w:t>
      </w:r>
      <w:proofErr w:type="spellStart"/>
      <w:r w:rsidRPr="0032715B">
        <w:rPr>
          <w:rFonts w:ascii="Times New Roman" w:hAnsi="Times New Roman" w:cs="Times New Roman"/>
          <w:sz w:val="24"/>
          <w:szCs w:val="24"/>
        </w:rPr>
        <w:t>Cre</w:t>
      </w:r>
      <w:proofErr w:type="spellEnd"/>
      <w:r w:rsidRPr="0032715B">
        <w:rPr>
          <w:rFonts w:ascii="Times New Roman" w:hAnsi="Times New Roman" w:cs="Times New Roman"/>
          <w:sz w:val="24"/>
          <w:szCs w:val="24"/>
        </w:rPr>
        <w:t xml:space="preserve"> recombinase; </w:t>
      </w:r>
      <w:r w:rsidR="00FD037A">
        <w:rPr>
          <w:rFonts w:ascii="Times New Roman" w:hAnsi="Times New Roman" w:cs="Times New Roman"/>
          <w:sz w:val="24"/>
          <w:szCs w:val="24"/>
        </w:rPr>
        <w:t>the other</w:t>
      </w:r>
      <w:r w:rsidRPr="0032715B">
        <w:rPr>
          <w:rFonts w:ascii="Times New Roman" w:hAnsi="Times New Roman" w:cs="Times New Roman"/>
          <w:sz w:val="24"/>
          <w:szCs w:val="24"/>
        </w:rPr>
        <w:t xml:space="preserve"> line expressing a </w:t>
      </w:r>
      <w:proofErr w:type="gramStart"/>
      <w:r w:rsidRPr="0032715B">
        <w:rPr>
          <w:rFonts w:ascii="Times New Roman" w:hAnsi="Times New Roman" w:cs="Times New Roman"/>
          <w:sz w:val="24"/>
          <w:szCs w:val="24"/>
        </w:rPr>
        <w:t>tamoxifen-inducible</w:t>
      </w:r>
      <w:proofErr w:type="gramEnd"/>
      <w:r w:rsidRPr="0032715B">
        <w:rPr>
          <w:rFonts w:ascii="Times New Roman" w:hAnsi="Times New Roman" w:cs="Times New Roman"/>
          <w:sz w:val="24"/>
          <w:szCs w:val="24"/>
        </w:rPr>
        <w:t xml:space="preserve"> </w:t>
      </w:r>
      <w:proofErr w:type="spellStart"/>
      <w:r w:rsidRPr="0032715B">
        <w:rPr>
          <w:rFonts w:ascii="Times New Roman" w:hAnsi="Times New Roman" w:cs="Times New Roman"/>
          <w:sz w:val="24"/>
          <w:szCs w:val="24"/>
        </w:rPr>
        <w:t>Cre</w:t>
      </w:r>
      <w:proofErr w:type="spellEnd"/>
      <w:r w:rsidRPr="0032715B">
        <w:rPr>
          <w:rFonts w:ascii="Times New Roman" w:hAnsi="Times New Roman" w:cs="Times New Roman"/>
          <w:sz w:val="24"/>
          <w:szCs w:val="24"/>
        </w:rPr>
        <w:t xml:space="preserve"> recombinase in neural </w:t>
      </w:r>
      <w:r w:rsidR="008B0E7F">
        <w:rPr>
          <w:rFonts w:ascii="Times New Roman" w:hAnsi="Times New Roman" w:cs="Times New Roman"/>
          <w:sz w:val="24"/>
          <w:szCs w:val="24"/>
        </w:rPr>
        <w:t>stem or progenitor</w:t>
      </w:r>
      <w:r w:rsidRPr="0032715B">
        <w:rPr>
          <w:rFonts w:ascii="Times New Roman" w:hAnsi="Times New Roman" w:cs="Times New Roman"/>
          <w:sz w:val="24"/>
          <w:szCs w:val="24"/>
        </w:rPr>
        <w:t xml:space="preserve"> cells.</w:t>
      </w:r>
    </w:p>
    <w:p w14:paraId="00000013" w14:textId="77777777" w:rsidR="001133EC" w:rsidRPr="0032715B" w:rsidRDefault="001133EC" w:rsidP="009D3926">
      <w:pPr>
        <w:spacing w:line="240" w:lineRule="auto"/>
        <w:jc w:val="both"/>
        <w:rPr>
          <w:rFonts w:ascii="Times New Roman" w:hAnsi="Times New Roman" w:cs="Times New Roman"/>
          <w:sz w:val="24"/>
          <w:szCs w:val="24"/>
        </w:rPr>
      </w:pPr>
    </w:p>
    <w:p w14:paraId="00000014" w14:textId="7BD8BB87" w:rsidR="001133EC" w:rsidRPr="0032715B" w:rsidRDefault="000D3A6D"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Note: We have experience using </w:t>
      </w:r>
      <w:r w:rsidR="005872D3">
        <w:rPr>
          <w:rFonts w:ascii="Times New Roman" w:hAnsi="Times New Roman" w:cs="Times New Roman"/>
          <w:sz w:val="24"/>
          <w:szCs w:val="24"/>
        </w:rPr>
        <w:t>Nestin-Cre</w:t>
      </w:r>
      <w:r w:rsidRPr="000D3A6D">
        <w:rPr>
          <w:rFonts w:ascii="Times New Roman" w:hAnsi="Times New Roman" w:cs="Times New Roman"/>
          <w:sz w:val="24"/>
          <w:szCs w:val="24"/>
        </w:rPr>
        <w:t>ER</w:t>
      </w:r>
      <w:r w:rsidRPr="0039566F">
        <w:rPr>
          <w:rFonts w:ascii="Times New Roman" w:hAnsi="Times New Roman" w:cs="Times New Roman"/>
          <w:sz w:val="24"/>
          <w:szCs w:val="24"/>
          <w:vertAlign w:val="superscript"/>
        </w:rPr>
        <w:t>T2</w:t>
      </w:r>
      <w:r w:rsidRPr="000D3A6D">
        <w:rPr>
          <w:rFonts w:ascii="Times New Roman" w:hAnsi="Times New Roman" w:cs="Times New Roman"/>
          <w:sz w:val="24"/>
          <w:szCs w:val="24"/>
        </w:rPr>
        <w:t xml:space="preserve"> transgenic </w:t>
      </w:r>
      <w:r w:rsidR="00C94DD6">
        <w:rPr>
          <w:rFonts w:ascii="Times New Roman" w:hAnsi="Times New Roman" w:cs="Times New Roman"/>
          <w:sz w:val="24"/>
          <w:szCs w:val="24"/>
        </w:rPr>
        <w:t>(</w:t>
      </w:r>
      <w:proofErr w:type="spellStart"/>
      <w:r w:rsidR="00C94DD6">
        <w:rPr>
          <w:rFonts w:ascii="Times New Roman" w:hAnsi="Times New Roman" w:cs="Times New Roman"/>
          <w:sz w:val="24"/>
          <w:szCs w:val="24"/>
        </w:rPr>
        <w:t>nestin</w:t>
      </w:r>
      <w:proofErr w:type="spellEnd"/>
      <w:r w:rsidR="00C94DD6">
        <w:rPr>
          <w:rFonts w:ascii="Times New Roman" w:hAnsi="Times New Roman" w:cs="Times New Roman"/>
          <w:sz w:val="24"/>
          <w:szCs w:val="24"/>
        </w:rPr>
        <w:t xml:space="preserve">) </w:t>
      </w:r>
      <w:r w:rsidRPr="000D3A6D">
        <w:rPr>
          <w:rFonts w:ascii="Times New Roman" w:hAnsi="Times New Roman" w:cs="Times New Roman"/>
          <w:sz w:val="24"/>
          <w:szCs w:val="24"/>
        </w:rPr>
        <w:t>mice</w:t>
      </w:r>
      <w:r>
        <w:rPr>
          <w:rFonts w:ascii="Times New Roman" w:hAnsi="Times New Roman" w:cs="Times New Roman"/>
          <w:sz w:val="24"/>
          <w:szCs w:val="24"/>
        </w:rPr>
        <w:t xml:space="preserve"> from Kyoto University </w:t>
      </w:r>
      <w:r w:rsidRPr="000D3A6D">
        <w:rPr>
          <w:rFonts w:ascii="Times New Roman" w:hAnsi="Times New Roman" w:cs="Times New Roman"/>
          <w:sz w:val="24"/>
          <w:szCs w:val="24"/>
        </w:rPr>
        <w:t>(</w:t>
      </w:r>
      <w:proofErr w:type="spellStart"/>
      <w:r>
        <w:rPr>
          <w:rFonts w:ascii="Times New Roman" w:hAnsi="Times New Roman" w:cs="Times New Roman"/>
          <w:sz w:val="24"/>
          <w:szCs w:val="24"/>
        </w:rPr>
        <w:t>Nestin-Cre</w:t>
      </w:r>
      <w:proofErr w:type="spellEnd"/>
      <w:r>
        <w:rPr>
          <w:rFonts w:ascii="Times New Roman" w:hAnsi="Times New Roman" w:cs="Times New Roman"/>
          <w:sz w:val="24"/>
          <w:szCs w:val="24"/>
        </w:rPr>
        <w:t xml:space="preserve"> ER</w:t>
      </w:r>
      <w:r w:rsidRPr="0039566F">
        <w:rPr>
          <w:rFonts w:ascii="Times New Roman" w:hAnsi="Times New Roman" w:cs="Times New Roman"/>
          <w:sz w:val="24"/>
          <w:szCs w:val="24"/>
          <w:vertAlign w:val="superscript"/>
        </w:rPr>
        <w:t>T2</w:t>
      </w:r>
      <w:r>
        <w:rPr>
          <w:rFonts w:ascii="Times New Roman" w:hAnsi="Times New Roman" w:cs="Times New Roman"/>
          <w:sz w:val="24"/>
          <w:szCs w:val="24"/>
        </w:rPr>
        <w:t xml:space="preserve"> line 4, </w:t>
      </w:r>
      <w:proofErr w:type="spellStart"/>
      <w:r w:rsidRPr="000D3A6D">
        <w:rPr>
          <w:rFonts w:ascii="Times New Roman" w:hAnsi="Times New Roman" w:cs="Times New Roman"/>
          <w:sz w:val="24"/>
          <w:szCs w:val="24"/>
        </w:rPr>
        <w:t>Imayoshi</w:t>
      </w:r>
      <w:proofErr w:type="spellEnd"/>
      <w:r w:rsidRPr="000D3A6D">
        <w:rPr>
          <w:rFonts w:ascii="Times New Roman" w:hAnsi="Times New Roman" w:cs="Times New Roman"/>
          <w:sz w:val="24"/>
          <w:szCs w:val="24"/>
        </w:rPr>
        <w:t xml:space="preserve"> et al., 2008)</w:t>
      </w:r>
      <w:r>
        <w:rPr>
          <w:rFonts w:ascii="Times New Roman" w:hAnsi="Times New Roman" w:cs="Times New Roman"/>
          <w:sz w:val="24"/>
          <w:szCs w:val="24"/>
        </w:rPr>
        <w:t xml:space="preserve"> and from Jackson laboratory (#016261)</w:t>
      </w:r>
      <w:r w:rsidR="003B2F67" w:rsidRPr="0032715B">
        <w:rPr>
          <w:rFonts w:ascii="Times New Roman" w:hAnsi="Times New Roman" w:cs="Times New Roman"/>
          <w:sz w:val="24"/>
          <w:szCs w:val="24"/>
        </w:rPr>
        <w:t xml:space="preserve">, in which </w:t>
      </w:r>
      <w:proofErr w:type="spellStart"/>
      <w:r w:rsidR="003B2F67" w:rsidRPr="0032715B">
        <w:rPr>
          <w:rFonts w:ascii="Times New Roman" w:hAnsi="Times New Roman" w:cs="Times New Roman"/>
          <w:sz w:val="24"/>
          <w:szCs w:val="24"/>
        </w:rPr>
        <w:t>Cre</w:t>
      </w:r>
      <w:proofErr w:type="spellEnd"/>
      <w:r w:rsidR="003B2F67" w:rsidRPr="0032715B">
        <w:rPr>
          <w:rFonts w:ascii="Times New Roman" w:hAnsi="Times New Roman" w:cs="Times New Roman"/>
          <w:sz w:val="24"/>
          <w:szCs w:val="24"/>
        </w:rPr>
        <w:t xml:space="preserve"> recombinase is expressed in </w:t>
      </w:r>
      <w:commentRangeStart w:id="4"/>
      <w:proofErr w:type="spellStart"/>
      <w:r w:rsidR="003B2F67" w:rsidRPr="0032715B">
        <w:rPr>
          <w:rFonts w:ascii="Times New Roman" w:hAnsi="Times New Roman" w:cs="Times New Roman"/>
          <w:sz w:val="24"/>
          <w:szCs w:val="24"/>
        </w:rPr>
        <w:t>Nestin</w:t>
      </w:r>
      <w:proofErr w:type="spellEnd"/>
      <w:r w:rsidR="006F4B41">
        <w:rPr>
          <w:rFonts w:ascii="Times New Roman" w:hAnsi="Times New Roman" w:cs="Times New Roman"/>
          <w:sz w:val="24"/>
          <w:szCs w:val="24"/>
        </w:rPr>
        <w:t xml:space="preserve">-positive </w:t>
      </w:r>
      <w:r w:rsidR="003B2F67" w:rsidRPr="0032715B">
        <w:rPr>
          <w:rFonts w:ascii="Times New Roman" w:hAnsi="Times New Roman" w:cs="Times New Roman"/>
          <w:sz w:val="24"/>
          <w:szCs w:val="24"/>
        </w:rPr>
        <w:t xml:space="preserve">cells </w:t>
      </w:r>
      <w:commentRangeEnd w:id="4"/>
      <w:r w:rsidR="006F4B41">
        <w:rPr>
          <w:rStyle w:val="CommentReference"/>
        </w:rPr>
        <w:commentReference w:id="4"/>
      </w:r>
      <w:r w:rsidR="00C94DD6">
        <w:rPr>
          <w:rFonts w:ascii="Times New Roman" w:hAnsi="Times New Roman" w:cs="Times New Roman"/>
          <w:sz w:val="24"/>
          <w:szCs w:val="24"/>
        </w:rPr>
        <w:t>in the adult</w:t>
      </w:r>
      <w:r w:rsidR="00A705E6">
        <w:rPr>
          <w:rFonts w:ascii="Times New Roman" w:hAnsi="Times New Roman" w:cs="Times New Roman"/>
          <w:sz w:val="24"/>
          <w:szCs w:val="24"/>
        </w:rPr>
        <w:t xml:space="preserve"> </w:t>
      </w:r>
      <w:r w:rsidR="00C94DD6">
        <w:rPr>
          <w:rFonts w:ascii="Times New Roman" w:hAnsi="Times New Roman" w:cs="Times New Roman"/>
          <w:sz w:val="24"/>
          <w:szCs w:val="24"/>
        </w:rPr>
        <w:t xml:space="preserve">brain </w:t>
      </w:r>
      <w:r w:rsidR="003B2F67" w:rsidRPr="0032715B">
        <w:rPr>
          <w:rFonts w:ascii="Times New Roman" w:hAnsi="Times New Roman" w:cs="Times New Roman"/>
          <w:sz w:val="24"/>
          <w:szCs w:val="24"/>
        </w:rPr>
        <w:t xml:space="preserve">by tamoxifen induction. </w:t>
      </w:r>
      <w:r w:rsidR="000756E3">
        <w:rPr>
          <w:rFonts w:ascii="Times New Roman" w:hAnsi="Times New Roman" w:cs="Times New Roman"/>
          <w:sz w:val="24"/>
          <w:szCs w:val="24"/>
        </w:rPr>
        <w:t>Alternatively, the Ascl1-CreER</w:t>
      </w:r>
      <w:r w:rsidR="000756E3" w:rsidRPr="0039566F">
        <w:rPr>
          <w:rFonts w:ascii="Times New Roman" w:hAnsi="Times New Roman" w:cs="Times New Roman"/>
          <w:sz w:val="24"/>
          <w:szCs w:val="24"/>
          <w:vertAlign w:val="superscript"/>
        </w:rPr>
        <w:t>T2</w:t>
      </w:r>
      <w:r w:rsidR="000756E3">
        <w:rPr>
          <w:rFonts w:ascii="Times New Roman" w:hAnsi="Times New Roman" w:cs="Times New Roman"/>
          <w:sz w:val="24"/>
          <w:szCs w:val="24"/>
        </w:rPr>
        <w:t xml:space="preserve"> mice (Jackson #012882) could be examined to shorten the entire experimental period</w:t>
      </w:r>
      <w:r w:rsidR="009D1111">
        <w:rPr>
          <w:rFonts w:ascii="Times New Roman" w:hAnsi="Times New Roman" w:cs="Times New Roman"/>
          <w:sz w:val="24"/>
          <w:szCs w:val="24"/>
        </w:rPr>
        <w:t xml:space="preserve"> (e.g., </w:t>
      </w:r>
      <w:r w:rsidR="009D1111" w:rsidRPr="009D1111">
        <w:rPr>
          <w:rFonts w:ascii="Times New Roman" w:hAnsi="Times New Roman" w:cs="Times New Roman"/>
          <w:sz w:val="24"/>
          <w:szCs w:val="24"/>
        </w:rPr>
        <w:t xml:space="preserve">Gregor-Alexander </w:t>
      </w:r>
      <w:proofErr w:type="spellStart"/>
      <w:r w:rsidR="009D1111" w:rsidRPr="009D1111">
        <w:rPr>
          <w:rFonts w:ascii="Times New Roman" w:hAnsi="Times New Roman" w:cs="Times New Roman"/>
          <w:sz w:val="24"/>
          <w:szCs w:val="24"/>
        </w:rPr>
        <w:t>Pilz</w:t>
      </w:r>
      <w:proofErr w:type="spellEnd"/>
      <w:r w:rsidR="009D1111" w:rsidRPr="009D1111">
        <w:rPr>
          <w:rFonts w:ascii="Times New Roman" w:hAnsi="Times New Roman" w:cs="Times New Roman"/>
          <w:sz w:val="24"/>
          <w:szCs w:val="24"/>
        </w:rPr>
        <w:t>, Science, 2018</w:t>
      </w:r>
      <w:r w:rsidR="009D1111">
        <w:rPr>
          <w:rFonts w:ascii="Times New Roman" w:hAnsi="Times New Roman" w:cs="Times New Roman"/>
          <w:sz w:val="24"/>
          <w:szCs w:val="24"/>
        </w:rPr>
        <w:t>,</w:t>
      </w:r>
      <w:r w:rsidR="009D1111" w:rsidRPr="009D1111">
        <w:t xml:space="preserve"> </w:t>
      </w:r>
      <w:r w:rsidR="009D1111">
        <w:t>DOI:</w:t>
      </w:r>
      <w:r w:rsidR="009D1111" w:rsidRPr="009D1111">
        <w:rPr>
          <w:rFonts w:ascii="Times New Roman" w:hAnsi="Times New Roman" w:cs="Times New Roman"/>
          <w:sz w:val="24"/>
          <w:szCs w:val="24"/>
        </w:rPr>
        <w:t>10.1126/</w:t>
      </w:r>
      <w:proofErr w:type="gramStart"/>
      <w:r w:rsidR="009D1111" w:rsidRPr="009D1111">
        <w:rPr>
          <w:rFonts w:ascii="Times New Roman" w:hAnsi="Times New Roman" w:cs="Times New Roman"/>
          <w:sz w:val="24"/>
          <w:szCs w:val="24"/>
        </w:rPr>
        <w:t>science.aao</w:t>
      </w:r>
      <w:proofErr w:type="gramEnd"/>
      <w:r w:rsidR="009D1111" w:rsidRPr="009D1111">
        <w:rPr>
          <w:rFonts w:ascii="Times New Roman" w:hAnsi="Times New Roman" w:cs="Times New Roman"/>
          <w:sz w:val="24"/>
          <w:szCs w:val="24"/>
        </w:rPr>
        <w:t>5056</w:t>
      </w:r>
      <w:r w:rsidR="009D1111">
        <w:rPr>
          <w:rFonts w:ascii="Times New Roman" w:hAnsi="Times New Roman" w:cs="Times New Roman"/>
          <w:sz w:val="24"/>
          <w:szCs w:val="24"/>
        </w:rPr>
        <w:t>)</w:t>
      </w:r>
      <w:r w:rsidR="0035322E">
        <w:rPr>
          <w:rFonts w:ascii="Times New Roman" w:hAnsi="Times New Roman" w:cs="Times New Roman"/>
          <w:sz w:val="24"/>
          <w:szCs w:val="24"/>
        </w:rPr>
        <w:t xml:space="preserve"> and control the target age of </w:t>
      </w:r>
      <w:proofErr w:type="spellStart"/>
      <w:r w:rsidR="0035322E">
        <w:rPr>
          <w:rFonts w:ascii="Times New Roman" w:hAnsi="Times New Roman" w:cs="Times New Roman"/>
          <w:sz w:val="24"/>
          <w:szCs w:val="24"/>
        </w:rPr>
        <w:t>abGCs</w:t>
      </w:r>
      <w:proofErr w:type="spellEnd"/>
      <w:r w:rsidR="0035322E">
        <w:rPr>
          <w:rFonts w:ascii="Times New Roman" w:hAnsi="Times New Roman" w:cs="Times New Roman"/>
          <w:sz w:val="24"/>
          <w:szCs w:val="24"/>
        </w:rPr>
        <w:t xml:space="preserve"> better</w:t>
      </w:r>
      <w:r w:rsidR="000756E3">
        <w:rPr>
          <w:rFonts w:ascii="Times New Roman" w:hAnsi="Times New Roman" w:cs="Times New Roman"/>
          <w:sz w:val="24"/>
          <w:szCs w:val="24"/>
        </w:rPr>
        <w:t xml:space="preserve">, although we do not have experiences. </w:t>
      </w:r>
    </w:p>
    <w:p w14:paraId="00000015" w14:textId="77777777" w:rsidR="001133EC" w:rsidRPr="0032715B" w:rsidRDefault="001133EC" w:rsidP="009D3926">
      <w:pPr>
        <w:spacing w:line="240" w:lineRule="auto"/>
        <w:jc w:val="both"/>
        <w:rPr>
          <w:rFonts w:ascii="Times New Roman" w:hAnsi="Times New Roman" w:cs="Times New Roman"/>
          <w:sz w:val="24"/>
          <w:szCs w:val="24"/>
        </w:rPr>
      </w:pPr>
    </w:p>
    <w:p w14:paraId="010B0254" w14:textId="424ACC23" w:rsidR="000E7C1C" w:rsidRDefault="003B2F67" w:rsidP="000E7C1C">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w:t>
      </w:r>
      <w:r w:rsidR="000E7C1C">
        <w:rPr>
          <w:rFonts w:ascii="Times New Roman" w:hAnsi="Times New Roman" w:cs="Times New Roman"/>
          <w:sz w:val="24"/>
          <w:szCs w:val="24"/>
        </w:rPr>
        <w:t>In the best of our current knowledge</w:t>
      </w:r>
      <w:r w:rsidR="006F4B41">
        <w:rPr>
          <w:rFonts w:ascii="Times New Roman" w:hAnsi="Times New Roman" w:cs="Times New Roman"/>
          <w:sz w:val="24"/>
          <w:szCs w:val="24"/>
        </w:rPr>
        <w:t>, w</w:t>
      </w:r>
      <w:r w:rsidRPr="0032715B">
        <w:rPr>
          <w:rFonts w:ascii="Times New Roman" w:hAnsi="Times New Roman" w:cs="Times New Roman"/>
          <w:sz w:val="24"/>
          <w:szCs w:val="24"/>
        </w:rPr>
        <w:t xml:space="preserve">e recommend </w:t>
      </w:r>
      <w:proofErr w:type="gramStart"/>
      <w:r w:rsidR="006F4B41">
        <w:rPr>
          <w:rFonts w:ascii="Times New Roman" w:hAnsi="Times New Roman" w:cs="Times New Roman"/>
          <w:sz w:val="24"/>
          <w:szCs w:val="24"/>
        </w:rPr>
        <w:t>to use</w:t>
      </w:r>
      <w:proofErr w:type="gramEnd"/>
      <w:r w:rsidR="006F4B41" w:rsidRPr="0032715B">
        <w:rPr>
          <w:rFonts w:ascii="Times New Roman" w:hAnsi="Times New Roman" w:cs="Times New Roman"/>
          <w:sz w:val="24"/>
          <w:szCs w:val="24"/>
        </w:rPr>
        <w:t xml:space="preserve"> </w:t>
      </w:r>
      <w:r w:rsidRPr="0032715B">
        <w:rPr>
          <w:rFonts w:ascii="Times New Roman" w:hAnsi="Times New Roman" w:cs="Times New Roman"/>
          <w:sz w:val="24"/>
          <w:szCs w:val="24"/>
        </w:rPr>
        <w:t>the GCaMP3 mice line Ai38 (RCL-GCaMP3)</w:t>
      </w:r>
      <w:r w:rsidR="00864DBB" w:rsidRPr="00864DBB">
        <w:t xml:space="preserve"> </w:t>
      </w:r>
      <w:r w:rsidR="00864DBB">
        <w:rPr>
          <w:rFonts w:ascii="Times New Roman" w:hAnsi="Times New Roman" w:cs="Times New Roman"/>
          <w:sz w:val="24"/>
          <w:szCs w:val="24"/>
        </w:rPr>
        <w:t xml:space="preserve">for </w:t>
      </w:r>
      <w:r w:rsidR="006F4B41">
        <w:rPr>
          <w:rFonts w:ascii="Times New Roman" w:hAnsi="Times New Roman" w:cs="Times New Roman"/>
          <w:sz w:val="24"/>
          <w:szCs w:val="24"/>
        </w:rPr>
        <w:t xml:space="preserve">expressing </w:t>
      </w:r>
      <w:r w:rsidR="00864DBB">
        <w:rPr>
          <w:rFonts w:ascii="Times New Roman" w:hAnsi="Times New Roman" w:cs="Times New Roman"/>
          <w:sz w:val="24"/>
          <w:szCs w:val="24"/>
        </w:rPr>
        <w:t>the fluorescent calcium indicator</w:t>
      </w:r>
      <w:r w:rsidRPr="0032715B">
        <w:rPr>
          <w:rFonts w:ascii="Times New Roman" w:hAnsi="Times New Roman" w:cs="Times New Roman"/>
          <w:sz w:val="24"/>
          <w:szCs w:val="24"/>
        </w:rPr>
        <w:t xml:space="preserve">. Although next generation indicators are usually preferable, </w:t>
      </w:r>
      <w:r w:rsidR="008B0E7F">
        <w:rPr>
          <w:rFonts w:ascii="Times New Roman" w:hAnsi="Times New Roman" w:cs="Times New Roman"/>
          <w:sz w:val="24"/>
          <w:szCs w:val="24"/>
        </w:rPr>
        <w:t>such as</w:t>
      </w:r>
      <w:r w:rsidRPr="0032715B">
        <w:rPr>
          <w:rFonts w:ascii="Times New Roman" w:hAnsi="Times New Roman" w:cs="Times New Roman"/>
          <w:sz w:val="24"/>
          <w:szCs w:val="24"/>
        </w:rPr>
        <w:t xml:space="preserve"> GCaMP6 and beyond, their m</w:t>
      </w:r>
      <w:r w:rsidR="00864DBB">
        <w:rPr>
          <w:rFonts w:ascii="Times New Roman" w:hAnsi="Times New Roman" w:cs="Times New Roman"/>
          <w:sz w:val="24"/>
          <w:szCs w:val="24"/>
        </w:rPr>
        <w:t xml:space="preserve">ouse </w:t>
      </w:r>
      <w:r w:rsidRPr="0032715B">
        <w:rPr>
          <w:rFonts w:ascii="Times New Roman" w:hAnsi="Times New Roman" w:cs="Times New Roman"/>
          <w:sz w:val="24"/>
          <w:szCs w:val="24"/>
        </w:rPr>
        <w:t>lines</w:t>
      </w:r>
      <w:r w:rsidR="00864DBB">
        <w:rPr>
          <w:rFonts w:ascii="Times New Roman" w:hAnsi="Times New Roman" w:cs="Times New Roman"/>
          <w:sz w:val="24"/>
          <w:szCs w:val="24"/>
        </w:rPr>
        <w:t xml:space="preserve"> with </w:t>
      </w:r>
      <w:proofErr w:type="spellStart"/>
      <w:r w:rsidR="00864DBB">
        <w:rPr>
          <w:rFonts w:ascii="Times New Roman" w:hAnsi="Times New Roman" w:cs="Times New Roman"/>
          <w:sz w:val="24"/>
          <w:szCs w:val="24"/>
        </w:rPr>
        <w:t>Cre</w:t>
      </w:r>
      <w:proofErr w:type="spellEnd"/>
      <w:r w:rsidR="00864DBB">
        <w:rPr>
          <w:rFonts w:ascii="Times New Roman" w:hAnsi="Times New Roman" w:cs="Times New Roman"/>
          <w:sz w:val="24"/>
          <w:szCs w:val="24"/>
        </w:rPr>
        <w:t>-inducible expression of the sensor</w:t>
      </w:r>
      <w:r w:rsidRPr="0032715B">
        <w:rPr>
          <w:rFonts w:ascii="Times New Roman" w:hAnsi="Times New Roman" w:cs="Times New Roman"/>
          <w:sz w:val="24"/>
          <w:szCs w:val="24"/>
        </w:rPr>
        <w:t xml:space="preserve"> showed very low/absent expression when </w:t>
      </w:r>
      <w:r w:rsidRPr="0032715B">
        <w:rPr>
          <w:rFonts w:ascii="Times New Roman" w:hAnsi="Times New Roman" w:cs="Times New Roman"/>
          <w:sz w:val="24"/>
          <w:szCs w:val="24"/>
        </w:rPr>
        <w:lastRenderedPageBreak/>
        <w:t xml:space="preserve">expressed in </w:t>
      </w:r>
      <w:proofErr w:type="spellStart"/>
      <w:r w:rsidR="008B0E7F">
        <w:rPr>
          <w:rFonts w:ascii="Times New Roman" w:hAnsi="Times New Roman" w:cs="Times New Roman"/>
          <w:sz w:val="24"/>
          <w:szCs w:val="24"/>
        </w:rPr>
        <w:t>abGCs</w:t>
      </w:r>
      <w:proofErr w:type="spellEnd"/>
      <w:r w:rsidR="008B0E7F">
        <w:rPr>
          <w:rFonts w:ascii="Times New Roman" w:hAnsi="Times New Roman" w:cs="Times New Roman"/>
          <w:sz w:val="24"/>
          <w:szCs w:val="24"/>
        </w:rPr>
        <w:t xml:space="preserve"> in</w:t>
      </w:r>
      <w:r w:rsidRPr="0032715B">
        <w:rPr>
          <w:rFonts w:ascii="Times New Roman" w:hAnsi="Times New Roman" w:cs="Times New Roman"/>
          <w:sz w:val="24"/>
          <w:szCs w:val="24"/>
        </w:rPr>
        <w:t xml:space="preserve"> our experiments.</w:t>
      </w:r>
      <w:r w:rsidR="00C94DD6">
        <w:rPr>
          <w:rFonts w:ascii="Times New Roman" w:hAnsi="Times New Roman" w:cs="Times New Roman"/>
          <w:sz w:val="24"/>
          <w:szCs w:val="24"/>
        </w:rPr>
        <w:t xml:space="preserve"> For example, we crossed </w:t>
      </w:r>
      <w:proofErr w:type="spellStart"/>
      <w:r w:rsidR="00C94DD6">
        <w:rPr>
          <w:rFonts w:ascii="Times New Roman" w:hAnsi="Times New Roman" w:cs="Times New Roman"/>
          <w:sz w:val="24"/>
          <w:szCs w:val="24"/>
        </w:rPr>
        <w:t>nestin</w:t>
      </w:r>
      <w:proofErr w:type="spellEnd"/>
      <w:r w:rsidR="00C94DD6">
        <w:rPr>
          <w:rFonts w:ascii="Times New Roman" w:hAnsi="Times New Roman" w:cs="Times New Roman"/>
          <w:sz w:val="24"/>
          <w:szCs w:val="24"/>
        </w:rPr>
        <w:t xml:space="preserve"> mice with Ai96 (RCL-GCaMP6s), which resulted in no expression of GCaMP6s</w:t>
      </w:r>
      <w:r w:rsidR="00A705E6">
        <w:rPr>
          <w:rFonts w:ascii="Times New Roman" w:hAnsi="Times New Roman" w:cs="Times New Roman"/>
          <w:sz w:val="24"/>
          <w:szCs w:val="24"/>
        </w:rPr>
        <w:t xml:space="preserve"> (unpublished results)</w:t>
      </w:r>
      <w:r w:rsidR="00C94DD6">
        <w:rPr>
          <w:rFonts w:ascii="Times New Roman" w:hAnsi="Times New Roman" w:cs="Times New Roman"/>
          <w:sz w:val="24"/>
          <w:szCs w:val="24"/>
        </w:rPr>
        <w:t xml:space="preserve">. </w:t>
      </w:r>
      <w:r w:rsidR="006F4B41">
        <w:rPr>
          <w:rFonts w:ascii="Times New Roman" w:hAnsi="Times New Roman" w:cs="Times New Roman"/>
          <w:sz w:val="24"/>
          <w:szCs w:val="24"/>
        </w:rPr>
        <w:t xml:space="preserve">We speculate two reasons: 1. expression of recent GCaMP sensor in neural progenitors interfere with Ca-signaling essential for immature </w:t>
      </w:r>
      <w:proofErr w:type="spellStart"/>
      <w:r w:rsidR="006F4B41">
        <w:rPr>
          <w:rFonts w:ascii="Times New Roman" w:hAnsi="Times New Roman" w:cs="Times New Roman"/>
          <w:sz w:val="24"/>
          <w:szCs w:val="24"/>
        </w:rPr>
        <w:t>abGC</w:t>
      </w:r>
      <w:proofErr w:type="spellEnd"/>
      <w:r w:rsidR="006F4B41">
        <w:rPr>
          <w:rFonts w:ascii="Times New Roman" w:hAnsi="Times New Roman" w:cs="Times New Roman"/>
          <w:sz w:val="24"/>
          <w:szCs w:val="24"/>
        </w:rPr>
        <w:t xml:space="preserve"> survival. 2. </w:t>
      </w:r>
      <w:r w:rsidR="00C94DD6">
        <w:rPr>
          <w:rFonts w:ascii="Times New Roman" w:hAnsi="Times New Roman" w:cs="Times New Roman"/>
          <w:sz w:val="24"/>
          <w:szCs w:val="24"/>
        </w:rPr>
        <w:t xml:space="preserve">The </w:t>
      </w:r>
      <w:r w:rsidR="000E7C1C">
        <w:rPr>
          <w:rFonts w:ascii="Times New Roman" w:hAnsi="Times New Roman" w:cs="Times New Roman"/>
          <w:sz w:val="24"/>
          <w:szCs w:val="24"/>
        </w:rPr>
        <w:t xml:space="preserve">adeno-associated </w:t>
      </w:r>
      <w:r w:rsidR="00C94DD6">
        <w:rPr>
          <w:rFonts w:ascii="Times New Roman" w:hAnsi="Times New Roman" w:cs="Times New Roman"/>
          <w:sz w:val="24"/>
          <w:szCs w:val="24"/>
        </w:rPr>
        <w:t>virus vector</w:t>
      </w:r>
      <w:r w:rsidR="000E7C1C">
        <w:rPr>
          <w:rFonts w:ascii="Times New Roman" w:hAnsi="Times New Roman" w:cs="Times New Roman"/>
          <w:sz w:val="24"/>
          <w:szCs w:val="24"/>
        </w:rPr>
        <w:t>s (AAVs)</w:t>
      </w:r>
      <w:r w:rsidR="00C94DD6">
        <w:rPr>
          <w:rFonts w:ascii="Times New Roman" w:hAnsi="Times New Roman" w:cs="Times New Roman"/>
          <w:sz w:val="24"/>
          <w:szCs w:val="24"/>
        </w:rPr>
        <w:t xml:space="preserve"> we used to deliver transgene</w:t>
      </w:r>
      <w:r w:rsidR="000E7C1C">
        <w:rPr>
          <w:rFonts w:ascii="Times New Roman" w:hAnsi="Times New Roman" w:cs="Times New Roman"/>
          <w:sz w:val="24"/>
          <w:szCs w:val="24"/>
        </w:rPr>
        <w:t>s</w:t>
      </w:r>
      <w:r w:rsidR="00A705E6">
        <w:rPr>
          <w:rFonts w:ascii="Times New Roman" w:hAnsi="Times New Roman" w:cs="Times New Roman"/>
          <w:sz w:val="24"/>
          <w:szCs w:val="24"/>
        </w:rPr>
        <w:t xml:space="preserve"> may affect the survival of </w:t>
      </w:r>
      <w:proofErr w:type="spellStart"/>
      <w:r w:rsidR="00A705E6">
        <w:rPr>
          <w:rFonts w:ascii="Times New Roman" w:hAnsi="Times New Roman" w:cs="Times New Roman"/>
          <w:sz w:val="24"/>
          <w:szCs w:val="24"/>
        </w:rPr>
        <w:t>abGCs</w:t>
      </w:r>
      <w:proofErr w:type="spellEnd"/>
      <w:r w:rsidR="000E7C1C">
        <w:rPr>
          <w:rFonts w:ascii="Times New Roman" w:hAnsi="Times New Roman" w:cs="Times New Roman"/>
          <w:sz w:val="24"/>
          <w:szCs w:val="24"/>
        </w:rPr>
        <w:t>.</w:t>
      </w:r>
    </w:p>
    <w:p w14:paraId="010ED83D" w14:textId="02577818" w:rsidR="000E7C1C" w:rsidRPr="0032715B" w:rsidRDefault="000E7C1C" w:rsidP="0039566F">
      <w:pPr>
        <w:spacing w:line="240" w:lineRule="auto"/>
        <w:ind w:firstLine="720"/>
        <w:jc w:val="both"/>
        <w:rPr>
          <w:rFonts w:ascii="Times New Roman" w:hAnsi="Times New Roman" w:cs="Times New Roman"/>
          <w:sz w:val="24"/>
          <w:szCs w:val="24"/>
        </w:rPr>
      </w:pPr>
      <w:r w:rsidRPr="0032715B">
        <w:rPr>
          <w:rFonts w:ascii="Times New Roman" w:hAnsi="Times New Roman" w:cs="Times New Roman"/>
          <w:sz w:val="24"/>
          <w:szCs w:val="24"/>
        </w:rPr>
        <w:t xml:space="preserve">Instead of using mice transgenic lines, induction of </w:t>
      </w:r>
      <w:r>
        <w:rPr>
          <w:rFonts w:ascii="Times New Roman" w:hAnsi="Times New Roman" w:cs="Times New Roman"/>
          <w:sz w:val="24"/>
          <w:szCs w:val="24"/>
        </w:rPr>
        <w:t>calcium indicator</w:t>
      </w:r>
      <w:r w:rsidRPr="0032715B">
        <w:rPr>
          <w:rFonts w:ascii="Times New Roman" w:hAnsi="Times New Roman" w:cs="Times New Roman"/>
          <w:sz w:val="24"/>
          <w:szCs w:val="24"/>
        </w:rPr>
        <w:t xml:space="preserve">s and/or </w:t>
      </w:r>
      <w:proofErr w:type="spellStart"/>
      <w:r w:rsidRPr="0032715B">
        <w:rPr>
          <w:rFonts w:ascii="Times New Roman" w:hAnsi="Times New Roman" w:cs="Times New Roman"/>
          <w:sz w:val="24"/>
          <w:szCs w:val="24"/>
        </w:rPr>
        <w:t>Cre</w:t>
      </w:r>
      <w:proofErr w:type="spellEnd"/>
      <w:r w:rsidRPr="0032715B">
        <w:rPr>
          <w:rFonts w:ascii="Times New Roman" w:hAnsi="Times New Roman" w:cs="Times New Roman"/>
          <w:sz w:val="24"/>
          <w:szCs w:val="24"/>
        </w:rPr>
        <w:t xml:space="preserve"> recombinase could be achieved by vir</w:t>
      </w:r>
      <w:r>
        <w:rPr>
          <w:rFonts w:ascii="Times New Roman" w:hAnsi="Times New Roman" w:cs="Times New Roman"/>
          <w:sz w:val="24"/>
          <w:szCs w:val="24"/>
        </w:rPr>
        <w:t>al transduction. However, most AAVs</w:t>
      </w:r>
      <w:r w:rsidRPr="0032715B">
        <w:rPr>
          <w:rFonts w:ascii="Times New Roman" w:hAnsi="Times New Roman" w:cs="Times New Roman"/>
          <w:sz w:val="24"/>
          <w:szCs w:val="24"/>
        </w:rPr>
        <w:t xml:space="preserve"> are not suitable for neural stem cell research because of their low infection rate (</w:t>
      </w:r>
      <w:proofErr w:type="spellStart"/>
      <w:r w:rsidRPr="0032715B">
        <w:rPr>
          <w:rFonts w:ascii="Times New Roman" w:hAnsi="Times New Roman" w:cs="Times New Roman"/>
          <w:sz w:val="24"/>
          <w:szCs w:val="24"/>
        </w:rPr>
        <w:t>Kotterman</w:t>
      </w:r>
      <w:proofErr w:type="spellEnd"/>
      <w:r w:rsidRPr="0032715B">
        <w:rPr>
          <w:rFonts w:ascii="Times New Roman" w:hAnsi="Times New Roman" w:cs="Times New Roman"/>
          <w:sz w:val="24"/>
          <w:szCs w:val="24"/>
        </w:rPr>
        <w:t xml:space="preserve"> et al., 2015) and cytotoxicity (Johnston et al., 2020).</w:t>
      </w:r>
      <w:commentRangeStart w:id="5"/>
      <w:r w:rsidRPr="0032715B">
        <w:rPr>
          <w:rFonts w:ascii="Times New Roman" w:hAnsi="Times New Roman" w:cs="Times New Roman"/>
          <w:sz w:val="24"/>
          <w:szCs w:val="24"/>
        </w:rPr>
        <w:t xml:space="preserve"> Furthermore, lentivirus-mediated expression of Ca</w:t>
      </w:r>
      <w:r w:rsidRPr="000D3A6D">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sensors dramatically reduced the number of proliferating cells in the DG in our experimental condition</w:t>
      </w:r>
      <w:r>
        <w:rPr>
          <w:rFonts w:ascii="Times New Roman" w:hAnsi="Times New Roman" w:cs="Times New Roman"/>
          <w:sz w:val="24"/>
          <w:szCs w:val="24"/>
        </w:rPr>
        <w:t>s</w:t>
      </w:r>
      <w:r w:rsidRPr="0032715B">
        <w:rPr>
          <w:rFonts w:ascii="Times New Roman" w:hAnsi="Times New Roman" w:cs="Times New Roman"/>
          <w:sz w:val="24"/>
          <w:szCs w:val="24"/>
        </w:rPr>
        <w:t>.</w:t>
      </w:r>
      <w:commentRangeEnd w:id="5"/>
      <w:r>
        <w:rPr>
          <w:rStyle w:val="CommentReference"/>
        </w:rPr>
        <w:commentReference w:id="5"/>
      </w:r>
      <w:r w:rsidRPr="0032715B">
        <w:rPr>
          <w:rFonts w:ascii="Times New Roman" w:hAnsi="Times New Roman" w:cs="Times New Roman"/>
          <w:sz w:val="24"/>
          <w:szCs w:val="24"/>
        </w:rPr>
        <w:t xml:space="preserve"> Retrovirus-mediated expression works for two-photon microscopy in a head-fixed setup</w:t>
      </w:r>
      <w:r>
        <w:rPr>
          <w:rFonts w:ascii="Times New Roman" w:hAnsi="Times New Roman" w:cs="Times New Roman"/>
          <w:sz w:val="24"/>
          <w:szCs w:val="24"/>
        </w:rPr>
        <w:t xml:space="preserve"> (Danielson et al., 2016)</w:t>
      </w:r>
      <w:r w:rsidRPr="0032715B">
        <w:rPr>
          <w:rFonts w:ascii="Times New Roman" w:hAnsi="Times New Roman" w:cs="Times New Roman"/>
          <w:sz w:val="24"/>
          <w:szCs w:val="24"/>
        </w:rPr>
        <w:t>, but their use in freely behaving microscopy is not described yet.</w:t>
      </w:r>
    </w:p>
    <w:p w14:paraId="00000017" w14:textId="77777777" w:rsidR="001133EC" w:rsidRPr="00864DBB" w:rsidRDefault="001133EC" w:rsidP="009D3926">
      <w:pPr>
        <w:spacing w:line="240" w:lineRule="auto"/>
        <w:jc w:val="both"/>
        <w:rPr>
          <w:rFonts w:ascii="Times New Roman" w:hAnsi="Times New Roman" w:cs="Times New Roman"/>
          <w:sz w:val="24"/>
          <w:szCs w:val="24"/>
        </w:rPr>
      </w:pPr>
    </w:p>
    <w:p w14:paraId="00000018" w14:textId="40DF0A5D"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2.   Cross and breed both transgenic lines, in accordance with corresponding guidelines, to generate animals in which the expression of the Ca</w:t>
      </w:r>
      <w:r w:rsidRPr="000D3A6D">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sensor </w:t>
      </w:r>
      <w:r w:rsidR="008B0E7F">
        <w:rPr>
          <w:rFonts w:ascii="Times New Roman" w:hAnsi="Times New Roman" w:cs="Times New Roman"/>
          <w:sz w:val="24"/>
          <w:szCs w:val="24"/>
        </w:rPr>
        <w:t xml:space="preserve">is initiated by </w:t>
      </w:r>
      <w:proofErr w:type="gramStart"/>
      <w:r w:rsidR="008B0E7F">
        <w:rPr>
          <w:rFonts w:ascii="Times New Roman" w:hAnsi="Times New Roman" w:cs="Times New Roman"/>
          <w:sz w:val="24"/>
          <w:szCs w:val="24"/>
        </w:rPr>
        <w:t>tamoxifen-inducible</w:t>
      </w:r>
      <w:proofErr w:type="gramEnd"/>
      <w:r w:rsidR="008B0E7F">
        <w:rPr>
          <w:rFonts w:ascii="Times New Roman" w:hAnsi="Times New Roman" w:cs="Times New Roman"/>
          <w:sz w:val="24"/>
          <w:szCs w:val="24"/>
        </w:rPr>
        <w:t xml:space="preserve"> </w:t>
      </w:r>
      <w:proofErr w:type="spellStart"/>
      <w:r w:rsidR="008B0E7F">
        <w:rPr>
          <w:rFonts w:ascii="Times New Roman" w:hAnsi="Times New Roman" w:cs="Times New Roman"/>
          <w:sz w:val="24"/>
          <w:szCs w:val="24"/>
        </w:rPr>
        <w:t>Cre</w:t>
      </w:r>
      <w:proofErr w:type="spellEnd"/>
      <w:r w:rsidR="008B0E7F">
        <w:rPr>
          <w:rFonts w:ascii="Times New Roman" w:hAnsi="Times New Roman" w:cs="Times New Roman"/>
          <w:sz w:val="24"/>
          <w:szCs w:val="24"/>
        </w:rPr>
        <w:t xml:space="preserve"> recombinase in </w:t>
      </w:r>
      <w:r w:rsidR="009E5F96">
        <w:rPr>
          <w:rFonts w:ascii="Times New Roman" w:hAnsi="Times New Roman" w:cs="Times New Roman"/>
          <w:sz w:val="24"/>
          <w:szCs w:val="24"/>
        </w:rPr>
        <w:t xml:space="preserve">the adult </w:t>
      </w:r>
      <w:r w:rsidR="008B0E7F">
        <w:rPr>
          <w:rFonts w:ascii="Times New Roman" w:hAnsi="Times New Roman" w:cs="Times New Roman"/>
          <w:sz w:val="24"/>
          <w:szCs w:val="24"/>
        </w:rPr>
        <w:t>neural stem</w:t>
      </w:r>
      <w:r w:rsidR="009E5F96">
        <w:rPr>
          <w:rFonts w:ascii="Times New Roman" w:hAnsi="Times New Roman" w:cs="Times New Roman"/>
          <w:sz w:val="24"/>
          <w:szCs w:val="24"/>
        </w:rPr>
        <w:t>/progenitor</w:t>
      </w:r>
      <w:r w:rsidRPr="0032715B">
        <w:rPr>
          <w:rFonts w:ascii="Times New Roman" w:hAnsi="Times New Roman" w:cs="Times New Roman"/>
          <w:sz w:val="24"/>
          <w:szCs w:val="24"/>
        </w:rPr>
        <w:t xml:space="preserve"> cells.</w:t>
      </w:r>
    </w:p>
    <w:p w14:paraId="0000001B" w14:textId="77777777" w:rsidR="001133EC" w:rsidRPr="0032715B" w:rsidRDefault="001133EC" w:rsidP="009D3926">
      <w:pPr>
        <w:spacing w:line="240" w:lineRule="auto"/>
        <w:jc w:val="both"/>
        <w:rPr>
          <w:rFonts w:ascii="Times New Roman" w:hAnsi="Times New Roman" w:cs="Times New Roman"/>
          <w:sz w:val="24"/>
          <w:szCs w:val="24"/>
        </w:rPr>
      </w:pPr>
    </w:p>
    <w:p w14:paraId="0000001D" w14:textId="3839E5F8"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b/>
          <w:sz w:val="24"/>
          <w:szCs w:val="24"/>
        </w:rPr>
        <w:t>KEY RESOURCES TABLE</w:t>
      </w:r>
      <w:r w:rsidRPr="0032715B">
        <w:rPr>
          <w:rFonts w:ascii="Times New Roman" w:hAnsi="Times New Roman" w:cs="Times New Roman"/>
          <w:sz w:val="24"/>
          <w:szCs w:val="24"/>
        </w:rPr>
        <w:t xml:space="preserve"> </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3A5246" w:rsidRPr="0032715B" w14:paraId="7D0CF446" w14:textId="77777777" w:rsidTr="0032715B">
        <w:trPr>
          <w:cantSplit/>
          <w:trHeight w:hRule="exact" w:val="288"/>
        </w:trPr>
        <w:tc>
          <w:tcPr>
            <w:tcW w:w="5238" w:type="dxa"/>
            <w:tcBorders>
              <w:top w:val="single" w:sz="12" w:space="0" w:color="000000"/>
              <w:bottom w:val="single" w:sz="12" w:space="0" w:color="000000"/>
            </w:tcBorders>
            <w:shd w:val="clear" w:color="auto" w:fill="auto"/>
            <w:vAlign w:val="center"/>
          </w:tcPr>
          <w:p w14:paraId="527CB500"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REAGENT or RESOURCE</w:t>
            </w:r>
          </w:p>
        </w:tc>
        <w:tc>
          <w:tcPr>
            <w:tcW w:w="2250" w:type="dxa"/>
            <w:tcBorders>
              <w:top w:val="single" w:sz="12" w:space="0" w:color="000000"/>
              <w:bottom w:val="single" w:sz="12" w:space="0" w:color="000000"/>
            </w:tcBorders>
            <w:shd w:val="clear" w:color="auto" w:fill="auto"/>
            <w:vAlign w:val="center"/>
          </w:tcPr>
          <w:p w14:paraId="15389C7E"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SOURCE</w:t>
            </w:r>
          </w:p>
        </w:tc>
        <w:tc>
          <w:tcPr>
            <w:tcW w:w="2088" w:type="dxa"/>
            <w:tcBorders>
              <w:top w:val="single" w:sz="12" w:space="0" w:color="000000"/>
              <w:bottom w:val="single" w:sz="12" w:space="0" w:color="000000"/>
            </w:tcBorders>
            <w:shd w:val="clear" w:color="auto" w:fill="auto"/>
            <w:vAlign w:val="center"/>
          </w:tcPr>
          <w:p w14:paraId="37D838EF"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IDENTIFIER</w:t>
            </w:r>
          </w:p>
        </w:tc>
      </w:tr>
      <w:tr w:rsidR="003A5246" w:rsidRPr="0032715B" w14:paraId="503CDE06" w14:textId="77777777" w:rsidTr="0032715B">
        <w:trPr>
          <w:cantSplit/>
          <w:trHeight w:val="259"/>
        </w:trPr>
        <w:tc>
          <w:tcPr>
            <w:tcW w:w="9576" w:type="dxa"/>
            <w:gridSpan w:val="3"/>
            <w:tcBorders>
              <w:top w:val="single" w:sz="12" w:space="0" w:color="000000"/>
              <w:bottom w:val="single" w:sz="12" w:space="0" w:color="000000"/>
            </w:tcBorders>
            <w:shd w:val="clear" w:color="auto" w:fill="auto"/>
          </w:tcPr>
          <w:p w14:paraId="4907EDDC"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Chemicals, Peptides, and Recombinant Proteins</w:t>
            </w:r>
          </w:p>
        </w:tc>
      </w:tr>
      <w:tr w:rsidR="003A5246" w:rsidRPr="0032715B" w14:paraId="3F95682B" w14:textId="77777777" w:rsidTr="00B64B46">
        <w:trPr>
          <w:cantSplit/>
          <w:trHeight w:val="259"/>
        </w:trPr>
        <w:tc>
          <w:tcPr>
            <w:tcW w:w="5238" w:type="dxa"/>
            <w:tcBorders>
              <w:top w:val="single" w:sz="12" w:space="0" w:color="000000"/>
            </w:tcBorders>
            <w:shd w:val="clear" w:color="auto" w:fill="auto"/>
          </w:tcPr>
          <w:p w14:paraId="4A1E627F"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Tamoxifen</w:t>
            </w:r>
          </w:p>
        </w:tc>
        <w:tc>
          <w:tcPr>
            <w:tcW w:w="2250" w:type="dxa"/>
            <w:tcBorders>
              <w:top w:val="single" w:sz="12" w:space="0" w:color="000000"/>
            </w:tcBorders>
            <w:shd w:val="clear" w:color="auto" w:fill="auto"/>
          </w:tcPr>
          <w:p w14:paraId="0AB58592"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Sigma</w:t>
            </w:r>
          </w:p>
        </w:tc>
        <w:tc>
          <w:tcPr>
            <w:tcW w:w="2088" w:type="dxa"/>
            <w:tcBorders>
              <w:top w:val="single" w:sz="12" w:space="0" w:color="000000"/>
              <w:bottom w:val="single" w:sz="2" w:space="0" w:color="000000"/>
            </w:tcBorders>
            <w:shd w:val="clear" w:color="auto" w:fill="auto"/>
          </w:tcPr>
          <w:p w14:paraId="70D1E6F0" w14:textId="7926457B" w:rsidR="003A5246" w:rsidRPr="0032715B" w:rsidRDefault="00B64B46" w:rsidP="009D3926">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T5648-1G</w:t>
            </w:r>
          </w:p>
        </w:tc>
      </w:tr>
      <w:tr w:rsidR="003A5246" w:rsidRPr="0032715B" w14:paraId="5AD5A7A2" w14:textId="77777777" w:rsidTr="00B64B46">
        <w:trPr>
          <w:cantSplit/>
          <w:trHeight w:val="259"/>
        </w:trPr>
        <w:tc>
          <w:tcPr>
            <w:tcW w:w="5238" w:type="dxa"/>
            <w:shd w:val="clear" w:color="auto" w:fill="auto"/>
          </w:tcPr>
          <w:p w14:paraId="61CA1183" w14:textId="4C446A75"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Isoflurane</w:t>
            </w:r>
            <w:r w:rsidR="00B64B46">
              <w:rPr>
                <w:rFonts w:ascii="Times New Roman" w:hAnsi="Times New Roman" w:cs="Times New Roman"/>
                <w:sz w:val="24"/>
                <w:szCs w:val="24"/>
              </w:rPr>
              <w:t xml:space="preserve"> inhalation solution</w:t>
            </w:r>
          </w:p>
        </w:tc>
        <w:tc>
          <w:tcPr>
            <w:tcW w:w="2250" w:type="dxa"/>
            <w:shd w:val="clear" w:color="auto" w:fill="auto"/>
          </w:tcPr>
          <w:p w14:paraId="200EAAE7" w14:textId="77B4DE32" w:rsidR="003A5246" w:rsidRPr="0032715B" w:rsidRDefault="00B64B46" w:rsidP="009D3926">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Pfizer</w:t>
            </w:r>
          </w:p>
        </w:tc>
        <w:tc>
          <w:tcPr>
            <w:tcW w:w="2088" w:type="dxa"/>
            <w:tcBorders>
              <w:bottom w:val="single" w:sz="2" w:space="0" w:color="000000"/>
              <w:tr2bl w:val="single" w:sz="4" w:space="0" w:color="auto"/>
            </w:tcBorders>
            <w:shd w:val="clear" w:color="auto" w:fill="auto"/>
          </w:tcPr>
          <w:p w14:paraId="6DBF315D" w14:textId="77777777" w:rsidR="003A5246" w:rsidRPr="0032715B" w:rsidRDefault="003A5246" w:rsidP="009D3926">
            <w:pPr>
              <w:rPr>
                <w:rFonts w:ascii="Times New Roman" w:hAnsi="Times New Roman" w:cs="Times New Roman"/>
                <w:sz w:val="24"/>
                <w:szCs w:val="24"/>
              </w:rPr>
            </w:pPr>
          </w:p>
        </w:tc>
      </w:tr>
      <w:tr w:rsidR="003A5246" w:rsidRPr="0032715B" w14:paraId="4386407E" w14:textId="77777777" w:rsidTr="00B64B46">
        <w:trPr>
          <w:cantSplit/>
          <w:trHeight w:val="259"/>
        </w:trPr>
        <w:tc>
          <w:tcPr>
            <w:tcW w:w="5238" w:type="dxa"/>
            <w:shd w:val="clear" w:color="auto" w:fill="auto"/>
          </w:tcPr>
          <w:p w14:paraId="518CCC97" w14:textId="7F7461F7" w:rsidR="003A5246" w:rsidRPr="0032715B" w:rsidRDefault="00B64B46" w:rsidP="009D3926">
            <w:pPr>
              <w:rPr>
                <w:rFonts w:ascii="Times New Roman" w:hAnsi="Times New Roman" w:cs="Times New Roman"/>
                <w:sz w:val="24"/>
                <w:szCs w:val="24"/>
              </w:rPr>
            </w:pPr>
            <w:r>
              <w:rPr>
                <w:rFonts w:ascii="Times New Roman" w:hAnsi="Times New Roman" w:cs="Times New Roman" w:hint="eastAsia"/>
                <w:sz w:val="24"/>
                <w:szCs w:val="24"/>
              </w:rPr>
              <w:t>Xylocaine i</w:t>
            </w:r>
            <w:r w:rsidRPr="00B64B46">
              <w:rPr>
                <w:rFonts w:ascii="Times New Roman" w:hAnsi="Times New Roman" w:cs="Times New Roman" w:hint="eastAsia"/>
                <w:sz w:val="24"/>
                <w:szCs w:val="24"/>
              </w:rPr>
              <w:t>njection 1</w:t>
            </w:r>
            <w:r w:rsidRPr="00B64B46">
              <w:rPr>
                <w:rFonts w:ascii="Times New Roman" w:hAnsi="Times New Roman" w:cs="Times New Roman" w:hint="eastAsia"/>
                <w:sz w:val="24"/>
                <w:szCs w:val="24"/>
              </w:rPr>
              <w:t>％</w:t>
            </w:r>
            <w:r>
              <w:rPr>
                <w:rFonts w:ascii="Times New Roman" w:hAnsi="Times New Roman" w:cs="Times New Roman" w:hint="eastAsia"/>
                <w:sz w:val="24"/>
                <w:szCs w:val="24"/>
              </w:rPr>
              <w:t xml:space="preserve"> with e</w:t>
            </w:r>
            <w:r w:rsidRPr="00B64B46">
              <w:rPr>
                <w:rFonts w:ascii="Times New Roman" w:hAnsi="Times New Roman" w:cs="Times New Roman" w:hint="eastAsia"/>
                <w:sz w:val="24"/>
                <w:szCs w:val="24"/>
              </w:rPr>
              <w:t>pinephrine</w:t>
            </w:r>
            <w:r>
              <w:rPr>
                <w:rFonts w:ascii="Times New Roman" w:hAnsi="Times New Roman" w:cs="Times New Roman"/>
                <w:sz w:val="24"/>
                <w:szCs w:val="24"/>
              </w:rPr>
              <w:t xml:space="preserve"> (lidocaine)</w:t>
            </w:r>
          </w:p>
        </w:tc>
        <w:tc>
          <w:tcPr>
            <w:tcW w:w="2250" w:type="dxa"/>
            <w:shd w:val="clear" w:color="auto" w:fill="auto"/>
          </w:tcPr>
          <w:p w14:paraId="2191956C" w14:textId="32375B4F" w:rsidR="003A5246" w:rsidRPr="0032715B" w:rsidRDefault="00050D67" w:rsidP="009D3926">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Aspen Japan</w:t>
            </w:r>
          </w:p>
        </w:tc>
        <w:tc>
          <w:tcPr>
            <w:tcW w:w="2088" w:type="dxa"/>
            <w:tcBorders>
              <w:tr2bl w:val="single" w:sz="4" w:space="0" w:color="auto"/>
            </w:tcBorders>
            <w:shd w:val="clear" w:color="auto" w:fill="auto"/>
          </w:tcPr>
          <w:p w14:paraId="691E1E88" w14:textId="77777777" w:rsidR="003A5246" w:rsidRPr="0032715B" w:rsidRDefault="003A5246" w:rsidP="009D3926">
            <w:pPr>
              <w:rPr>
                <w:rFonts w:ascii="Times New Roman" w:hAnsi="Times New Roman" w:cs="Times New Roman"/>
                <w:sz w:val="24"/>
                <w:szCs w:val="24"/>
              </w:rPr>
            </w:pPr>
          </w:p>
        </w:tc>
      </w:tr>
      <w:tr w:rsidR="000A6D53" w:rsidRPr="0032715B" w14:paraId="65E443CB" w14:textId="77777777" w:rsidTr="006F4B41">
        <w:trPr>
          <w:cantSplit/>
          <w:trHeight w:val="259"/>
        </w:trPr>
        <w:tc>
          <w:tcPr>
            <w:tcW w:w="5238" w:type="dxa"/>
            <w:shd w:val="clear" w:color="auto" w:fill="auto"/>
          </w:tcPr>
          <w:p w14:paraId="417BDD6B" w14:textId="7B484CF5"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OCT mounting medium</w:t>
            </w:r>
          </w:p>
        </w:tc>
        <w:tc>
          <w:tcPr>
            <w:tcW w:w="2250" w:type="dxa"/>
            <w:shd w:val="clear" w:color="auto" w:fill="auto"/>
          </w:tcPr>
          <w:p w14:paraId="47EA1EAC" w14:textId="1FBD5395"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Sakura Fine Tech.</w:t>
            </w:r>
          </w:p>
        </w:tc>
        <w:tc>
          <w:tcPr>
            <w:tcW w:w="2088" w:type="dxa"/>
            <w:shd w:val="clear" w:color="auto" w:fill="auto"/>
          </w:tcPr>
          <w:p w14:paraId="7BA78D4A" w14:textId="3D3C4948" w:rsidR="000A6D53" w:rsidRPr="00483CBF" w:rsidRDefault="000A6D53" w:rsidP="000A6D53">
            <w:pPr>
              <w:rPr>
                <w:rFonts w:ascii="Times New Roman" w:hAnsi="Times New Roman" w:cs="Times New Roman"/>
                <w:sz w:val="24"/>
                <w:szCs w:val="24"/>
              </w:rPr>
            </w:pPr>
            <w:r>
              <w:rPr>
                <w:rFonts w:ascii="Times New Roman" w:hAnsi="Times New Roman" w:cs="Times New Roman" w:hint="eastAsia"/>
                <w:sz w:val="24"/>
                <w:szCs w:val="24"/>
                <w:lang w:eastAsia="ja-JP"/>
              </w:rPr>
              <w:t>4583</w:t>
            </w:r>
          </w:p>
        </w:tc>
      </w:tr>
      <w:tr w:rsidR="000A6D53" w:rsidRPr="0032715B" w14:paraId="0DF4EDF7" w14:textId="77777777" w:rsidTr="006F4B41">
        <w:trPr>
          <w:cantSplit/>
          <w:trHeight w:val="259"/>
        </w:trPr>
        <w:tc>
          <w:tcPr>
            <w:tcW w:w="5238" w:type="dxa"/>
            <w:shd w:val="clear" w:color="auto" w:fill="auto"/>
          </w:tcPr>
          <w:p w14:paraId="0109C2F4" w14:textId="213732FE"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Vectashield</w:t>
            </w:r>
            <w:proofErr w:type="spellEnd"/>
          </w:p>
        </w:tc>
        <w:tc>
          <w:tcPr>
            <w:tcW w:w="2250" w:type="dxa"/>
            <w:shd w:val="clear" w:color="auto" w:fill="auto"/>
          </w:tcPr>
          <w:p w14:paraId="6E88B5F2" w14:textId="5DABF2EB"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Vector</w:t>
            </w:r>
          </w:p>
        </w:tc>
        <w:tc>
          <w:tcPr>
            <w:tcW w:w="2088" w:type="dxa"/>
            <w:shd w:val="clear" w:color="auto" w:fill="auto"/>
          </w:tcPr>
          <w:p w14:paraId="0DB904AC" w14:textId="28930780" w:rsidR="000A6D53" w:rsidRPr="00483CBF" w:rsidRDefault="000A6D53" w:rsidP="000A6D53">
            <w:pPr>
              <w:rPr>
                <w:rFonts w:ascii="Times New Roman" w:hAnsi="Times New Roman" w:cs="Times New Roman"/>
                <w:sz w:val="24"/>
                <w:szCs w:val="24"/>
              </w:rPr>
            </w:pPr>
            <w:r>
              <w:rPr>
                <w:rFonts w:ascii="Times New Roman" w:hAnsi="Times New Roman" w:cs="Times New Roman" w:hint="eastAsia"/>
                <w:sz w:val="24"/>
                <w:szCs w:val="24"/>
                <w:lang w:eastAsia="ja-JP"/>
              </w:rPr>
              <w:t>H-1000</w:t>
            </w:r>
          </w:p>
        </w:tc>
      </w:tr>
      <w:tr w:rsidR="000A6D53" w:rsidRPr="0032715B" w14:paraId="41D424E5" w14:textId="77777777" w:rsidTr="006F4B41">
        <w:trPr>
          <w:cantSplit/>
          <w:trHeight w:val="259"/>
        </w:trPr>
        <w:tc>
          <w:tcPr>
            <w:tcW w:w="5238" w:type="dxa"/>
            <w:shd w:val="clear" w:color="auto" w:fill="auto"/>
          </w:tcPr>
          <w:p w14:paraId="6D34E17E" w14:textId="0CE34B63" w:rsidR="000A6D53" w:rsidRPr="000A6D53" w:rsidRDefault="000A6D53" w:rsidP="000A6D53">
            <w:pPr>
              <w:rPr>
                <w:rFonts w:ascii="Times New Roman" w:hAnsi="Times New Roman" w:cs="Times New Roman"/>
                <w:sz w:val="24"/>
                <w:szCs w:val="24"/>
              </w:rPr>
            </w:pPr>
            <w:r>
              <w:rPr>
                <w:rFonts w:ascii="Times New Roman" w:hAnsi="Times New Roman" w:cs="Times New Roman" w:hint="eastAsia"/>
                <w:sz w:val="24"/>
                <w:szCs w:val="24"/>
              </w:rPr>
              <w:t>4% Paraformaldehyde phosphate buffer s</w:t>
            </w:r>
            <w:r w:rsidRPr="00483CBF">
              <w:rPr>
                <w:rFonts w:ascii="Times New Roman" w:hAnsi="Times New Roman" w:cs="Times New Roman" w:hint="eastAsia"/>
                <w:sz w:val="24"/>
                <w:szCs w:val="24"/>
              </w:rPr>
              <w:t>olution</w:t>
            </w:r>
          </w:p>
        </w:tc>
        <w:tc>
          <w:tcPr>
            <w:tcW w:w="2250" w:type="dxa"/>
            <w:shd w:val="clear" w:color="auto" w:fill="auto"/>
          </w:tcPr>
          <w:p w14:paraId="20BB8667" w14:textId="07CCA9F4" w:rsidR="000A6D53" w:rsidRPr="000A6D53" w:rsidRDefault="000A6D53" w:rsidP="000A6D53">
            <w:pPr>
              <w:rPr>
                <w:rFonts w:ascii="Times New Roman" w:hAnsi="Times New Roman" w:cs="Times New Roman"/>
                <w:sz w:val="24"/>
                <w:szCs w:val="24"/>
              </w:rPr>
            </w:pPr>
            <w:proofErr w:type="spellStart"/>
            <w:r>
              <w:rPr>
                <w:rFonts w:ascii="Times New Roman" w:hAnsi="Times New Roman" w:cs="Times New Roman"/>
                <w:sz w:val="24"/>
                <w:szCs w:val="24"/>
                <w:lang w:eastAsia="ja-JP"/>
              </w:rPr>
              <w:t>N</w:t>
            </w:r>
            <w:r>
              <w:rPr>
                <w:rFonts w:ascii="Times New Roman" w:hAnsi="Times New Roman" w:cs="Times New Roman" w:hint="eastAsia"/>
                <w:sz w:val="24"/>
                <w:szCs w:val="24"/>
                <w:lang w:eastAsia="ja-JP"/>
              </w:rPr>
              <w:t>acalai</w:t>
            </w:r>
            <w:proofErr w:type="spellEnd"/>
            <w:r>
              <w:rPr>
                <w:rFonts w:ascii="Times New Roman" w:hAnsi="Times New Roman" w:cs="Times New Roman" w:hint="eastAsia"/>
                <w:sz w:val="24"/>
                <w:szCs w:val="24"/>
                <w:lang w:eastAsia="ja-JP"/>
              </w:rPr>
              <w:t xml:space="preserve"> </w:t>
            </w:r>
            <w:proofErr w:type="spellStart"/>
            <w:r w:rsidR="003274BC">
              <w:rPr>
                <w:rFonts w:ascii="Times New Roman" w:hAnsi="Times New Roman" w:cs="Times New Roman"/>
                <w:sz w:val="24"/>
                <w:szCs w:val="24"/>
                <w:lang w:eastAsia="ja-JP"/>
              </w:rPr>
              <w:t>T</w:t>
            </w:r>
            <w:r>
              <w:rPr>
                <w:rFonts w:ascii="Times New Roman" w:hAnsi="Times New Roman" w:cs="Times New Roman"/>
                <w:sz w:val="24"/>
                <w:szCs w:val="24"/>
                <w:lang w:eastAsia="ja-JP"/>
              </w:rPr>
              <w:t>esque</w:t>
            </w:r>
            <w:proofErr w:type="spellEnd"/>
          </w:p>
        </w:tc>
        <w:tc>
          <w:tcPr>
            <w:tcW w:w="2088" w:type="dxa"/>
            <w:shd w:val="clear" w:color="auto" w:fill="auto"/>
          </w:tcPr>
          <w:p w14:paraId="551FD8FC" w14:textId="6BE1ED60" w:rsidR="000A6D53" w:rsidRPr="000A6D53" w:rsidRDefault="000A6D53" w:rsidP="000A6D53">
            <w:pPr>
              <w:rPr>
                <w:rFonts w:ascii="Times New Roman" w:hAnsi="Times New Roman" w:cs="Times New Roman"/>
                <w:sz w:val="24"/>
                <w:szCs w:val="24"/>
              </w:rPr>
            </w:pPr>
            <w:r w:rsidRPr="00483CBF">
              <w:rPr>
                <w:rFonts w:ascii="Times New Roman" w:hAnsi="Times New Roman" w:cs="Times New Roman"/>
                <w:sz w:val="24"/>
                <w:szCs w:val="24"/>
              </w:rPr>
              <w:t>09154-85</w:t>
            </w:r>
          </w:p>
        </w:tc>
      </w:tr>
      <w:tr w:rsidR="000A6D53" w:rsidRPr="0032715B" w14:paraId="3502D5E8" w14:textId="77777777" w:rsidTr="006F4B41">
        <w:trPr>
          <w:cantSplit/>
          <w:trHeight w:val="259"/>
        </w:trPr>
        <w:tc>
          <w:tcPr>
            <w:tcW w:w="5238" w:type="dxa"/>
            <w:shd w:val="clear" w:color="auto" w:fill="auto"/>
          </w:tcPr>
          <w:p w14:paraId="02984DDF" w14:textId="555C7688" w:rsidR="000A6D53" w:rsidRP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Sucrose</w:t>
            </w:r>
          </w:p>
        </w:tc>
        <w:tc>
          <w:tcPr>
            <w:tcW w:w="2250" w:type="dxa"/>
            <w:shd w:val="clear" w:color="auto" w:fill="auto"/>
          </w:tcPr>
          <w:p w14:paraId="27F00DF9" w14:textId="1D5210D1" w:rsidR="000A6D53" w:rsidRPr="000A6D53" w:rsidRDefault="000A6D53" w:rsidP="000A6D53">
            <w:pPr>
              <w:rPr>
                <w:rFonts w:ascii="Times New Roman" w:hAnsi="Times New Roman" w:cs="Times New Roman"/>
                <w:sz w:val="24"/>
                <w:szCs w:val="24"/>
              </w:rPr>
            </w:pPr>
            <w:proofErr w:type="spellStart"/>
            <w:r>
              <w:rPr>
                <w:rFonts w:ascii="Times New Roman" w:hAnsi="Times New Roman" w:cs="Times New Roman"/>
                <w:sz w:val="24"/>
                <w:szCs w:val="24"/>
                <w:lang w:eastAsia="ja-JP"/>
              </w:rPr>
              <w:t>N</w:t>
            </w:r>
            <w:r>
              <w:rPr>
                <w:rFonts w:ascii="Times New Roman" w:hAnsi="Times New Roman" w:cs="Times New Roman" w:hint="eastAsia"/>
                <w:sz w:val="24"/>
                <w:szCs w:val="24"/>
                <w:lang w:eastAsia="ja-JP"/>
              </w:rPr>
              <w:t>acalai</w:t>
            </w:r>
            <w:proofErr w:type="spellEnd"/>
            <w:r>
              <w:rPr>
                <w:rFonts w:ascii="Times New Roman" w:hAnsi="Times New Roman" w:cs="Times New Roman" w:hint="eastAsia"/>
                <w:sz w:val="24"/>
                <w:szCs w:val="24"/>
                <w:lang w:eastAsia="ja-JP"/>
              </w:rPr>
              <w:t xml:space="preserve"> </w:t>
            </w:r>
            <w:proofErr w:type="spellStart"/>
            <w:r w:rsidR="003274BC">
              <w:rPr>
                <w:rFonts w:ascii="Times New Roman" w:hAnsi="Times New Roman" w:cs="Times New Roman"/>
                <w:sz w:val="24"/>
                <w:szCs w:val="24"/>
                <w:lang w:eastAsia="ja-JP"/>
              </w:rPr>
              <w:t>T</w:t>
            </w:r>
            <w:r>
              <w:rPr>
                <w:rFonts w:ascii="Times New Roman" w:hAnsi="Times New Roman" w:cs="Times New Roman"/>
                <w:sz w:val="24"/>
                <w:szCs w:val="24"/>
                <w:lang w:eastAsia="ja-JP"/>
              </w:rPr>
              <w:t>esque</w:t>
            </w:r>
            <w:proofErr w:type="spellEnd"/>
          </w:p>
        </w:tc>
        <w:tc>
          <w:tcPr>
            <w:tcW w:w="2088" w:type="dxa"/>
            <w:shd w:val="clear" w:color="auto" w:fill="auto"/>
          </w:tcPr>
          <w:p w14:paraId="3F54D882" w14:textId="39A1008A" w:rsidR="000A6D53" w:rsidRPr="000A6D53" w:rsidRDefault="000A6D53" w:rsidP="000A6D53">
            <w:pPr>
              <w:rPr>
                <w:rFonts w:ascii="Times New Roman" w:hAnsi="Times New Roman" w:cs="Times New Roman"/>
                <w:sz w:val="24"/>
                <w:szCs w:val="24"/>
              </w:rPr>
            </w:pPr>
            <w:r>
              <w:rPr>
                <w:rFonts w:ascii="Times New Roman" w:hAnsi="Times New Roman" w:cs="Times New Roman" w:hint="eastAsia"/>
                <w:sz w:val="24"/>
                <w:szCs w:val="24"/>
                <w:lang w:eastAsia="ja-JP"/>
              </w:rPr>
              <w:t>30404-45</w:t>
            </w:r>
          </w:p>
        </w:tc>
      </w:tr>
      <w:tr w:rsidR="003A5246" w:rsidRPr="0032715B" w14:paraId="33949D01" w14:textId="77777777" w:rsidTr="002635BC">
        <w:trPr>
          <w:cantSplit/>
          <w:trHeight w:val="259"/>
        </w:trPr>
        <w:tc>
          <w:tcPr>
            <w:tcW w:w="5238" w:type="dxa"/>
            <w:tcBorders>
              <w:bottom w:val="single" w:sz="4" w:space="0" w:color="auto"/>
            </w:tcBorders>
            <w:shd w:val="clear" w:color="auto" w:fill="auto"/>
          </w:tcPr>
          <w:p w14:paraId="1064E9A2" w14:textId="6448A507" w:rsidR="003A5246" w:rsidRPr="0032715B" w:rsidRDefault="000A6D53" w:rsidP="000A6D53">
            <w:pPr>
              <w:rPr>
                <w:rFonts w:ascii="Times New Roman" w:hAnsi="Times New Roman" w:cs="Times New Roman"/>
                <w:sz w:val="24"/>
                <w:szCs w:val="24"/>
              </w:rPr>
            </w:pPr>
            <w:r w:rsidRPr="000A6D53">
              <w:rPr>
                <w:rFonts w:ascii="Times New Roman" w:hAnsi="Times New Roman" w:cs="Times New Roman"/>
                <w:sz w:val="24"/>
                <w:szCs w:val="24"/>
              </w:rPr>
              <w:t>Corn oil</w:t>
            </w:r>
          </w:p>
        </w:tc>
        <w:tc>
          <w:tcPr>
            <w:tcW w:w="2250" w:type="dxa"/>
            <w:tcBorders>
              <w:bottom w:val="single" w:sz="4" w:space="0" w:color="auto"/>
            </w:tcBorders>
            <w:shd w:val="clear" w:color="auto" w:fill="auto"/>
          </w:tcPr>
          <w:p w14:paraId="0A63A6C0" w14:textId="2E0A37DF" w:rsidR="003A5246" w:rsidRPr="0032715B" w:rsidRDefault="000A6D53" w:rsidP="000A6D53">
            <w:pPr>
              <w:rPr>
                <w:rFonts w:ascii="Times New Roman" w:hAnsi="Times New Roman" w:cs="Times New Roman"/>
                <w:sz w:val="24"/>
                <w:szCs w:val="24"/>
              </w:rPr>
            </w:pPr>
            <w:r w:rsidRPr="000A6D53">
              <w:rPr>
                <w:rFonts w:ascii="Times New Roman" w:hAnsi="Times New Roman" w:cs="Times New Roman"/>
                <w:sz w:val="24"/>
                <w:szCs w:val="24"/>
              </w:rPr>
              <w:t>Sigma</w:t>
            </w:r>
            <w:r w:rsidRPr="000A6D53">
              <w:rPr>
                <w:rFonts w:ascii="Times New Roman" w:hAnsi="Times New Roman" w:cs="Times New Roman"/>
                <w:sz w:val="24"/>
                <w:szCs w:val="24"/>
              </w:rPr>
              <w:tab/>
            </w:r>
          </w:p>
        </w:tc>
        <w:tc>
          <w:tcPr>
            <w:tcW w:w="2088" w:type="dxa"/>
            <w:tcBorders>
              <w:bottom w:val="single" w:sz="4" w:space="0" w:color="auto"/>
            </w:tcBorders>
            <w:shd w:val="clear" w:color="auto" w:fill="auto"/>
          </w:tcPr>
          <w:p w14:paraId="2C00BE63" w14:textId="171F7CFA" w:rsidR="003A5246" w:rsidRPr="0032715B" w:rsidRDefault="000A6D53" w:rsidP="009D3926">
            <w:pPr>
              <w:rPr>
                <w:rFonts w:ascii="Times New Roman" w:hAnsi="Times New Roman" w:cs="Times New Roman"/>
                <w:sz w:val="24"/>
                <w:szCs w:val="24"/>
              </w:rPr>
            </w:pPr>
            <w:r w:rsidRPr="000A6D53">
              <w:rPr>
                <w:rFonts w:ascii="Times New Roman" w:hAnsi="Times New Roman" w:cs="Times New Roman"/>
                <w:sz w:val="24"/>
                <w:szCs w:val="24"/>
              </w:rPr>
              <w:t>C8267</w:t>
            </w:r>
          </w:p>
        </w:tc>
      </w:tr>
      <w:tr w:rsidR="002635BC" w:rsidRPr="0032715B" w14:paraId="7436B3B0" w14:textId="77777777" w:rsidTr="002635BC">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2A461AEC" w14:textId="7047B27F" w:rsidR="002635BC" w:rsidRPr="00534F65" w:rsidRDefault="002635BC" w:rsidP="000A6D53">
            <w:pPr>
              <w:rPr>
                <w:rFonts w:ascii="Times New Roman" w:hAnsi="Times New Roman" w:cs="Times New Roman"/>
                <w:sz w:val="24"/>
                <w:szCs w:val="24"/>
                <w:lang w:eastAsia="ja-JP"/>
              </w:rPr>
            </w:pPr>
            <w:r>
              <w:rPr>
                <w:rFonts w:ascii="Times New Roman" w:hAnsi="Times New Roman" w:cs="Times New Roman"/>
                <w:sz w:val="24"/>
                <w:szCs w:val="24"/>
                <w:lang w:eastAsia="ja-JP"/>
              </w:rPr>
              <w:t>Flunixin meglumine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E83998A" w14:textId="0997963F" w:rsidR="002635BC" w:rsidRPr="00534F65" w:rsidRDefault="002635BC" w:rsidP="000A6D53">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Fujita</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79A619BF" w14:textId="74612C41" w:rsidR="002635BC" w:rsidRPr="00534F65" w:rsidRDefault="002635BC" w:rsidP="000A6D53">
            <w:pPr>
              <w:rPr>
                <w:rFonts w:ascii="Times New Roman" w:hAnsi="Times New Roman" w:cs="Times New Roman"/>
                <w:sz w:val="24"/>
                <w:szCs w:val="24"/>
                <w:lang w:eastAsia="ja-JP"/>
              </w:rPr>
            </w:pPr>
            <w:r w:rsidRPr="002635BC">
              <w:rPr>
                <w:rFonts w:ascii="Times New Roman" w:hAnsi="Times New Roman" w:cs="Times New Roman"/>
                <w:sz w:val="24"/>
                <w:szCs w:val="24"/>
                <w:lang w:eastAsia="ja-JP"/>
              </w:rPr>
              <w:t>FLUNIXIN INJ.</w:t>
            </w:r>
            <w:r>
              <w:rPr>
                <w:rFonts w:ascii="Times New Roman" w:hAnsi="Times New Roman" w:cs="Times New Roman"/>
                <w:sz w:val="24"/>
                <w:szCs w:val="24"/>
                <w:lang w:eastAsia="ja-JP"/>
              </w:rPr>
              <w:t xml:space="preserve"> 10%</w:t>
            </w:r>
          </w:p>
        </w:tc>
      </w:tr>
      <w:tr w:rsidR="002635BC" w:rsidRPr="0032715B" w14:paraId="406A6155" w14:textId="77777777" w:rsidTr="002635BC">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7F3FC781" w14:textId="50E7A167" w:rsidR="002635BC" w:rsidRPr="00534F65" w:rsidRDefault="002635BC" w:rsidP="000A6D53">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Antibiotics</w:t>
            </w:r>
            <w:r>
              <w:rPr>
                <w:rFonts w:ascii="Times New Roman" w:hAnsi="Times New Roman" w:cs="Times New Roman"/>
                <w:sz w:val="24"/>
                <w:szCs w:val="24"/>
                <w:lang w:eastAsia="ja-JP"/>
              </w:rPr>
              <w:t xml:space="preserve"> </w:t>
            </w:r>
            <w:r>
              <w:t>(</w:t>
            </w:r>
            <w:r>
              <w:rPr>
                <w:rFonts w:ascii="Times New Roman" w:hAnsi="Times New Roman" w:cs="Times New Roman"/>
                <w:sz w:val="24"/>
                <w:szCs w:val="24"/>
                <w:lang w:eastAsia="ja-JP"/>
              </w:rPr>
              <w:t>s</w:t>
            </w:r>
            <w:r w:rsidRPr="002635BC">
              <w:rPr>
                <w:rFonts w:ascii="Times New Roman" w:hAnsi="Times New Roman" w:cs="Times New Roman"/>
                <w:sz w:val="24"/>
                <w:szCs w:val="24"/>
                <w:lang w:eastAsia="ja-JP"/>
              </w:rPr>
              <w:t>ulfadiazine/trimethoprim</w:t>
            </w:r>
            <w:r>
              <w:rPr>
                <w:rFonts w:ascii="Times New Roman" w:hAnsi="Times New Roman" w:cs="Times New Roman"/>
                <w:sz w:val="24"/>
                <w:szCs w:val="24"/>
                <w:lang w:eastAsia="ja-JP"/>
              </w:rPr>
              <w:t>)</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CD58E15" w14:textId="0F83B1AB" w:rsidR="002635BC" w:rsidRPr="00534F65" w:rsidRDefault="002635BC" w:rsidP="003274BC">
            <w:pPr>
              <w:rPr>
                <w:rFonts w:ascii="Times New Roman" w:hAnsi="Times New Roman" w:cs="Times New Roman"/>
                <w:sz w:val="24"/>
                <w:szCs w:val="24"/>
                <w:lang w:eastAsia="ja-JP"/>
              </w:rPr>
            </w:pPr>
            <w:r w:rsidRPr="002635BC">
              <w:rPr>
                <w:rFonts w:ascii="Times New Roman" w:hAnsi="Times New Roman" w:cs="Times New Roman"/>
                <w:sz w:val="24"/>
                <w:szCs w:val="24"/>
                <w:lang w:eastAsia="ja-JP"/>
              </w:rPr>
              <w:t>K</w:t>
            </w:r>
            <w:r w:rsidR="003274BC">
              <w:rPr>
                <w:rFonts w:ascii="Times New Roman" w:hAnsi="Times New Roman" w:cs="Times New Roman"/>
                <w:sz w:val="24"/>
                <w:szCs w:val="24"/>
                <w:lang w:eastAsia="ja-JP"/>
              </w:rPr>
              <w:t>yoritsu Seiyaku</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37B89CF6" w14:textId="6127C967" w:rsidR="002635BC" w:rsidRPr="00534F65" w:rsidRDefault="002635BC" w:rsidP="000A6D53">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Tribrissen</w:t>
            </w:r>
            <w:proofErr w:type="spellEnd"/>
            <w:r>
              <w:rPr>
                <w:rFonts w:ascii="Times New Roman" w:hAnsi="Times New Roman" w:cs="Times New Roman" w:hint="eastAsia"/>
                <w:sz w:val="24"/>
                <w:szCs w:val="24"/>
                <w:lang w:eastAsia="ja-JP"/>
              </w:rPr>
              <w:t xml:space="preserve"> injection</w:t>
            </w:r>
          </w:p>
        </w:tc>
      </w:tr>
      <w:tr w:rsidR="000A6D53" w:rsidRPr="0032715B" w14:paraId="774D07B9" w14:textId="77777777" w:rsidTr="002635BC">
        <w:trPr>
          <w:cantSplit/>
          <w:trHeight w:val="259"/>
        </w:trPr>
        <w:tc>
          <w:tcPr>
            <w:tcW w:w="5238" w:type="dxa"/>
            <w:tcBorders>
              <w:top w:val="single" w:sz="4" w:space="0" w:color="auto"/>
              <w:bottom w:val="single" w:sz="12" w:space="0" w:color="000000"/>
            </w:tcBorders>
            <w:shd w:val="clear" w:color="auto" w:fill="auto"/>
          </w:tcPr>
          <w:p w14:paraId="61F0CDB4" w14:textId="2B6A3CD5" w:rsidR="000A6D53" w:rsidRPr="0032715B" w:rsidRDefault="000A6D53" w:rsidP="000A6D53">
            <w:pPr>
              <w:rPr>
                <w:rFonts w:ascii="Times New Roman" w:hAnsi="Times New Roman" w:cs="Times New Roman"/>
                <w:sz w:val="24"/>
                <w:szCs w:val="24"/>
              </w:rPr>
            </w:pPr>
            <w:proofErr w:type="spellStart"/>
            <w:r w:rsidRPr="00534F65">
              <w:rPr>
                <w:rFonts w:ascii="Times New Roman" w:hAnsi="Times New Roman" w:cs="Times New Roman" w:hint="eastAsia"/>
                <w:sz w:val="24"/>
                <w:szCs w:val="24"/>
              </w:rPr>
              <w:t>Tarivid</w:t>
            </w:r>
            <w:proofErr w:type="spellEnd"/>
            <w:r w:rsidRPr="00534F65">
              <w:rPr>
                <w:rFonts w:ascii="Times New Roman" w:hAnsi="Times New Roman" w:cs="Times New Roman" w:hint="eastAsia"/>
                <w:sz w:val="24"/>
                <w:szCs w:val="24"/>
              </w:rPr>
              <w:t xml:space="preserve"> ophthalmic ointment 0.3</w:t>
            </w:r>
            <w:r w:rsidRPr="00534F65">
              <w:rPr>
                <w:rFonts w:ascii="Times New Roman" w:hAnsi="Times New Roman" w:cs="Times New Roman" w:hint="eastAsia"/>
                <w:sz w:val="24"/>
                <w:szCs w:val="24"/>
              </w:rPr>
              <w:t>％</w:t>
            </w:r>
            <w:r>
              <w:rPr>
                <w:rFonts w:ascii="Times New Roman" w:hAnsi="Times New Roman" w:cs="Times New Roman" w:hint="eastAsia"/>
                <w:sz w:val="24"/>
                <w:szCs w:val="24"/>
                <w:lang w:eastAsia="ja-JP"/>
              </w:rPr>
              <w:t xml:space="preserve"> </w:t>
            </w:r>
            <w:r>
              <w:rPr>
                <w:rFonts w:ascii="Times New Roman" w:hAnsi="Times New Roman" w:cs="Times New Roman"/>
                <w:sz w:val="24"/>
                <w:szCs w:val="24"/>
                <w:lang w:eastAsia="ja-JP"/>
              </w:rPr>
              <w:t>(</w:t>
            </w:r>
            <w:r w:rsidRPr="00534F65">
              <w:rPr>
                <w:rFonts w:ascii="Times New Roman" w:hAnsi="Times New Roman" w:cs="Times New Roman"/>
                <w:sz w:val="24"/>
                <w:szCs w:val="24"/>
                <w:lang w:eastAsia="ja-JP"/>
              </w:rPr>
              <w:t>Ofloxacin</w:t>
            </w:r>
            <w:r>
              <w:rPr>
                <w:rFonts w:ascii="Times New Roman" w:hAnsi="Times New Roman" w:cs="Times New Roman"/>
                <w:sz w:val="24"/>
                <w:szCs w:val="24"/>
                <w:lang w:eastAsia="ja-JP"/>
              </w:rPr>
              <w:t>)</w:t>
            </w:r>
          </w:p>
        </w:tc>
        <w:tc>
          <w:tcPr>
            <w:tcW w:w="2250" w:type="dxa"/>
            <w:tcBorders>
              <w:top w:val="single" w:sz="4" w:space="0" w:color="auto"/>
              <w:bottom w:val="single" w:sz="12" w:space="0" w:color="000000"/>
            </w:tcBorders>
            <w:shd w:val="clear" w:color="auto" w:fill="auto"/>
          </w:tcPr>
          <w:p w14:paraId="6E104C9A" w14:textId="2174883C" w:rsidR="000A6D53" w:rsidRPr="0032715B" w:rsidRDefault="003274BC" w:rsidP="000A6D53">
            <w:pPr>
              <w:rPr>
                <w:rFonts w:ascii="Times New Roman" w:hAnsi="Times New Roman" w:cs="Times New Roman"/>
                <w:sz w:val="24"/>
                <w:szCs w:val="24"/>
              </w:rPr>
            </w:pPr>
            <w:r>
              <w:rPr>
                <w:rFonts w:ascii="Times New Roman" w:hAnsi="Times New Roman" w:cs="Times New Roman"/>
                <w:sz w:val="24"/>
                <w:szCs w:val="24"/>
                <w:lang w:eastAsia="ja-JP"/>
              </w:rPr>
              <w:t>Santen P</w:t>
            </w:r>
            <w:r w:rsidR="000A6D53" w:rsidRPr="00534F65">
              <w:rPr>
                <w:rFonts w:ascii="Times New Roman" w:hAnsi="Times New Roman" w:cs="Times New Roman"/>
                <w:sz w:val="24"/>
                <w:szCs w:val="24"/>
                <w:lang w:eastAsia="ja-JP"/>
              </w:rPr>
              <w:t>harmaceutical</w:t>
            </w:r>
          </w:p>
        </w:tc>
        <w:tc>
          <w:tcPr>
            <w:tcW w:w="2088" w:type="dxa"/>
            <w:tcBorders>
              <w:top w:val="single" w:sz="4" w:space="0" w:color="auto"/>
              <w:bottom w:val="single" w:sz="12" w:space="0" w:color="000000"/>
            </w:tcBorders>
            <w:shd w:val="clear" w:color="auto" w:fill="auto"/>
          </w:tcPr>
          <w:p w14:paraId="0257A477" w14:textId="659CE1EC" w:rsidR="000A6D53" w:rsidRPr="0032715B" w:rsidRDefault="000A6D53" w:rsidP="000A6D53">
            <w:pPr>
              <w:rPr>
                <w:rFonts w:ascii="Times New Roman" w:hAnsi="Times New Roman" w:cs="Times New Roman"/>
                <w:sz w:val="24"/>
                <w:szCs w:val="24"/>
              </w:rPr>
            </w:pPr>
            <w:r w:rsidRPr="00534F65">
              <w:rPr>
                <w:rFonts w:ascii="Times New Roman" w:hAnsi="Times New Roman" w:cs="Times New Roman"/>
                <w:sz w:val="24"/>
                <w:szCs w:val="24"/>
              </w:rPr>
              <w:t>1319722M1056</w:t>
            </w:r>
          </w:p>
        </w:tc>
      </w:tr>
      <w:tr w:rsidR="003A5246" w:rsidRPr="0032715B" w14:paraId="7B886C9F" w14:textId="77777777" w:rsidTr="0032715B">
        <w:trPr>
          <w:cantSplit/>
          <w:trHeight w:val="259"/>
        </w:trPr>
        <w:tc>
          <w:tcPr>
            <w:tcW w:w="9576" w:type="dxa"/>
            <w:gridSpan w:val="3"/>
            <w:tcBorders>
              <w:top w:val="single" w:sz="12" w:space="0" w:color="000000"/>
              <w:bottom w:val="single" w:sz="12" w:space="0" w:color="000000"/>
            </w:tcBorders>
            <w:shd w:val="clear" w:color="auto" w:fill="auto"/>
          </w:tcPr>
          <w:p w14:paraId="020100CD"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Experimental Models: Organisms/Strains</w:t>
            </w:r>
          </w:p>
        </w:tc>
      </w:tr>
      <w:tr w:rsidR="003A5246" w:rsidRPr="0032715B" w14:paraId="181BC3D8" w14:textId="77777777" w:rsidTr="004B0C6B">
        <w:trPr>
          <w:cantSplit/>
          <w:trHeight w:val="259"/>
        </w:trPr>
        <w:tc>
          <w:tcPr>
            <w:tcW w:w="5238" w:type="dxa"/>
            <w:tcBorders>
              <w:top w:val="single" w:sz="12" w:space="0" w:color="000000"/>
            </w:tcBorders>
            <w:shd w:val="clear" w:color="auto" w:fill="auto"/>
          </w:tcPr>
          <w:p w14:paraId="3BBBF9CA"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Mouse: Nestin-CreERT2 Line 4</w:t>
            </w:r>
          </w:p>
        </w:tc>
        <w:tc>
          <w:tcPr>
            <w:tcW w:w="2250" w:type="dxa"/>
            <w:tcBorders>
              <w:top w:val="single" w:sz="12" w:space="0" w:color="000000"/>
            </w:tcBorders>
            <w:shd w:val="clear" w:color="auto" w:fill="auto"/>
          </w:tcPr>
          <w:p w14:paraId="356A85B0"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Kyoto University</w:t>
            </w:r>
          </w:p>
        </w:tc>
        <w:tc>
          <w:tcPr>
            <w:tcW w:w="2088" w:type="dxa"/>
            <w:tcBorders>
              <w:top w:val="single" w:sz="12" w:space="0" w:color="000000"/>
              <w:tr2bl w:val="single" w:sz="4" w:space="0" w:color="auto"/>
            </w:tcBorders>
            <w:shd w:val="clear" w:color="auto" w:fill="auto"/>
          </w:tcPr>
          <w:p w14:paraId="52977978" w14:textId="77777777" w:rsidR="003A5246" w:rsidRPr="0032715B" w:rsidRDefault="003A5246" w:rsidP="009D3926">
            <w:pPr>
              <w:rPr>
                <w:rFonts w:ascii="Times New Roman" w:hAnsi="Times New Roman" w:cs="Times New Roman"/>
                <w:sz w:val="24"/>
                <w:szCs w:val="24"/>
              </w:rPr>
            </w:pPr>
          </w:p>
        </w:tc>
      </w:tr>
      <w:tr w:rsidR="00D63CB7" w:rsidRPr="0032715B" w14:paraId="7E8E8FE6" w14:textId="77777777" w:rsidTr="0032715B">
        <w:trPr>
          <w:cantSplit/>
          <w:trHeight w:val="259"/>
        </w:trPr>
        <w:tc>
          <w:tcPr>
            <w:tcW w:w="5238" w:type="dxa"/>
            <w:shd w:val="clear" w:color="auto" w:fill="auto"/>
          </w:tcPr>
          <w:p w14:paraId="4776A0E7" w14:textId="4CCC1442" w:rsidR="00D63CB7" w:rsidRPr="0032715B" w:rsidRDefault="00D63CB7" w:rsidP="009D3926">
            <w:pPr>
              <w:rPr>
                <w:rFonts w:ascii="Times New Roman" w:hAnsi="Times New Roman" w:cs="Times New Roman"/>
                <w:sz w:val="24"/>
                <w:szCs w:val="24"/>
              </w:rPr>
            </w:pPr>
            <w:r w:rsidRPr="00D63CB7">
              <w:rPr>
                <w:rFonts w:ascii="Times New Roman" w:hAnsi="Times New Roman" w:cs="Times New Roman"/>
                <w:sz w:val="24"/>
                <w:szCs w:val="24"/>
              </w:rPr>
              <w:lastRenderedPageBreak/>
              <w:t>Mouse: C57BL/6-</w:t>
            </w:r>
            <w:proofErr w:type="gramStart"/>
            <w:r w:rsidRPr="00D63CB7">
              <w:rPr>
                <w:rFonts w:ascii="Times New Roman" w:hAnsi="Times New Roman" w:cs="Times New Roman"/>
                <w:sz w:val="24"/>
                <w:szCs w:val="24"/>
              </w:rPr>
              <w:t>Tg(</w:t>
            </w:r>
            <w:proofErr w:type="spellStart"/>
            <w:proofErr w:type="gramEnd"/>
            <w:r w:rsidRPr="00D63CB7">
              <w:rPr>
                <w:rFonts w:ascii="Times New Roman" w:hAnsi="Times New Roman" w:cs="Times New Roman"/>
                <w:sz w:val="24"/>
                <w:szCs w:val="24"/>
              </w:rPr>
              <w:t>Nes-cre</w:t>
            </w:r>
            <w:proofErr w:type="spellEnd"/>
            <w:r w:rsidRPr="00D63CB7">
              <w:rPr>
                <w:rFonts w:ascii="Times New Roman" w:hAnsi="Times New Roman" w:cs="Times New Roman"/>
                <w:sz w:val="24"/>
                <w:szCs w:val="24"/>
              </w:rPr>
              <w:t>/ERT2)</w:t>
            </w:r>
            <w:proofErr w:type="spellStart"/>
            <w:r w:rsidRPr="00D63CB7">
              <w:rPr>
                <w:rFonts w:ascii="Times New Roman" w:hAnsi="Times New Roman" w:cs="Times New Roman"/>
                <w:sz w:val="24"/>
                <w:szCs w:val="24"/>
              </w:rPr>
              <w:t>KEisc</w:t>
            </w:r>
            <w:proofErr w:type="spellEnd"/>
            <w:r w:rsidRPr="00D63CB7">
              <w:rPr>
                <w:rFonts w:ascii="Times New Roman" w:hAnsi="Times New Roman" w:cs="Times New Roman"/>
                <w:sz w:val="24"/>
                <w:szCs w:val="24"/>
              </w:rPr>
              <w:t>/J</w:t>
            </w:r>
          </w:p>
        </w:tc>
        <w:tc>
          <w:tcPr>
            <w:tcW w:w="2250" w:type="dxa"/>
            <w:shd w:val="clear" w:color="auto" w:fill="auto"/>
          </w:tcPr>
          <w:p w14:paraId="2D07A2EC" w14:textId="129B20EE" w:rsidR="00D63CB7" w:rsidRPr="0032715B" w:rsidRDefault="00D63CB7" w:rsidP="009D3926">
            <w:pPr>
              <w:rPr>
                <w:rFonts w:ascii="Times New Roman" w:hAnsi="Times New Roman" w:cs="Times New Roman"/>
                <w:sz w:val="24"/>
                <w:szCs w:val="24"/>
              </w:rPr>
            </w:pPr>
            <w:r w:rsidRPr="00D63CB7">
              <w:rPr>
                <w:rFonts w:ascii="Times New Roman" w:hAnsi="Times New Roman" w:cs="Times New Roman"/>
                <w:sz w:val="24"/>
                <w:szCs w:val="24"/>
              </w:rPr>
              <w:t>The Jackson Laboratory</w:t>
            </w:r>
          </w:p>
        </w:tc>
        <w:tc>
          <w:tcPr>
            <w:tcW w:w="2088" w:type="dxa"/>
            <w:shd w:val="clear" w:color="auto" w:fill="auto"/>
          </w:tcPr>
          <w:p w14:paraId="19020BE2" w14:textId="02F3734C" w:rsidR="00D63CB7" w:rsidRPr="0032715B" w:rsidRDefault="00D63CB7" w:rsidP="009D3926">
            <w:pPr>
              <w:rPr>
                <w:rFonts w:ascii="Times New Roman" w:eastAsia="Times New Roman" w:hAnsi="Times New Roman" w:cs="Times New Roman"/>
                <w:color w:val="333333"/>
                <w:sz w:val="24"/>
                <w:szCs w:val="24"/>
                <w:shd w:val="clear" w:color="auto" w:fill="FFFFFF"/>
              </w:rPr>
            </w:pPr>
            <w:r w:rsidRPr="00D63CB7">
              <w:rPr>
                <w:rFonts w:ascii="Times New Roman" w:eastAsia="Times New Roman" w:hAnsi="Times New Roman" w:cs="Times New Roman"/>
                <w:color w:val="333333"/>
                <w:sz w:val="24"/>
                <w:szCs w:val="24"/>
                <w:shd w:val="clear" w:color="auto" w:fill="FFFFFF"/>
              </w:rPr>
              <w:t>016261</w:t>
            </w:r>
          </w:p>
        </w:tc>
      </w:tr>
      <w:tr w:rsidR="003A5246" w:rsidRPr="0032715B" w14:paraId="239013B8" w14:textId="77777777" w:rsidTr="0032715B">
        <w:trPr>
          <w:cantSplit/>
          <w:trHeight w:val="259"/>
        </w:trPr>
        <w:tc>
          <w:tcPr>
            <w:tcW w:w="5238" w:type="dxa"/>
            <w:shd w:val="clear" w:color="auto" w:fill="auto"/>
          </w:tcPr>
          <w:p w14:paraId="7C34E160"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Mouse: Ai38(RCL-GCaMP3)</w:t>
            </w:r>
          </w:p>
        </w:tc>
        <w:tc>
          <w:tcPr>
            <w:tcW w:w="2250" w:type="dxa"/>
            <w:shd w:val="clear" w:color="auto" w:fill="auto"/>
          </w:tcPr>
          <w:p w14:paraId="13B70AA7" w14:textId="6FC1DC10"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The Jackson Lab</w:t>
            </w:r>
            <w:r w:rsidR="007329DC">
              <w:rPr>
                <w:rFonts w:ascii="Times New Roman" w:hAnsi="Times New Roman" w:cs="Times New Roman"/>
                <w:sz w:val="24"/>
                <w:szCs w:val="24"/>
              </w:rPr>
              <w:t>oratory</w:t>
            </w:r>
          </w:p>
        </w:tc>
        <w:tc>
          <w:tcPr>
            <w:tcW w:w="2088" w:type="dxa"/>
            <w:shd w:val="clear" w:color="auto" w:fill="auto"/>
          </w:tcPr>
          <w:p w14:paraId="702055FF" w14:textId="77777777" w:rsidR="003A5246" w:rsidRPr="0032715B" w:rsidRDefault="003A5246" w:rsidP="009D3926">
            <w:pPr>
              <w:rPr>
                <w:rFonts w:ascii="Times New Roman" w:eastAsia="Times New Roman" w:hAnsi="Times New Roman" w:cs="Times New Roman"/>
                <w:color w:val="333333"/>
                <w:sz w:val="24"/>
                <w:szCs w:val="24"/>
                <w:shd w:val="clear" w:color="auto" w:fill="FFFFFF"/>
              </w:rPr>
            </w:pPr>
            <w:r w:rsidRPr="0032715B">
              <w:rPr>
                <w:rFonts w:ascii="Times New Roman" w:eastAsia="Times New Roman" w:hAnsi="Times New Roman" w:cs="Times New Roman"/>
                <w:color w:val="333333"/>
                <w:sz w:val="24"/>
                <w:szCs w:val="24"/>
                <w:shd w:val="clear" w:color="auto" w:fill="FFFFFF"/>
              </w:rPr>
              <w:t>029043</w:t>
            </w:r>
          </w:p>
        </w:tc>
      </w:tr>
      <w:tr w:rsidR="003A5246" w:rsidRPr="0032715B" w14:paraId="64F53BD0" w14:textId="77777777" w:rsidTr="0032715B">
        <w:trPr>
          <w:cantSplit/>
          <w:trHeight w:val="259"/>
        </w:trPr>
        <w:tc>
          <w:tcPr>
            <w:tcW w:w="9576" w:type="dxa"/>
            <w:gridSpan w:val="3"/>
            <w:tcBorders>
              <w:top w:val="single" w:sz="12" w:space="0" w:color="000000"/>
              <w:bottom w:val="single" w:sz="12" w:space="0" w:color="000000"/>
            </w:tcBorders>
            <w:shd w:val="clear" w:color="auto" w:fill="auto"/>
          </w:tcPr>
          <w:p w14:paraId="78C2D1BD" w14:textId="77777777" w:rsidR="003A5246" w:rsidRPr="0032715B" w:rsidRDefault="003A5246" w:rsidP="009D3926">
            <w:pPr>
              <w:rPr>
                <w:rFonts w:ascii="Times New Roman" w:hAnsi="Times New Roman" w:cs="Times New Roman"/>
                <w:sz w:val="24"/>
                <w:szCs w:val="24"/>
              </w:rPr>
            </w:pPr>
            <w:r w:rsidRPr="0032715B">
              <w:rPr>
                <w:rFonts w:ascii="Times New Roman" w:hAnsi="Times New Roman" w:cs="Times New Roman"/>
                <w:sz w:val="24"/>
                <w:szCs w:val="24"/>
              </w:rPr>
              <w:t>Software and Algorithms</w:t>
            </w:r>
          </w:p>
        </w:tc>
      </w:tr>
      <w:tr w:rsidR="00FD037A" w:rsidRPr="0032715B" w14:paraId="78BE3F66" w14:textId="77777777" w:rsidTr="00FD037A">
        <w:trPr>
          <w:cantSplit/>
          <w:trHeight w:val="259"/>
        </w:trPr>
        <w:tc>
          <w:tcPr>
            <w:tcW w:w="5238" w:type="dxa"/>
            <w:tcBorders>
              <w:top w:val="single" w:sz="12" w:space="0" w:color="000000"/>
            </w:tcBorders>
            <w:shd w:val="clear" w:color="auto" w:fill="auto"/>
          </w:tcPr>
          <w:p w14:paraId="2F049A04" w14:textId="2599ADB6"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nVista</w:t>
            </w:r>
            <w:proofErr w:type="spellEnd"/>
            <w:r>
              <w:rPr>
                <w:rFonts w:ascii="Times New Roman" w:hAnsi="Times New Roman" w:cs="Times New Roman"/>
                <w:sz w:val="24"/>
                <w:szCs w:val="24"/>
              </w:rPr>
              <w:t xml:space="preserve"> HD</w:t>
            </w:r>
          </w:p>
        </w:tc>
        <w:tc>
          <w:tcPr>
            <w:tcW w:w="2250" w:type="dxa"/>
            <w:tcBorders>
              <w:top w:val="single" w:sz="12" w:space="0" w:color="000000"/>
            </w:tcBorders>
            <w:shd w:val="clear" w:color="auto" w:fill="auto"/>
          </w:tcPr>
          <w:p w14:paraId="5E95642B" w14:textId="77777777"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tcBorders>
              <w:top w:val="single" w:sz="12" w:space="0" w:color="000000"/>
              <w:bottom w:val="single" w:sz="2" w:space="0" w:color="000000"/>
              <w:tr2bl w:val="single" w:sz="4" w:space="0" w:color="auto"/>
            </w:tcBorders>
            <w:shd w:val="clear" w:color="auto" w:fill="auto"/>
          </w:tcPr>
          <w:p w14:paraId="2430A1DC" w14:textId="77777777" w:rsidR="00FD037A" w:rsidRPr="0032715B" w:rsidRDefault="00FD037A" w:rsidP="00FD037A">
            <w:pPr>
              <w:rPr>
                <w:rFonts w:ascii="Times New Roman" w:hAnsi="Times New Roman" w:cs="Times New Roman"/>
                <w:sz w:val="24"/>
                <w:szCs w:val="24"/>
              </w:rPr>
            </w:pPr>
          </w:p>
        </w:tc>
      </w:tr>
      <w:tr w:rsidR="00FD037A" w:rsidRPr="0032715B" w14:paraId="66BD0424" w14:textId="77777777" w:rsidTr="00FD037A">
        <w:trPr>
          <w:cantSplit/>
          <w:trHeight w:val="259"/>
        </w:trPr>
        <w:tc>
          <w:tcPr>
            <w:tcW w:w="5238" w:type="dxa"/>
            <w:shd w:val="clear" w:color="auto" w:fill="auto"/>
          </w:tcPr>
          <w:p w14:paraId="35931B06" w14:textId="10B8A099" w:rsidR="00FD037A" w:rsidRPr="0032715B" w:rsidRDefault="00FD037A" w:rsidP="00FD037A">
            <w:pPr>
              <w:rPr>
                <w:rFonts w:ascii="Times New Roman" w:hAnsi="Times New Roman" w:cs="Times New Roman"/>
                <w:sz w:val="24"/>
                <w:szCs w:val="24"/>
              </w:rPr>
            </w:pPr>
            <w:proofErr w:type="spellStart"/>
            <w:r>
              <w:rPr>
                <w:rFonts w:ascii="Times New Roman" w:hAnsi="Times New Roman" w:cs="Times New Roman"/>
                <w:sz w:val="24"/>
                <w:szCs w:val="24"/>
              </w:rPr>
              <w:t>Inscopix</w:t>
            </w:r>
            <w:proofErr w:type="spellEnd"/>
            <w:r>
              <w:rPr>
                <w:rFonts w:ascii="Times New Roman" w:hAnsi="Times New Roman" w:cs="Times New Roman"/>
                <w:sz w:val="24"/>
                <w:szCs w:val="24"/>
              </w:rPr>
              <w:t xml:space="preserve"> image decompressor</w:t>
            </w:r>
          </w:p>
        </w:tc>
        <w:tc>
          <w:tcPr>
            <w:tcW w:w="2250" w:type="dxa"/>
            <w:shd w:val="clear" w:color="auto" w:fill="auto"/>
          </w:tcPr>
          <w:p w14:paraId="67808F77" w14:textId="77777777"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tcBorders>
              <w:tr2bl w:val="single" w:sz="4" w:space="0" w:color="auto"/>
            </w:tcBorders>
            <w:shd w:val="clear" w:color="auto" w:fill="auto"/>
          </w:tcPr>
          <w:p w14:paraId="4A0CC3B6" w14:textId="77777777" w:rsidR="00FD037A" w:rsidRPr="0032715B" w:rsidRDefault="00FD037A" w:rsidP="00FD037A">
            <w:pPr>
              <w:rPr>
                <w:rFonts w:ascii="Times New Roman" w:hAnsi="Times New Roman" w:cs="Times New Roman"/>
                <w:sz w:val="24"/>
                <w:szCs w:val="24"/>
              </w:rPr>
            </w:pPr>
          </w:p>
        </w:tc>
      </w:tr>
      <w:tr w:rsidR="00FD037A" w:rsidRPr="0032715B" w14:paraId="67AD7087" w14:textId="77777777" w:rsidTr="00FD037A">
        <w:trPr>
          <w:cantSplit/>
          <w:trHeight w:val="259"/>
        </w:trPr>
        <w:tc>
          <w:tcPr>
            <w:tcW w:w="5238" w:type="dxa"/>
            <w:shd w:val="clear" w:color="auto" w:fill="auto"/>
          </w:tcPr>
          <w:p w14:paraId="7C54CFE9" w14:textId="607B3DEB" w:rsidR="00FD037A" w:rsidRPr="0032715B" w:rsidRDefault="00237A0C" w:rsidP="00FD037A">
            <w:pPr>
              <w:rPr>
                <w:rFonts w:ascii="Times New Roman" w:hAnsi="Times New Roman" w:cs="Times New Roman"/>
                <w:sz w:val="24"/>
                <w:szCs w:val="24"/>
              </w:rPr>
            </w:pPr>
            <w:r>
              <w:rPr>
                <w:rFonts w:ascii="Times New Roman" w:hAnsi="Times New Roman" w:cs="Times New Roman"/>
                <w:sz w:val="24"/>
                <w:szCs w:val="24"/>
              </w:rPr>
              <w:t>Electroencephalogram (</w:t>
            </w:r>
            <w:r w:rsidR="00D36096">
              <w:rPr>
                <w:rFonts w:ascii="Times New Roman" w:hAnsi="Times New Roman" w:cs="Times New Roman"/>
                <w:sz w:val="24"/>
                <w:szCs w:val="24"/>
              </w:rPr>
              <w:t>E</w:t>
            </w:r>
            <w:r>
              <w:rPr>
                <w:rFonts w:ascii="Times New Roman" w:hAnsi="Times New Roman" w:cs="Times New Roman"/>
                <w:sz w:val="24"/>
                <w:szCs w:val="24"/>
              </w:rPr>
              <w:t>E</w:t>
            </w:r>
            <w:r w:rsidR="00FD037A" w:rsidRPr="0032715B">
              <w:rPr>
                <w:rFonts w:ascii="Times New Roman" w:hAnsi="Times New Roman" w:cs="Times New Roman"/>
                <w:sz w:val="24"/>
                <w:szCs w:val="24"/>
              </w:rPr>
              <w:t>G</w:t>
            </w:r>
            <w:r>
              <w:rPr>
                <w:rFonts w:ascii="Times New Roman" w:hAnsi="Times New Roman" w:cs="Times New Roman"/>
                <w:sz w:val="24"/>
                <w:szCs w:val="24"/>
              </w:rPr>
              <w:t>) and electromyogram (</w:t>
            </w:r>
            <w:r w:rsidR="00FD037A" w:rsidRPr="0032715B">
              <w:rPr>
                <w:rFonts w:ascii="Times New Roman" w:hAnsi="Times New Roman" w:cs="Times New Roman"/>
                <w:sz w:val="24"/>
                <w:szCs w:val="24"/>
              </w:rPr>
              <w:t>EMG</w:t>
            </w:r>
            <w:r>
              <w:rPr>
                <w:rFonts w:ascii="Times New Roman" w:hAnsi="Times New Roman" w:cs="Times New Roman"/>
                <w:sz w:val="24"/>
                <w:szCs w:val="24"/>
              </w:rPr>
              <w:t>)</w:t>
            </w:r>
            <w:r w:rsidR="00FD037A" w:rsidRPr="0032715B">
              <w:rPr>
                <w:rFonts w:ascii="Times New Roman" w:hAnsi="Times New Roman" w:cs="Times New Roman"/>
                <w:sz w:val="24"/>
                <w:szCs w:val="24"/>
              </w:rPr>
              <w:t xml:space="preserve"> </w:t>
            </w:r>
            <w:r>
              <w:rPr>
                <w:rFonts w:ascii="Times New Roman" w:hAnsi="Times New Roman" w:cs="Times New Roman"/>
                <w:sz w:val="24"/>
                <w:szCs w:val="24"/>
              </w:rPr>
              <w:t xml:space="preserve">recording and analysis </w:t>
            </w:r>
            <w:r w:rsidR="00FD037A" w:rsidRPr="0032715B">
              <w:rPr>
                <w:rFonts w:ascii="Times New Roman" w:hAnsi="Times New Roman" w:cs="Times New Roman"/>
                <w:sz w:val="24"/>
                <w:szCs w:val="24"/>
              </w:rPr>
              <w:t>software</w:t>
            </w:r>
          </w:p>
        </w:tc>
        <w:tc>
          <w:tcPr>
            <w:tcW w:w="2250" w:type="dxa"/>
            <w:shd w:val="clear" w:color="auto" w:fill="auto"/>
          </w:tcPr>
          <w:p w14:paraId="5CB920FE" w14:textId="0B7CA2ED" w:rsidR="00FD037A" w:rsidRPr="0032715B" w:rsidRDefault="00D36096"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K</w:t>
            </w:r>
            <w:r>
              <w:rPr>
                <w:rFonts w:ascii="Times New Roman" w:hAnsi="Times New Roman" w:cs="Times New Roman"/>
                <w:sz w:val="24"/>
                <w:szCs w:val="24"/>
                <w:lang w:eastAsia="ja-JP"/>
              </w:rPr>
              <w:t>ISSEI COMTEC</w:t>
            </w:r>
          </w:p>
        </w:tc>
        <w:tc>
          <w:tcPr>
            <w:tcW w:w="2088" w:type="dxa"/>
            <w:tcBorders>
              <w:bottom w:val="single" w:sz="2" w:space="0" w:color="000000"/>
            </w:tcBorders>
            <w:shd w:val="clear" w:color="auto" w:fill="auto"/>
          </w:tcPr>
          <w:p w14:paraId="45339A26" w14:textId="2F5C9311" w:rsidR="00FD037A" w:rsidRPr="0032715B" w:rsidRDefault="00D36096"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V</w:t>
            </w:r>
            <w:r>
              <w:rPr>
                <w:rFonts w:ascii="Times New Roman" w:hAnsi="Times New Roman" w:cs="Times New Roman"/>
                <w:sz w:val="24"/>
                <w:szCs w:val="24"/>
                <w:lang w:eastAsia="ja-JP"/>
              </w:rPr>
              <w:t>istal Recorder</w:t>
            </w:r>
            <w:r w:rsidR="00237A0C">
              <w:rPr>
                <w:rFonts w:ascii="Times New Roman" w:hAnsi="Times New Roman" w:cs="Times New Roman"/>
                <w:sz w:val="24"/>
                <w:szCs w:val="24"/>
                <w:lang w:eastAsia="ja-JP"/>
              </w:rPr>
              <w:t xml:space="preserve"> and Sleep Sign</w:t>
            </w:r>
          </w:p>
        </w:tc>
      </w:tr>
      <w:tr w:rsidR="00FD037A" w:rsidRPr="0032715B" w14:paraId="09B20BD6" w14:textId="77777777" w:rsidTr="00FD037A">
        <w:trPr>
          <w:cantSplit/>
          <w:trHeight w:val="259"/>
        </w:trPr>
        <w:tc>
          <w:tcPr>
            <w:tcW w:w="5238" w:type="dxa"/>
            <w:tcBorders>
              <w:bottom w:val="single" w:sz="2" w:space="0" w:color="000000"/>
            </w:tcBorders>
            <w:shd w:val="clear" w:color="auto" w:fill="auto"/>
          </w:tcPr>
          <w:p w14:paraId="03C2EB40" w14:textId="77777777"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Mosaic</w:t>
            </w:r>
          </w:p>
        </w:tc>
        <w:tc>
          <w:tcPr>
            <w:tcW w:w="2250" w:type="dxa"/>
            <w:tcBorders>
              <w:bottom w:val="single" w:sz="2" w:space="0" w:color="000000"/>
            </w:tcBorders>
            <w:shd w:val="clear" w:color="auto" w:fill="auto"/>
          </w:tcPr>
          <w:p w14:paraId="67C7A18E" w14:textId="77777777"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tcBorders>
              <w:bottom w:val="single" w:sz="2" w:space="0" w:color="000000"/>
              <w:tr2bl w:val="single" w:sz="4" w:space="0" w:color="auto"/>
            </w:tcBorders>
            <w:shd w:val="clear" w:color="auto" w:fill="auto"/>
          </w:tcPr>
          <w:p w14:paraId="708DC456" w14:textId="77777777" w:rsidR="00FD037A" w:rsidRPr="0032715B" w:rsidRDefault="00FD037A" w:rsidP="00FD037A">
            <w:pPr>
              <w:rPr>
                <w:rFonts w:ascii="Times New Roman" w:hAnsi="Times New Roman" w:cs="Times New Roman"/>
                <w:sz w:val="24"/>
                <w:szCs w:val="24"/>
              </w:rPr>
            </w:pPr>
          </w:p>
        </w:tc>
      </w:tr>
      <w:tr w:rsidR="00FD037A" w:rsidRPr="0032715B" w14:paraId="0605EA94" w14:textId="77777777" w:rsidTr="0032715B">
        <w:trPr>
          <w:cantSplit/>
          <w:trHeight w:val="259"/>
        </w:trPr>
        <w:tc>
          <w:tcPr>
            <w:tcW w:w="5238" w:type="dxa"/>
            <w:tcBorders>
              <w:bottom w:val="single" w:sz="2" w:space="0" w:color="000000"/>
            </w:tcBorders>
            <w:shd w:val="clear" w:color="auto" w:fill="auto"/>
          </w:tcPr>
          <w:p w14:paraId="0E7CB622" w14:textId="7B275772"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M</w:t>
            </w:r>
            <w:r>
              <w:rPr>
                <w:rFonts w:ascii="Times New Roman" w:hAnsi="Times New Roman" w:cs="Times New Roman"/>
                <w:sz w:val="24"/>
                <w:szCs w:val="24"/>
              </w:rPr>
              <w:t>atlab</w:t>
            </w:r>
            <w:proofErr w:type="spellEnd"/>
          </w:p>
        </w:tc>
        <w:tc>
          <w:tcPr>
            <w:tcW w:w="2250" w:type="dxa"/>
            <w:tcBorders>
              <w:bottom w:val="single" w:sz="2" w:space="0" w:color="000000"/>
            </w:tcBorders>
            <w:shd w:val="clear" w:color="auto" w:fill="auto"/>
          </w:tcPr>
          <w:p w14:paraId="61640254" w14:textId="77777777"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Mathworks</w:t>
            </w:r>
            <w:proofErr w:type="spellEnd"/>
          </w:p>
        </w:tc>
        <w:tc>
          <w:tcPr>
            <w:tcW w:w="2088" w:type="dxa"/>
            <w:tcBorders>
              <w:bottom w:val="single" w:sz="2" w:space="0" w:color="000000"/>
            </w:tcBorders>
            <w:shd w:val="clear" w:color="auto" w:fill="auto"/>
          </w:tcPr>
          <w:p w14:paraId="54BA3166" w14:textId="0BD9DB2E"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2016b</w:t>
            </w:r>
          </w:p>
        </w:tc>
      </w:tr>
      <w:tr w:rsidR="00FD037A" w:rsidRPr="0032715B" w14:paraId="7F369074" w14:textId="77777777" w:rsidTr="0032715B">
        <w:trPr>
          <w:cantSplit/>
          <w:trHeight w:val="259"/>
        </w:trPr>
        <w:tc>
          <w:tcPr>
            <w:tcW w:w="5238" w:type="dxa"/>
            <w:tcBorders>
              <w:bottom w:val="single" w:sz="2" w:space="0" w:color="000000"/>
            </w:tcBorders>
            <w:shd w:val="clear" w:color="auto" w:fill="auto"/>
          </w:tcPr>
          <w:p w14:paraId="2C04DF0C" w14:textId="77777777"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IgorPro</w:t>
            </w:r>
            <w:proofErr w:type="spellEnd"/>
            <w:r w:rsidRPr="0032715B">
              <w:rPr>
                <w:rFonts w:ascii="Times New Roman" w:hAnsi="Times New Roman" w:cs="Times New Roman"/>
                <w:sz w:val="24"/>
                <w:szCs w:val="24"/>
              </w:rPr>
              <w:t xml:space="preserve"> 8</w:t>
            </w:r>
          </w:p>
        </w:tc>
        <w:tc>
          <w:tcPr>
            <w:tcW w:w="2250" w:type="dxa"/>
            <w:tcBorders>
              <w:bottom w:val="single" w:sz="2" w:space="0" w:color="000000"/>
            </w:tcBorders>
            <w:shd w:val="clear" w:color="auto" w:fill="auto"/>
          </w:tcPr>
          <w:p w14:paraId="51ED9A70" w14:textId="3B15F628" w:rsidR="00FD037A" w:rsidRPr="0032715B" w:rsidRDefault="00D36096"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W</w:t>
            </w:r>
            <w:r>
              <w:rPr>
                <w:rFonts w:ascii="Times New Roman" w:hAnsi="Times New Roman" w:cs="Times New Roman"/>
                <w:sz w:val="24"/>
                <w:szCs w:val="24"/>
                <w:lang w:eastAsia="ja-JP"/>
              </w:rPr>
              <w:t>aveMetrics</w:t>
            </w:r>
            <w:proofErr w:type="spellEnd"/>
          </w:p>
        </w:tc>
        <w:tc>
          <w:tcPr>
            <w:tcW w:w="2088" w:type="dxa"/>
            <w:tcBorders>
              <w:bottom w:val="single" w:sz="2" w:space="0" w:color="000000"/>
            </w:tcBorders>
            <w:shd w:val="clear" w:color="auto" w:fill="auto"/>
          </w:tcPr>
          <w:p w14:paraId="234A94AE" w14:textId="77777777" w:rsidR="00FD037A" w:rsidRPr="0032715B" w:rsidRDefault="00FD037A" w:rsidP="00FD037A">
            <w:pPr>
              <w:rPr>
                <w:rFonts w:ascii="Times New Roman" w:hAnsi="Times New Roman" w:cs="Times New Roman"/>
                <w:sz w:val="24"/>
                <w:szCs w:val="24"/>
              </w:rPr>
            </w:pPr>
          </w:p>
        </w:tc>
      </w:tr>
      <w:tr w:rsidR="00FD037A" w:rsidRPr="0032715B" w14:paraId="457646A4" w14:textId="77777777" w:rsidTr="0032715B">
        <w:trPr>
          <w:cantSplit/>
          <w:trHeight w:val="259"/>
        </w:trPr>
        <w:tc>
          <w:tcPr>
            <w:tcW w:w="9576" w:type="dxa"/>
            <w:gridSpan w:val="3"/>
            <w:tcBorders>
              <w:top w:val="single" w:sz="12" w:space="0" w:color="000000"/>
              <w:bottom w:val="single" w:sz="12" w:space="0" w:color="000000"/>
            </w:tcBorders>
            <w:shd w:val="clear" w:color="auto" w:fill="auto"/>
          </w:tcPr>
          <w:p w14:paraId="5CA873FB" w14:textId="4E940DF9" w:rsidR="00FD037A" w:rsidRPr="0032715B" w:rsidRDefault="00FD037A" w:rsidP="00FD037A">
            <w:pPr>
              <w:rPr>
                <w:rFonts w:ascii="Times New Roman" w:hAnsi="Times New Roman" w:cs="Times New Roman"/>
                <w:sz w:val="24"/>
                <w:szCs w:val="24"/>
              </w:rPr>
            </w:pPr>
            <w:commentRangeStart w:id="6"/>
            <w:r w:rsidRPr="0032715B">
              <w:rPr>
                <w:rFonts w:ascii="Times New Roman" w:hAnsi="Times New Roman" w:cs="Times New Roman"/>
                <w:sz w:val="24"/>
                <w:szCs w:val="24"/>
              </w:rPr>
              <w:t>Other</w:t>
            </w:r>
            <w:r w:rsidR="000A6D53">
              <w:rPr>
                <w:rFonts w:ascii="Times New Roman" w:hAnsi="Times New Roman" w:cs="Times New Roman"/>
                <w:sz w:val="24"/>
                <w:szCs w:val="24"/>
              </w:rPr>
              <w:t>s</w:t>
            </w:r>
            <w:commentRangeEnd w:id="6"/>
            <w:r w:rsidR="0012792F">
              <w:rPr>
                <w:rStyle w:val="CommentReference"/>
                <w:rFonts w:ascii="Calibri" w:hAnsi="Calibri" w:cs="Calibri"/>
                <w:lang w:eastAsia="ja-JP"/>
              </w:rPr>
              <w:commentReference w:id="6"/>
            </w:r>
          </w:p>
        </w:tc>
      </w:tr>
      <w:tr w:rsidR="000A6D53" w:rsidRPr="0032715B" w14:paraId="36D21B08" w14:textId="77777777" w:rsidTr="0032715B">
        <w:trPr>
          <w:cantSplit/>
          <w:trHeight w:val="259"/>
        </w:trPr>
        <w:tc>
          <w:tcPr>
            <w:tcW w:w="5238" w:type="dxa"/>
            <w:tcBorders>
              <w:top w:val="single" w:sz="12" w:space="0" w:color="000000"/>
            </w:tcBorders>
            <w:shd w:val="clear" w:color="auto" w:fill="auto"/>
          </w:tcPr>
          <w:p w14:paraId="1221C838" w14:textId="77777777" w:rsidR="000A6D53" w:rsidRPr="004B0C6B"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Gradient-index (GRIN) lens</w:t>
            </w:r>
            <w:r w:rsidRPr="004B0C6B">
              <w:rPr>
                <w:rFonts w:ascii="Times New Roman" w:hAnsi="Times New Roman" w:cs="Times New Roman"/>
                <w:sz w:val="24"/>
                <w:szCs w:val="24"/>
              </w:rPr>
              <w:t xml:space="preserve"> probe </w:t>
            </w:r>
          </w:p>
          <w:p w14:paraId="6580CEFA" w14:textId="350AC909" w:rsidR="000A6D53" w:rsidRPr="0032715B" w:rsidRDefault="000A6D53" w:rsidP="000A6D53">
            <w:pPr>
              <w:rPr>
                <w:rFonts w:ascii="Times New Roman" w:hAnsi="Times New Roman" w:cs="Times New Roman"/>
                <w:sz w:val="24"/>
                <w:szCs w:val="24"/>
              </w:rPr>
            </w:pPr>
            <w:r w:rsidRPr="004B0C6B">
              <w:rPr>
                <w:rFonts w:ascii="Times New Roman" w:hAnsi="Times New Roman" w:cs="Times New Roman"/>
                <w:sz w:val="24"/>
                <w:szCs w:val="24"/>
              </w:rPr>
              <w:t>1.0 mm diameter, ~4.0 mm length</w:t>
            </w:r>
          </w:p>
        </w:tc>
        <w:tc>
          <w:tcPr>
            <w:tcW w:w="2250" w:type="dxa"/>
            <w:tcBorders>
              <w:top w:val="single" w:sz="12" w:space="0" w:color="000000"/>
            </w:tcBorders>
            <w:shd w:val="clear" w:color="auto" w:fill="auto"/>
          </w:tcPr>
          <w:p w14:paraId="19913F04" w14:textId="79CF3D0D" w:rsidR="000A6D53" w:rsidRPr="0032715B"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tcBorders>
              <w:top w:val="single" w:sz="12" w:space="0" w:color="000000"/>
            </w:tcBorders>
            <w:shd w:val="clear" w:color="auto" w:fill="auto"/>
          </w:tcPr>
          <w:p w14:paraId="742B2908" w14:textId="1E661350" w:rsidR="000A6D53" w:rsidRPr="0032715B" w:rsidRDefault="000A6D53" w:rsidP="000A6D53">
            <w:pPr>
              <w:rPr>
                <w:rFonts w:ascii="Times New Roman" w:hAnsi="Times New Roman" w:cs="Times New Roman"/>
                <w:sz w:val="24"/>
                <w:szCs w:val="24"/>
                <w:lang w:eastAsia="ja-JP"/>
              </w:rPr>
            </w:pPr>
            <w:r w:rsidRPr="004B0C6B">
              <w:rPr>
                <w:rFonts w:ascii="Times New Roman" w:hAnsi="Times New Roman" w:cs="Times New Roman"/>
                <w:sz w:val="24"/>
                <w:szCs w:val="24"/>
                <w:lang w:eastAsia="ja-JP"/>
              </w:rPr>
              <w:t>1050-004595</w:t>
            </w:r>
          </w:p>
        </w:tc>
      </w:tr>
      <w:tr w:rsidR="000A6D53" w:rsidRPr="0032715B" w14:paraId="2D23CD69" w14:textId="77777777" w:rsidTr="0032715B">
        <w:trPr>
          <w:cantSplit/>
          <w:trHeight w:val="259"/>
        </w:trPr>
        <w:tc>
          <w:tcPr>
            <w:tcW w:w="5238" w:type="dxa"/>
            <w:shd w:val="clear" w:color="auto" w:fill="auto"/>
          </w:tcPr>
          <w:p w14:paraId="6648FB4B" w14:textId="4CFF93A4"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Magnetic baseplate</w:t>
            </w:r>
          </w:p>
        </w:tc>
        <w:tc>
          <w:tcPr>
            <w:tcW w:w="2250" w:type="dxa"/>
            <w:shd w:val="clear" w:color="auto" w:fill="auto"/>
          </w:tcPr>
          <w:p w14:paraId="18DD5F44" w14:textId="03CFE189"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shd w:val="clear" w:color="auto" w:fill="auto"/>
          </w:tcPr>
          <w:p w14:paraId="7F9C6035" w14:textId="590BE7E9" w:rsidR="000A6D53" w:rsidRDefault="000A6D53" w:rsidP="000A6D53">
            <w:pPr>
              <w:rPr>
                <w:rFonts w:ascii="Times New Roman" w:hAnsi="Times New Roman" w:cs="Times New Roman"/>
                <w:sz w:val="24"/>
                <w:szCs w:val="24"/>
              </w:rPr>
            </w:pPr>
            <w:r w:rsidRPr="00B64B46">
              <w:rPr>
                <w:rFonts w:ascii="Times New Roman" w:hAnsi="Times New Roman" w:cs="Times New Roman"/>
                <w:sz w:val="24"/>
                <w:szCs w:val="24"/>
              </w:rPr>
              <w:t>1050-004638</w:t>
            </w:r>
          </w:p>
        </w:tc>
      </w:tr>
      <w:tr w:rsidR="000A6D53" w:rsidRPr="0032715B" w14:paraId="6257447E" w14:textId="77777777" w:rsidTr="0032715B">
        <w:trPr>
          <w:cantSplit/>
          <w:trHeight w:val="259"/>
        </w:trPr>
        <w:tc>
          <w:tcPr>
            <w:tcW w:w="5238" w:type="dxa"/>
            <w:shd w:val="clear" w:color="auto" w:fill="auto"/>
          </w:tcPr>
          <w:p w14:paraId="518C0E3C" w14:textId="38CCB6C1"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nVista</w:t>
            </w:r>
            <w:proofErr w:type="spellEnd"/>
            <w:r w:rsidRPr="0032715B">
              <w:rPr>
                <w:rFonts w:ascii="Times New Roman" w:hAnsi="Times New Roman" w:cs="Times New Roman"/>
                <w:sz w:val="24"/>
                <w:szCs w:val="24"/>
              </w:rPr>
              <w:t xml:space="preserve"> imaging system</w:t>
            </w:r>
          </w:p>
        </w:tc>
        <w:tc>
          <w:tcPr>
            <w:tcW w:w="2250" w:type="dxa"/>
            <w:shd w:val="clear" w:color="auto" w:fill="auto"/>
          </w:tcPr>
          <w:p w14:paraId="050AEC84" w14:textId="208BCD2D"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shd w:val="clear" w:color="auto" w:fill="auto"/>
          </w:tcPr>
          <w:p w14:paraId="0F2039D4" w14:textId="2E4B00A1" w:rsidR="000A6D53" w:rsidRDefault="000A6D53" w:rsidP="000A6D53">
            <w:pPr>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lang w:eastAsia="ja-JP"/>
              </w:rPr>
              <w:t>nVista</w:t>
            </w:r>
            <w:proofErr w:type="spellEnd"/>
            <w:r>
              <w:rPr>
                <w:rFonts w:ascii="Times New Roman" w:hAnsi="Times New Roman" w:cs="Times New Roman" w:hint="eastAsia"/>
                <w:sz w:val="24"/>
                <w:szCs w:val="24"/>
                <w:lang w:eastAsia="ja-JP"/>
              </w:rPr>
              <w:t>(</w:t>
            </w:r>
            <w:proofErr w:type="gramEnd"/>
            <w:r>
              <w:rPr>
                <w:rFonts w:ascii="Times New Roman" w:hAnsi="Times New Roman" w:cs="Times New Roman"/>
                <w:sz w:val="24"/>
                <w:szCs w:val="24"/>
                <w:lang w:eastAsia="ja-JP"/>
              </w:rPr>
              <w:t>2.0</w:t>
            </w:r>
            <w:r>
              <w:rPr>
                <w:rFonts w:ascii="Times New Roman" w:hAnsi="Times New Roman" w:cs="Times New Roman" w:hint="eastAsia"/>
                <w:sz w:val="24"/>
                <w:szCs w:val="24"/>
                <w:lang w:eastAsia="ja-JP"/>
              </w:rPr>
              <w:t>)</w:t>
            </w:r>
          </w:p>
        </w:tc>
      </w:tr>
      <w:tr w:rsidR="000A6D53" w:rsidRPr="0032715B" w14:paraId="2E706AD9" w14:textId="77777777" w:rsidTr="006F4B41">
        <w:trPr>
          <w:cantSplit/>
          <w:trHeight w:val="259"/>
        </w:trPr>
        <w:tc>
          <w:tcPr>
            <w:tcW w:w="5238" w:type="dxa"/>
            <w:tcBorders>
              <w:bottom w:val="single" w:sz="2" w:space="0" w:color="000000"/>
            </w:tcBorders>
            <w:shd w:val="clear" w:color="auto" w:fill="auto"/>
          </w:tcPr>
          <w:p w14:paraId="48EB84BE" w14:textId="0E63ECB2"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Baseplate cover</w:t>
            </w:r>
          </w:p>
        </w:tc>
        <w:tc>
          <w:tcPr>
            <w:tcW w:w="2250" w:type="dxa"/>
            <w:tcBorders>
              <w:bottom w:val="single" w:sz="2" w:space="0" w:color="000000"/>
            </w:tcBorders>
            <w:shd w:val="clear" w:color="auto" w:fill="auto"/>
          </w:tcPr>
          <w:p w14:paraId="0E50473E" w14:textId="2A7C11BA"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Inscopix</w:t>
            </w:r>
            <w:proofErr w:type="spellEnd"/>
          </w:p>
        </w:tc>
        <w:tc>
          <w:tcPr>
            <w:tcW w:w="2088" w:type="dxa"/>
            <w:tcBorders>
              <w:bottom w:val="single" w:sz="2" w:space="0" w:color="000000"/>
            </w:tcBorders>
            <w:shd w:val="clear" w:color="auto" w:fill="auto"/>
          </w:tcPr>
          <w:p w14:paraId="38C9BD50" w14:textId="74C0D4B9" w:rsidR="000A6D53" w:rsidRDefault="000A6D53" w:rsidP="000A6D53">
            <w:pPr>
              <w:rPr>
                <w:rFonts w:ascii="Times New Roman" w:hAnsi="Times New Roman" w:cs="Times New Roman"/>
                <w:sz w:val="24"/>
                <w:szCs w:val="24"/>
              </w:rPr>
            </w:pPr>
            <w:r w:rsidRPr="004B0C6B">
              <w:rPr>
                <w:rFonts w:ascii="Times New Roman" w:hAnsi="Times New Roman" w:cs="Times New Roman"/>
                <w:sz w:val="24"/>
                <w:szCs w:val="24"/>
              </w:rPr>
              <w:t>1050-004639</w:t>
            </w:r>
          </w:p>
        </w:tc>
      </w:tr>
      <w:tr w:rsidR="000A6D53" w:rsidRPr="0032715B" w14:paraId="1F76449A" w14:textId="77777777" w:rsidTr="000A6D53">
        <w:trPr>
          <w:cantSplit/>
          <w:trHeight w:val="259"/>
        </w:trPr>
        <w:tc>
          <w:tcPr>
            <w:tcW w:w="5238" w:type="dxa"/>
            <w:tcBorders>
              <w:bottom w:val="single" w:sz="4" w:space="0" w:color="auto"/>
            </w:tcBorders>
            <w:shd w:val="clear" w:color="auto" w:fill="auto"/>
          </w:tcPr>
          <w:p w14:paraId="29BFD6EF" w14:textId="24ADBA57" w:rsidR="000A6D53" w:rsidRDefault="000A6D53" w:rsidP="000A6D53">
            <w:pPr>
              <w:rPr>
                <w:rFonts w:ascii="Times New Roman" w:hAnsi="Times New Roman" w:cs="Times New Roman"/>
                <w:sz w:val="24"/>
                <w:szCs w:val="24"/>
              </w:rPr>
            </w:pPr>
            <w:r w:rsidRPr="0032715B">
              <w:rPr>
                <w:rFonts w:ascii="Times New Roman" w:hAnsi="Times New Roman" w:cs="Times New Roman"/>
                <w:sz w:val="24"/>
                <w:szCs w:val="24"/>
              </w:rPr>
              <w:t>Fear conditioning setup</w:t>
            </w:r>
          </w:p>
        </w:tc>
        <w:tc>
          <w:tcPr>
            <w:tcW w:w="2250" w:type="dxa"/>
            <w:tcBorders>
              <w:bottom w:val="single" w:sz="4" w:space="0" w:color="auto"/>
            </w:tcBorders>
            <w:shd w:val="clear" w:color="auto" w:fill="auto"/>
          </w:tcPr>
          <w:p w14:paraId="3FA548F8" w14:textId="37D25C45" w:rsidR="000A6D53" w:rsidRDefault="000A6D53" w:rsidP="000A6D53">
            <w:pPr>
              <w:rPr>
                <w:rFonts w:ascii="Times New Roman" w:hAnsi="Times New Roman" w:cs="Times New Roman"/>
                <w:sz w:val="24"/>
                <w:szCs w:val="24"/>
              </w:rPr>
            </w:pPr>
            <w:proofErr w:type="spellStart"/>
            <w:r w:rsidRPr="0032715B">
              <w:rPr>
                <w:rFonts w:ascii="Times New Roman" w:hAnsi="Times New Roman" w:cs="Times New Roman"/>
                <w:sz w:val="24"/>
                <w:szCs w:val="24"/>
              </w:rPr>
              <w:t>O’hara</w:t>
            </w:r>
            <w:proofErr w:type="spellEnd"/>
            <w:r w:rsidRPr="0032715B">
              <w:rPr>
                <w:rFonts w:ascii="Times New Roman" w:hAnsi="Times New Roman" w:cs="Times New Roman"/>
                <w:sz w:val="24"/>
                <w:szCs w:val="24"/>
              </w:rPr>
              <w:t xml:space="preserve"> &amp; CO</w:t>
            </w:r>
          </w:p>
        </w:tc>
        <w:tc>
          <w:tcPr>
            <w:tcW w:w="2088" w:type="dxa"/>
            <w:tcBorders>
              <w:bottom w:val="single" w:sz="4" w:space="0" w:color="auto"/>
              <w:tr2bl w:val="single" w:sz="4" w:space="0" w:color="auto"/>
            </w:tcBorders>
            <w:shd w:val="clear" w:color="auto" w:fill="auto"/>
          </w:tcPr>
          <w:p w14:paraId="42ED2A22" w14:textId="77777777" w:rsidR="000A6D53" w:rsidRDefault="000A6D53" w:rsidP="000A6D53">
            <w:pPr>
              <w:rPr>
                <w:rFonts w:ascii="Times New Roman" w:hAnsi="Times New Roman" w:cs="Times New Roman"/>
                <w:sz w:val="24"/>
                <w:szCs w:val="24"/>
              </w:rPr>
            </w:pPr>
          </w:p>
        </w:tc>
      </w:tr>
      <w:tr w:rsidR="000A6D53" w:rsidRPr="0032715B" w14:paraId="410CDF83"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17329127" w14:textId="1C2A938B" w:rsidR="000A6D53" w:rsidRDefault="000A6D53" w:rsidP="000A6D53">
            <w:pPr>
              <w:rPr>
                <w:rFonts w:ascii="Times New Roman" w:hAnsi="Times New Roman" w:cs="Times New Roman"/>
                <w:sz w:val="24"/>
                <w:szCs w:val="24"/>
              </w:rPr>
            </w:pPr>
            <w:r>
              <w:rPr>
                <w:rFonts w:ascii="Times New Roman" w:hAnsi="Times New Roman" w:cs="Times New Roman" w:hint="eastAsia"/>
                <w:sz w:val="24"/>
                <w:szCs w:val="24"/>
                <w:lang w:eastAsia="ja-JP"/>
              </w:rPr>
              <w:t>Microscope gripper</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9F74A68" w14:textId="286AF21F" w:rsidR="000A6D53" w:rsidRDefault="000A6D53" w:rsidP="000A6D53">
            <w:pPr>
              <w:rPr>
                <w:rFonts w:ascii="Times New Roman" w:hAnsi="Times New Roman" w:cs="Times New Roman"/>
                <w:sz w:val="24"/>
                <w:szCs w:val="24"/>
              </w:rPr>
            </w:pPr>
            <w:proofErr w:type="spellStart"/>
            <w:r>
              <w:rPr>
                <w:rFonts w:ascii="Times New Roman" w:hAnsi="Times New Roman" w:cs="Times New Roman" w:hint="eastAsia"/>
                <w:sz w:val="24"/>
                <w:szCs w:val="24"/>
                <w:lang w:eastAsia="ja-JP"/>
              </w:rPr>
              <w:t>Inscopix</w:t>
            </w:r>
            <w:proofErr w:type="spellEnd"/>
          </w:p>
        </w:tc>
        <w:tc>
          <w:tcPr>
            <w:tcW w:w="2088" w:type="dxa"/>
            <w:tcBorders>
              <w:top w:val="single" w:sz="4" w:space="0" w:color="auto"/>
              <w:left w:val="single" w:sz="4" w:space="0" w:color="auto"/>
              <w:bottom w:val="single" w:sz="4" w:space="0" w:color="auto"/>
              <w:right w:val="single" w:sz="4" w:space="0" w:color="auto"/>
              <w:tr2bl w:val="nil"/>
            </w:tcBorders>
            <w:shd w:val="clear" w:color="auto" w:fill="auto"/>
          </w:tcPr>
          <w:p w14:paraId="6EEE24F6" w14:textId="29D752B3" w:rsidR="000A6D53" w:rsidRDefault="000A6D53" w:rsidP="000A6D53">
            <w:pPr>
              <w:rPr>
                <w:rFonts w:ascii="Times New Roman" w:hAnsi="Times New Roman" w:cs="Times New Roman"/>
                <w:sz w:val="24"/>
                <w:szCs w:val="24"/>
              </w:rPr>
            </w:pPr>
            <w:r w:rsidRPr="0047467C">
              <w:rPr>
                <w:rFonts w:ascii="Times New Roman" w:hAnsi="Times New Roman" w:cs="Times New Roman"/>
                <w:sz w:val="24"/>
                <w:szCs w:val="24"/>
              </w:rPr>
              <w:t>1050-002199</w:t>
            </w:r>
          </w:p>
        </w:tc>
      </w:tr>
      <w:tr w:rsidR="000A6D53" w:rsidRPr="0032715B" w14:paraId="6585255E"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25E77F08" w14:textId="448C62C9" w:rsidR="000A6D53" w:rsidRDefault="000A6D53" w:rsidP="000A6D53">
            <w:pPr>
              <w:rPr>
                <w:rFonts w:ascii="Times New Roman" w:hAnsi="Times New Roman" w:cs="Times New Roman"/>
                <w:sz w:val="24"/>
                <w:szCs w:val="24"/>
              </w:rPr>
            </w:pPr>
            <w:r>
              <w:rPr>
                <w:rFonts w:ascii="Times New Roman" w:hAnsi="Times New Roman" w:cs="Times New Roman"/>
                <w:sz w:val="24"/>
                <w:szCs w:val="24"/>
                <w:lang w:eastAsia="ja-JP"/>
              </w:rPr>
              <w:t>Dummy</w:t>
            </w:r>
            <w:r>
              <w:rPr>
                <w:rFonts w:ascii="Times New Roman" w:hAnsi="Times New Roman" w:cs="Times New Roman" w:hint="eastAsia"/>
                <w:sz w:val="24"/>
                <w:szCs w:val="24"/>
                <w:lang w:eastAsia="ja-JP"/>
              </w:rPr>
              <w:t xml:space="preserve"> microscope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3D011299" w14:textId="58B696FA" w:rsidR="000A6D53" w:rsidRDefault="000A6D53" w:rsidP="000A6D53">
            <w:pPr>
              <w:rPr>
                <w:rFonts w:ascii="Times New Roman" w:hAnsi="Times New Roman" w:cs="Times New Roman"/>
                <w:sz w:val="24"/>
                <w:szCs w:val="24"/>
              </w:rPr>
            </w:pPr>
            <w:proofErr w:type="spellStart"/>
            <w:r w:rsidRPr="0047467C">
              <w:rPr>
                <w:rFonts w:ascii="Times New Roman" w:hAnsi="Times New Roman" w:cs="Times New Roman"/>
                <w:sz w:val="24"/>
                <w:szCs w:val="24"/>
              </w:rPr>
              <w:t>Inscopix</w:t>
            </w:r>
            <w:proofErr w:type="spellEnd"/>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6D33565D" w14:textId="6FCAEC7A" w:rsidR="000A6D53" w:rsidRDefault="000A6D53" w:rsidP="000A6D53">
            <w:pPr>
              <w:rPr>
                <w:rFonts w:ascii="Times New Roman" w:hAnsi="Times New Roman" w:cs="Times New Roman"/>
                <w:sz w:val="24"/>
                <w:szCs w:val="24"/>
              </w:rPr>
            </w:pPr>
            <w:r w:rsidRPr="0047467C">
              <w:rPr>
                <w:rFonts w:ascii="Times New Roman" w:hAnsi="Times New Roman" w:cs="Times New Roman"/>
                <w:sz w:val="24"/>
                <w:szCs w:val="24"/>
              </w:rPr>
              <w:t>1050-003762</w:t>
            </w:r>
          </w:p>
        </w:tc>
      </w:tr>
      <w:tr w:rsidR="00FD037A" w:rsidRPr="0032715B" w14:paraId="2426B15B"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3563D6F3" w14:textId="40D5FAAC" w:rsidR="00FD037A" w:rsidRPr="0032715B" w:rsidRDefault="00FD037A" w:rsidP="00FD037A">
            <w:pPr>
              <w:rPr>
                <w:rFonts w:ascii="Times New Roman" w:hAnsi="Times New Roman" w:cs="Times New Roman"/>
                <w:sz w:val="24"/>
                <w:szCs w:val="24"/>
              </w:rPr>
            </w:pPr>
            <w:r>
              <w:rPr>
                <w:rFonts w:ascii="Times New Roman" w:hAnsi="Times New Roman" w:cs="Times New Roman"/>
                <w:sz w:val="24"/>
                <w:szCs w:val="24"/>
              </w:rPr>
              <w:t>Isoflurane vaporizer</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23A0856" w14:textId="7421AAAE"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Shinano</w:t>
            </w:r>
            <w:proofErr w:type="spellEnd"/>
            <w:r w:rsidR="003274BC">
              <w:rPr>
                <w:rFonts w:ascii="Times New Roman" w:hAnsi="Times New Roman" w:cs="Times New Roman"/>
                <w:sz w:val="24"/>
                <w:szCs w:val="24"/>
                <w:lang w:eastAsia="ja-JP"/>
              </w:rPr>
              <w:t xml:space="preserve"> </w:t>
            </w:r>
            <w:proofErr w:type="spellStart"/>
            <w:r w:rsidR="003274BC">
              <w:rPr>
                <w:rFonts w:ascii="Times New Roman" w:hAnsi="Times New Roman" w:cs="Times New Roman"/>
                <w:sz w:val="24"/>
                <w:szCs w:val="24"/>
                <w:lang w:eastAsia="ja-JP"/>
              </w:rPr>
              <w:t>S</w:t>
            </w:r>
            <w:r>
              <w:rPr>
                <w:rFonts w:ascii="Times New Roman" w:hAnsi="Times New Roman" w:cs="Times New Roman"/>
                <w:sz w:val="24"/>
                <w:szCs w:val="24"/>
                <w:lang w:eastAsia="ja-JP"/>
              </w:rPr>
              <w:t>eisakusyo</w:t>
            </w:r>
            <w:proofErr w:type="spellEnd"/>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75E9FD7" w14:textId="36D5D860"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SN-487-OT</w:t>
            </w:r>
          </w:p>
        </w:tc>
      </w:tr>
      <w:tr w:rsidR="00FD037A" w:rsidRPr="0032715B" w14:paraId="3E8BA9BD" w14:textId="77777777" w:rsidTr="000A6D53">
        <w:trPr>
          <w:cantSplit/>
          <w:trHeight w:val="259"/>
        </w:trPr>
        <w:tc>
          <w:tcPr>
            <w:tcW w:w="5238" w:type="dxa"/>
            <w:tcBorders>
              <w:top w:val="single" w:sz="4" w:space="0" w:color="auto"/>
              <w:bottom w:val="single" w:sz="2" w:space="0" w:color="000000"/>
            </w:tcBorders>
            <w:shd w:val="clear" w:color="auto" w:fill="auto"/>
          </w:tcPr>
          <w:p w14:paraId="7B6EB703" w14:textId="40556C1C"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Stereotaxic</w:t>
            </w:r>
            <w:r>
              <w:rPr>
                <w:rFonts w:ascii="Times New Roman" w:hAnsi="Times New Roman" w:cs="Times New Roman"/>
                <w:sz w:val="24"/>
                <w:szCs w:val="24"/>
              </w:rPr>
              <w:t xml:space="preserve"> frame</w:t>
            </w:r>
          </w:p>
        </w:tc>
        <w:tc>
          <w:tcPr>
            <w:tcW w:w="2250" w:type="dxa"/>
            <w:tcBorders>
              <w:top w:val="single" w:sz="4" w:space="0" w:color="auto"/>
              <w:bottom w:val="single" w:sz="2" w:space="0" w:color="000000"/>
            </w:tcBorders>
            <w:shd w:val="clear" w:color="auto" w:fill="auto"/>
          </w:tcPr>
          <w:p w14:paraId="616FEED1" w14:textId="44DABDEE"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Narishige</w:t>
            </w:r>
            <w:proofErr w:type="spellEnd"/>
          </w:p>
        </w:tc>
        <w:tc>
          <w:tcPr>
            <w:tcW w:w="2088" w:type="dxa"/>
            <w:tcBorders>
              <w:top w:val="single" w:sz="4" w:space="0" w:color="auto"/>
              <w:bottom w:val="single" w:sz="2" w:space="0" w:color="000000"/>
            </w:tcBorders>
            <w:shd w:val="clear" w:color="auto" w:fill="auto"/>
          </w:tcPr>
          <w:p w14:paraId="1E29A42A" w14:textId="2821441E"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SR-6M</w:t>
            </w:r>
          </w:p>
        </w:tc>
      </w:tr>
      <w:tr w:rsidR="00FD037A" w:rsidRPr="0032715B" w14:paraId="20B30477" w14:textId="77777777" w:rsidTr="0032715B">
        <w:trPr>
          <w:cantSplit/>
          <w:trHeight w:val="259"/>
        </w:trPr>
        <w:tc>
          <w:tcPr>
            <w:tcW w:w="5238" w:type="dxa"/>
            <w:tcBorders>
              <w:bottom w:val="single" w:sz="2" w:space="0" w:color="000000"/>
            </w:tcBorders>
            <w:shd w:val="clear" w:color="auto" w:fill="auto"/>
          </w:tcPr>
          <w:p w14:paraId="0EFB8045" w14:textId="77777777"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Drill</w:t>
            </w:r>
          </w:p>
        </w:tc>
        <w:tc>
          <w:tcPr>
            <w:tcW w:w="2250" w:type="dxa"/>
            <w:tcBorders>
              <w:bottom w:val="single" w:sz="2" w:space="0" w:color="000000"/>
            </w:tcBorders>
            <w:shd w:val="clear" w:color="auto" w:fill="auto"/>
          </w:tcPr>
          <w:p w14:paraId="61748AEA" w14:textId="02577220"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Minitor</w:t>
            </w:r>
            <w:proofErr w:type="spellEnd"/>
          </w:p>
        </w:tc>
        <w:tc>
          <w:tcPr>
            <w:tcW w:w="2088" w:type="dxa"/>
            <w:tcBorders>
              <w:bottom w:val="single" w:sz="2" w:space="0" w:color="000000"/>
            </w:tcBorders>
            <w:shd w:val="clear" w:color="auto" w:fill="auto"/>
          </w:tcPr>
          <w:p w14:paraId="4F022785" w14:textId="6EF05860"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Minimo</w:t>
            </w:r>
            <w:proofErr w:type="spellEnd"/>
          </w:p>
        </w:tc>
      </w:tr>
      <w:tr w:rsidR="00FD037A" w:rsidRPr="0032715B" w14:paraId="06644099" w14:textId="77777777" w:rsidTr="00A65BF3">
        <w:trPr>
          <w:cantSplit/>
          <w:trHeight w:val="259"/>
        </w:trPr>
        <w:tc>
          <w:tcPr>
            <w:tcW w:w="5238" w:type="dxa"/>
            <w:shd w:val="clear" w:color="auto" w:fill="auto"/>
          </w:tcPr>
          <w:p w14:paraId="0EBF1955" w14:textId="60E8AD56"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Vacuum pump</w:t>
            </w:r>
          </w:p>
        </w:tc>
        <w:tc>
          <w:tcPr>
            <w:tcW w:w="2250" w:type="dxa"/>
            <w:shd w:val="clear" w:color="auto" w:fill="auto"/>
          </w:tcPr>
          <w:p w14:paraId="543B8C06" w14:textId="4B6C2B99"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Iwaki</w:t>
            </w:r>
          </w:p>
        </w:tc>
        <w:tc>
          <w:tcPr>
            <w:tcW w:w="2088" w:type="dxa"/>
            <w:shd w:val="clear" w:color="auto" w:fill="auto"/>
          </w:tcPr>
          <w:p w14:paraId="0B779A39" w14:textId="0FD16AFF"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VPUMP-140</w:t>
            </w:r>
          </w:p>
        </w:tc>
      </w:tr>
      <w:tr w:rsidR="00FD037A" w:rsidRPr="0032715B" w14:paraId="587ACBE1" w14:textId="77777777" w:rsidTr="0032715B">
        <w:trPr>
          <w:cantSplit/>
          <w:trHeight w:val="259"/>
        </w:trPr>
        <w:tc>
          <w:tcPr>
            <w:tcW w:w="5238" w:type="dxa"/>
            <w:shd w:val="clear" w:color="auto" w:fill="auto"/>
          </w:tcPr>
          <w:p w14:paraId="4F0ED06C" w14:textId="6DEA185A" w:rsidR="00FD037A" w:rsidRPr="0032715B" w:rsidRDefault="00FD037A" w:rsidP="00FD037A">
            <w:pPr>
              <w:rPr>
                <w:rFonts w:ascii="Times New Roman" w:hAnsi="Times New Roman" w:cs="Times New Roman"/>
                <w:sz w:val="24"/>
                <w:szCs w:val="24"/>
              </w:rPr>
            </w:pPr>
            <w:r>
              <w:rPr>
                <w:rFonts w:ascii="Times New Roman" w:hAnsi="Times New Roman" w:cs="Times New Roman"/>
                <w:sz w:val="24"/>
                <w:szCs w:val="24"/>
              </w:rPr>
              <w:t>Surgical microscope</w:t>
            </w:r>
          </w:p>
        </w:tc>
        <w:tc>
          <w:tcPr>
            <w:tcW w:w="2250" w:type="dxa"/>
            <w:shd w:val="clear" w:color="auto" w:fill="auto"/>
          </w:tcPr>
          <w:p w14:paraId="065EAAD6" w14:textId="70026704"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Leica</w:t>
            </w:r>
          </w:p>
        </w:tc>
        <w:tc>
          <w:tcPr>
            <w:tcW w:w="2088" w:type="dxa"/>
            <w:shd w:val="clear" w:color="auto" w:fill="auto"/>
          </w:tcPr>
          <w:p w14:paraId="78CC80EC" w14:textId="7B243E1E"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Leica GZ6</w:t>
            </w:r>
          </w:p>
        </w:tc>
      </w:tr>
      <w:tr w:rsidR="00FD037A" w:rsidRPr="0032715B" w14:paraId="4B22AFEE" w14:textId="77777777" w:rsidTr="0032715B">
        <w:trPr>
          <w:cantSplit/>
          <w:trHeight w:val="259"/>
        </w:trPr>
        <w:tc>
          <w:tcPr>
            <w:tcW w:w="5238" w:type="dxa"/>
            <w:shd w:val="clear" w:color="auto" w:fill="auto"/>
          </w:tcPr>
          <w:p w14:paraId="79EC512C" w14:textId="4C924DE8"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Self-curing acrylic resin</w:t>
            </w:r>
          </w:p>
        </w:tc>
        <w:tc>
          <w:tcPr>
            <w:tcW w:w="2250" w:type="dxa"/>
            <w:shd w:val="clear" w:color="auto" w:fill="auto"/>
          </w:tcPr>
          <w:p w14:paraId="79F30E66" w14:textId="3B1504DC"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Shofu</w:t>
            </w:r>
            <w:proofErr w:type="spellEnd"/>
            <w:r>
              <w:rPr>
                <w:rFonts w:ascii="Times New Roman" w:hAnsi="Times New Roman" w:cs="Times New Roman"/>
                <w:sz w:val="24"/>
                <w:szCs w:val="24"/>
              </w:rPr>
              <w:t xml:space="preserve"> Inc</w:t>
            </w:r>
          </w:p>
        </w:tc>
        <w:tc>
          <w:tcPr>
            <w:tcW w:w="2088" w:type="dxa"/>
            <w:shd w:val="clear" w:color="auto" w:fill="auto"/>
          </w:tcPr>
          <w:p w14:paraId="7C7C6459" w14:textId="30683760"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PROVINICE</w:t>
            </w:r>
          </w:p>
        </w:tc>
      </w:tr>
      <w:tr w:rsidR="00FD037A" w:rsidRPr="0032715B" w14:paraId="38678A51" w14:textId="77777777" w:rsidTr="0032715B">
        <w:trPr>
          <w:cantSplit/>
          <w:trHeight w:val="259"/>
        </w:trPr>
        <w:tc>
          <w:tcPr>
            <w:tcW w:w="5238" w:type="dxa"/>
            <w:shd w:val="clear" w:color="auto" w:fill="auto"/>
          </w:tcPr>
          <w:p w14:paraId="0CC41235" w14:textId="6DE281FB" w:rsidR="00FD037A" w:rsidRPr="0032715B" w:rsidRDefault="00237A0C" w:rsidP="00FD037A">
            <w:pPr>
              <w:rPr>
                <w:rFonts w:ascii="Times New Roman" w:hAnsi="Times New Roman" w:cs="Times New Roman"/>
                <w:sz w:val="24"/>
                <w:szCs w:val="24"/>
              </w:rPr>
            </w:pPr>
            <w:r>
              <w:rPr>
                <w:rFonts w:ascii="Times New Roman" w:hAnsi="Times New Roman" w:cs="Times New Roman"/>
                <w:sz w:val="24"/>
                <w:szCs w:val="24"/>
              </w:rPr>
              <w:t>Electrodes for EEG recording</w:t>
            </w:r>
          </w:p>
        </w:tc>
        <w:tc>
          <w:tcPr>
            <w:tcW w:w="2250" w:type="dxa"/>
            <w:shd w:val="clear" w:color="auto" w:fill="auto"/>
          </w:tcPr>
          <w:p w14:paraId="58FB3F70" w14:textId="4A832AFE" w:rsidR="00FD037A" w:rsidRPr="0032715B"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Yamazaki</w:t>
            </w:r>
          </w:p>
        </w:tc>
        <w:tc>
          <w:tcPr>
            <w:tcW w:w="2088" w:type="dxa"/>
            <w:shd w:val="clear" w:color="auto" w:fill="auto"/>
          </w:tcPr>
          <w:p w14:paraId="39BD90C4" w14:textId="1D798FCA" w:rsidR="00FD037A" w:rsidRPr="0032715B" w:rsidRDefault="00237A0C" w:rsidP="00FD037A">
            <w:pPr>
              <w:rPr>
                <w:rFonts w:ascii="Times New Roman" w:hAnsi="Times New Roman" w:cs="Times New Roman"/>
                <w:sz w:val="24"/>
                <w:szCs w:val="24"/>
              </w:rPr>
            </w:pPr>
            <w:r>
              <w:rPr>
                <w:rFonts w:ascii="Times New Roman" w:hAnsi="Times New Roman" w:cs="Times New Roman" w:hint="eastAsia"/>
                <w:sz w:val="24"/>
                <w:szCs w:val="24"/>
              </w:rPr>
              <w:sym w:font="Symbol" w:char="F06A"/>
            </w:r>
            <w:r w:rsidRPr="00237A0C">
              <w:rPr>
                <w:rFonts w:ascii="Times New Roman" w:hAnsi="Times New Roman" w:cs="Times New Roman"/>
                <w:sz w:val="24"/>
                <w:szCs w:val="24"/>
              </w:rPr>
              <w:t>1.0 × 2.0</w:t>
            </w:r>
          </w:p>
        </w:tc>
      </w:tr>
      <w:tr w:rsidR="00237A0C" w:rsidRPr="0032715B" w14:paraId="2C0FA858" w14:textId="77777777" w:rsidTr="0032715B">
        <w:trPr>
          <w:cantSplit/>
          <w:trHeight w:val="259"/>
        </w:trPr>
        <w:tc>
          <w:tcPr>
            <w:tcW w:w="5238" w:type="dxa"/>
            <w:shd w:val="clear" w:color="auto" w:fill="auto"/>
          </w:tcPr>
          <w:p w14:paraId="5477AA8A" w14:textId="4B576377" w:rsidR="00237A0C" w:rsidRPr="0032715B"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Electrodes for EMG recording</w:t>
            </w:r>
          </w:p>
        </w:tc>
        <w:tc>
          <w:tcPr>
            <w:tcW w:w="2250" w:type="dxa"/>
            <w:shd w:val="clear" w:color="auto" w:fill="auto"/>
          </w:tcPr>
          <w:p w14:paraId="0DD65FEE" w14:textId="57D14006" w:rsidR="00237A0C" w:rsidRDefault="00237A0C"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C</w:t>
            </w:r>
            <w:r>
              <w:rPr>
                <w:rFonts w:ascii="Times New Roman" w:hAnsi="Times New Roman" w:cs="Times New Roman"/>
                <w:sz w:val="24"/>
                <w:szCs w:val="24"/>
                <w:lang w:eastAsia="ja-JP"/>
              </w:rPr>
              <w:t>ooner</w:t>
            </w:r>
            <w:proofErr w:type="spellEnd"/>
            <w:r>
              <w:rPr>
                <w:rFonts w:ascii="Times New Roman" w:hAnsi="Times New Roman" w:cs="Times New Roman"/>
                <w:sz w:val="24"/>
                <w:szCs w:val="24"/>
                <w:lang w:eastAsia="ja-JP"/>
              </w:rPr>
              <w:t xml:space="preserve"> Wire</w:t>
            </w:r>
          </w:p>
        </w:tc>
        <w:tc>
          <w:tcPr>
            <w:tcW w:w="2088" w:type="dxa"/>
            <w:shd w:val="clear" w:color="auto" w:fill="auto"/>
          </w:tcPr>
          <w:p w14:paraId="742AE13C" w14:textId="445C6EDA" w:rsidR="00237A0C" w:rsidRPr="0032715B"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w:t>
            </w:r>
            <w:r>
              <w:rPr>
                <w:rFonts w:ascii="Times New Roman" w:hAnsi="Times New Roman" w:cs="Times New Roman"/>
                <w:sz w:val="24"/>
                <w:szCs w:val="24"/>
                <w:lang w:eastAsia="ja-JP"/>
              </w:rPr>
              <w:t>S633</w:t>
            </w:r>
          </w:p>
        </w:tc>
      </w:tr>
      <w:tr w:rsidR="00237A0C" w:rsidRPr="0032715B" w14:paraId="66A45284" w14:textId="77777777" w:rsidTr="0032715B">
        <w:trPr>
          <w:cantSplit/>
          <w:trHeight w:val="259"/>
        </w:trPr>
        <w:tc>
          <w:tcPr>
            <w:tcW w:w="5238" w:type="dxa"/>
            <w:shd w:val="clear" w:color="auto" w:fill="auto"/>
          </w:tcPr>
          <w:p w14:paraId="76F38E67" w14:textId="3BBFAB82"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F</w:t>
            </w:r>
            <w:r>
              <w:rPr>
                <w:rFonts w:ascii="Times New Roman" w:hAnsi="Times New Roman" w:cs="Times New Roman"/>
                <w:sz w:val="24"/>
                <w:szCs w:val="24"/>
                <w:lang w:eastAsia="ja-JP"/>
              </w:rPr>
              <w:t>lat cable for EEG/EMG signal transfer</w:t>
            </w:r>
          </w:p>
        </w:tc>
        <w:tc>
          <w:tcPr>
            <w:tcW w:w="2250" w:type="dxa"/>
            <w:shd w:val="clear" w:color="auto" w:fill="auto"/>
          </w:tcPr>
          <w:p w14:paraId="78AB0E89" w14:textId="505C67C6"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H</w:t>
            </w:r>
            <w:r>
              <w:rPr>
                <w:rFonts w:ascii="Times New Roman" w:hAnsi="Times New Roman" w:cs="Times New Roman"/>
                <w:sz w:val="24"/>
                <w:szCs w:val="24"/>
                <w:lang w:eastAsia="ja-JP"/>
              </w:rPr>
              <w:t>itachi Cable</w:t>
            </w:r>
          </w:p>
        </w:tc>
        <w:tc>
          <w:tcPr>
            <w:tcW w:w="2088" w:type="dxa"/>
            <w:shd w:val="clear" w:color="auto" w:fill="auto"/>
          </w:tcPr>
          <w:p w14:paraId="55598731" w14:textId="61AD19DE"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2</w:t>
            </w:r>
            <w:r>
              <w:rPr>
                <w:rFonts w:ascii="Times New Roman" w:hAnsi="Times New Roman" w:cs="Times New Roman"/>
                <w:sz w:val="24"/>
                <w:szCs w:val="24"/>
                <w:lang w:eastAsia="ja-JP"/>
              </w:rPr>
              <w:t>0528-ST LF</w:t>
            </w:r>
          </w:p>
        </w:tc>
      </w:tr>
      <w:tr w:rsidR="00237A0C" w:rsidRPr="0032715B" w14:paraId="6B7EF5D5" w14:textId="77777777" w:rsidTr="0032715B">
        <w:trPr>
          <w:cantSplit/>
          <w:trHeight w:val="259"/>
        </w:trPr>
        <w:tc>
          <w:tcPr>
            <w:tcW w:w="5238" w:type="dxa"/>
            <w:shd w:val="clear" w:color="auto" w:fill="auto"/>
          </w:tcPr>
          <w:p w14:paraId="6A396D3A" w14:textId="747F91FE" w:rsidR="00237A0C"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Super glue for temporal</w:t>
            </w:r>
            <w:r w:rsidR="00DE7DDE">
              <w:rPr>
                <w:rFonts w:ascii="Times New Roman" w:hAnsi="Times New Roman" w:cs="Times New Roman"/>
                <w:sz w:val="24"/>
                <w:szCs w:val="24"/>
                <w:lang w:eastAsia="ja-JP"/>
              </w:rPr>
              <w:t>ly</w:t>
            </w:r>
            <w:r>
              <w:rPr>
                <w:rFonts w:ascii="Times New Roman" w:hAnsi="Times New Roman" w:cs="Times New Roman"/>
                <w:sz w:val="24"/>
                <w:szCs w:val="24"/>
                <w:lang w:eastAsia="ja-JP"/>
              </w:rPr>
              <w:t xml:space="preserve"> gluing the sockets</w:t>
            </w:r>
          </w:p>
        </w:tc>
        <w:tc>
          <w:tcPr>
            <w:tcW w:w="2250" w:type="dxa"/>
            <w:shd w:val="clear" w:color="auto" w:fill="auto"/>
          </w:tcPr>
          <w:p w14:paraId="38202961" w14:textId="5BA2378F"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T</w:t>
            </w:r>
            <w:r>
              <w:rPr>
                <w:rFonts w:ascii="Times New Roman" w:hAnsi="Times New Roman" w:cs="Times New Roman"/>
                <w:sz w:val="24"/>
                <w:szCs w:val="24"/>
                <w:lang w:eastAsia="ja-JP"/>
              </w:rPr>
              <w:t>oagosei</w:t>
            </w:r>
          </w:p>
        </w:tc>
        <w:tc>
          <w:tcPr>
            <w:tcW w:w="2088" w:type="dxa"/>
            <w:shd w:val="clear" w:color="auto" w:fill="auto"/>
          </w:tcPr>
          <w:p w14:paraId="44E049E0" w14:textId="09E198F2" w:rsidR="00237A0C"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Alon Alpha A</w:t>
            </w:r>
          </w:p>
        </w:tc>
      </w:tr>
      <w:tr w:rsidR="00237A0C" w:rsidRPr="0032715B" w14:paraId="43CA7658" w14:textId="77777777" w:rsidTr="0032715B">
        <w:trPr>
          <w:cantSplit/>
          <w:trHeight w:val="259"/>
        </w:trPr>
        <w:tc>
          <w:tcPr>
            <w:tcW w:w="5238" w:type="dxa"/>
            <w:shd w:val="clear" w:color="auto" w:fill="auto"/>
          </w:tcPr>
          <w:p w14:paraId="1B0B412D" w14:textId="4441EA05" w:rsidR="00237A0C" w:rsidRDefault="00DE7DDE"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EEG/EMG s</w:t>
            </w:r>
            <w:r w:rsidR="00237A0C">
              <w:rPr>
                <w:rFonts w:ascii="Times New Roman" w:hAnsi="Times New Roman" w:cs="Times New Roman"/>
                <w:sz w:val="24"/>
                <w:szCs w:val="24"/>
                <w:lang w:eastAsia="ja-JP"/>
              </w:rPr>
              <w:t>ignal amplifier</w:t>
            </w:r>
          </w:p>
        </w:tc>
        <w:tc>
          <w:tcPr>
            <w:tcW w:w="2250" w:type="dxa"/>
            <w:shd w:val="clear" w:color="auto" w:fill="auto"/>
          </w:tcPr>
          <w:p w14:paraId="19D0193E" w14:textId="20C6D689" w:rsidR="00237A0C" w:rsidRDefault="00237A0C" w:rsidP="00FD037A">
            <w:pPr>
              <w:rPr>
                <w:rFonts w:ascii="Times New Roman" w:hAnsi="Times New Roman" w:cs="Times New Roman"/>
                <w:sz w:val="24"/>
                <w:szCs w:val="24"/>
                <w:lang w:eastAsia="ja-JP"/>
              </w:rPr>
            </w:pPr>
            <w:proofErr w:type="spellStart"/>
            <w:r>
              <w:rPr>
                <w:rFonts w:ascii="Times New Roman" w:hAnsi="Times New Roman" w:cs="Times New Roman"/>
                <w:sz w:val="24"/>
                <w:szCs w:val="24"/>
                <w:lang w:eastAsia="ja-JP"/>
              </w:rPr>
              <w:t>Kyoto</w:t>
            </w:r>
            <w:r>
              <w:rPr>
                <w:rFonts w:ascii="Times New Roman" w:hAnsi="Times New Roman" w:cs="Times New Roman" w:hint="eastAsia"/>
                <w:sz w:val="24"/>
                <w:szCs w:val="24"/>
                <w:lang w:eastAsia="ja-JP"/>
              </w:rPr>
              <w:t>B</w:t>
            </w:r>
            <w:r>
              <w:rPr>
                <w:rFonts w:ascii="Times New Roman" w:hAnsi="Times New Roman" w:cs="Times New Roman"/>
                <w:sz w:val="24"/>
                <w:szCs w:val="24"/>
                <w:lang w:eastAsia="ja-JP"/>
              </w:rPr>
              <w:t>iotex</w:t>
            </w:r>
            <w:proofErr w:type="spellEnd"/>
            <w:r>
              <w:rPr>
                <w:rFonts w:ascii="Times New Roman" w:hAnsi="Times New Roman" w:cs="Times New Roman"/>
                <w:sz w:val="24"/>
                <w:szCs w:val="24"/>
                <w:lang w:eastAsia="ja-JP"/>
              </w:rPr>
              <w:t xml:space="preserve"> </w:t>
            </w:r>
            <w:proofErr w:type="spellStart"/>
            <w:r>
              <w:rPr>
                <w:rFonts w:ascii="Times New Roman" w:hAnsi="Times New Roman" w:cs="Times New Roman"/>
                <w:sz w:val="24"/>
                <w:szCs w:val="24"/>
                <w:lang w:eastAsia="ja-JP"/>
              </w:rPr>
              <w:t>inc</w:t>
            </w:r>
            <w:proofErr w:type="spellEnd"/>
          </w:p>
        </w:tc>
        <w:tc>
          <w:tcPr>
            <w:tcW w:w="2088" w:type="dxa"/>
            <w:shd w:val="clear" w:color="auto" w:fill="auto"/>
          </w:tcPr>
          <w:p w14:paraId="5F651459" w14:textId="64B16394"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N</w:t>
            </w:r>
            <w:r>
              <w:rPr>
                <w:rFonts w:ascii="Times New Roman" w:hAnsi="Times New Roman" w:cs="Times New Roman"/>
                <w:sz w:val="24"/>
                <w:szCs w:val="24"/>
                <w:lang w:eastAsia="ja-JP"/>
              </w:rPr>
              <w:t>/A</w:t>
            </w:r>
          </w:p>
        </w:tc>
      </w:tr>
      <w:tr w:rsidR="00237A0C" w:rsidRPr="0032715B" w14:paraId="0D577533" w14:textId="77777777" w:rsidTr="0032715B">
        <w:trPr>
          <w:cantSplit/>
          <w:trHeight w:val="259"/>
        </w:trPr>
        <w:tc>
          <w:tcPr>
            <w:tcW w:w="5238" w:type="dxa"/>
            <w:shd w:val="clear" w:color="auto" w:fill="auto"/>
          </w:tcPr>
          <w:p w14:paraId="1C1F67D6" w14:textId="6E8B23D3" w:rsidR="00237A0C"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Analog-to-digital convertor</w:t>
            </w:r>
            <w:r w:rsidR="00DE7DDE">
              <w:rPr>
                <w:rFonts w:ascii="Times New Roman" w:hAnsi="Times New Roman" w:cs="Times New Roman"/>
                <w:sz w:val="24"/>
                <w:szCs w:val="24"/>
                <w:lang w:eastAsia="ja-JP"/>
              </w:rPr>
              <w:t xml:space="preserve"> for EEG/EMG signal</w:t>
            </w:r>
          </w:p>
        </w:tc>
        <w:tc>
          <w:tcPr>
            <w:tcW w:w="2250" w:type="dxa"/>
            <w:shd w:val="clear" w:color="auto" w:fill="auto"/>
          </w:tcPr>
          <w:p w14:paraId="7BDF4A11" w14:textId="2BE0193E" w:rsidR="00237A0C" w:rsidRDefault="00237A0C"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C</w:t>
            </w:r>
            <w:r>
              <w:rPr>
                <w:rFonts w:ascii="Times New Roman" w:hAnsi="Times New Roman" w:cs="Times New Roman"/>
                <w:sz w:val="24"/>
                <w:szCs w:val="24"/>
                <w:lang w:eastAsia="ja-JP"/>
              </w:rPr>
              <w:t>ontec</w:t>
            </w:r>
            <w:proofErr w:type="spellEnd"/>
          </w:p>
        </w:tc>
        <w:tc>
          <w:tcPr>
            <w:tcW w:w="2088" w:type="dxa"/>
            <w:shd w:val="clear" w:color="auto" w:fill="auto"/>
          </w:tcPr>
          <w:p w14:paraId="40295966" w14:textId="2C44D2F9"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w:t>
            </w:r>
            <w:r>
              <w:rPr>
                <w:rFonts w:ascii="Times New Roman" w:hAnsi="Times New Roman" w:cs="Times New Roman"/>
                <w:sz w:val="24"/>
                <w:szCs w:val="24"/>
                <w:lang w:eastAsia="ja-JP"/>
              </w:rPr>
              <w:t>D16-16U(PCIEV)</w:t>
            </w:r>
          </w:p>
        </w:tc>
      </w:tr>
      <w:tr w:rsidR="00237A0C" w:rsidRPr="0032715B" w14:paraId="470E453D" w14:textId="77777777" w:rsidTr="0032715B">
        <w:trPr>
          <w:cantSplit/>
          <w:trHeight w:val="259"/>
        </w:trPr>
        <w:tc>
          <w:tcPr>
            <w:tcW w:w="5238" w:type="dxa"/>
            <w:shd w:val="clear" w:color="auto" w:fill="auto"/>
          </w:tcPr>
          <w:p w14:paraId="06CB2925" w14:textId="73136614"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4</w:t>
            </w:r>
            <w:r>
              <w:rPr>
                <w:rFonts w:ascii="Times New Roman" w:hAnsi="Times New Roman" w:cs="Times New Roman"/>
                <w:sz w:val="24"/>
                <w:szCs w:val="24"/>
                <w:lang w:eastAsia="ja-JP"/>
              </w:rPr>
              <w:t>-pin header</w:t>
            </w:r>
            <w:r w:rsidR="00DE7DDE">
              <w:rPr>
                <w:rFonts w:ascii="Times New Roman" w:hAnsi="Times New Roman" w:cs="Times New Roman"/>
                <w:sz w:val="24"/>
                <w:szCs w:val="24"/>
                <w:lang w:eastAsia="ja-JP"/>
              </w:rPr>
              <w:t xml:space="preserve"> for EEG/EMG socket</w:t>
            </w:r>
          </w:p>
        </w:tc>
        <w:tc>
          <w:tcPr>
            <w:tcW w:w="2250" w:type="dxa"/>
            <w:shd w:val="clear" w:color="auto" w:fill="auto"/>
          </w:tcPr>
          <w:p w14:paraId="3AF6190E" w14:textId="47006B5B"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H</w:t>
            </w:r>
            <w:r>
              <w:rPr>
                <w:rFonts w:ascii="Times New Roman" w:hAnsi="Times New Roman" w:cs="Times New Roman"/>
                <w:sz w:val="24"/>
                <w:szCs w:val="24"/>
                <w:lang w:eastAsia="ja-JP"/>
              </w:rPr>
              <w:t>irose</w:t>
            </w:r>
          </w:p>
        </w:tc>
        <w:tc>
          <w:tcPr>
            <w:tcW w:w="2088" w:type="dxa"/>
            <w:shd w:val="clear" w:color="auto" w:fill="auto"/>
          </w:tcPr>
          <w:p w14:paraId="0E2BF2CC" w14:textId="77858DA3"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w:t>
            </w:r>
            <w:r>
              <w:rPr>
                <w:rFonts w:ascii="Times New Roman" w:hAnsi="Times New Roman" w:cs="Times New Roman"/>
                <w:sz w:val="24"/>
                <w:szCs w:val="24"/>
                <w:lang w:eastAsia="ja-JP"/>
              </w:rPr>
              <w:t>3B-4PA-2</w:t>
            </w:r>
            <w:proofErr w:type="gramStart"/>
            <w:r>
              <w:rPr>
                <w:rFonts w:ascii="Times New Roman" w:hAnsi="Times New Roman" w:cs="Times New Roman"/>
                <w:sz w:val="24"/>
                <w:szCs w:val="24"/>
                <w:lang w:eastAsia="ja-JP"/>
              </w:rPr>
              <w:t>DSA(</w:t>
            </w:r>
            <w:proofErr w:type="gramEnd"/>
            <w:r>
              <w:rPr>
                <w:rFonts w:ascii="Times New Roman" w:hAnsi="Times New Roman" w:cs="Times New Roman"/>
                <w:sz w:val="24"/>
                <w:szCs w:val="24"/>
                <w:lang w:eastAsia="ja-JP"/>
              </w:rPr>
              <w:t>71)</w:t>
            </w:r>
          </w:p>
        </w:tc>
      </w:tr>
      <w:tr w:rsidR="00237A0C" w:rsidRPr="0032715B" w14:paraId="1DEC5782" w14:textId="77777777" w:rsidTr="0032715B">
        <w:trPr>
          <w:cantSplit/>
          <w:trHeight w:val="259"/>
        </w:trPr>
        <w:tc>
          <w:tcPr>
            <w:tcW w:w="5238" w:type="dxa"/>
            <w:shd w:val="clear" w:color="auto" w:fill="auto"/>
          </w:tcPr>
          <w:p w14:paraId="4978096C" w14:textId="03DF9EE3" w:rsidR="00237A0C"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EEG/EMG Socket housing</w:t>
            </w:r>
          </w:p>
        </w:tc>
        <w:tc>
          <w:tcPr>
            <w:tcW w:w="2250" w:type="dxa"/>
            <w:shd w:val="clear" w:color="auto" w:fill="auto"/>
          </w:tcPr>
          <w:p w14:paraId="1D0E46BC" w14:textId="314BB97C"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H</w:t>
            </w:r>
            <w:r>
              <w:rPr>
                <w:rFonts w:ascii="Times New Roman" w:hAnsi="Times New Roman" w:cs="Times New Roman"/>
                <w:sz w:val="24"/>
                <w:szCs w:val="24"/>
                <w:lang w:eastAsia="ja-JP"/>
              </w:rPr>
              <w:t>irose</w:t>
            </w:r>
          </w:p>
        </w:tc>
        <w:tc>
          <w:tcPr>
            <w:tcW w:w="2088" w:type="dxa"/>
            <w:shd w:val="clear" w:color="auto" w:fill="auto"/>
          </w:tcPr>
          <w:p w14:paraId="47BC4D3F" w14:textId="3E32071D"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D</w:t>
            </w:r>
            <w:r>
              <w:rPr>
                <w:rFonts w:ascii="Times New Roman" w:hAnsi="Times New Roman" w:cs="Times New Roman"/>
                <w:sz w:val="24"/>
                <w:szCs w:val="24"/>
                <w:lang w:eastAsia="ja-JP"/>
              </w:rPr>
              <w:t>F11-4DS-2C</w:t>
            </w:r>
          </w:p>
        </w:tc>
      </w:tr>
      <w:tr w:rsidR="00237A0C" w:rsidRPr="0032715B" w14:paraId="4976C865" w14:textId="77777777" w:rsidTr="0032715B">
        <w:trPr>
          <w:cantSplit/>
          <w:trHeight w:val="259"/>
        </w:trPr>
        <w:tc>
          <w:tcPr>
            <w:tcW w:w="5238" w:type="dxa"/>
            <w:shd w:val="clear" w:color="auto" w:fill="auto"/>
          </w:tcPr>
          <w:p w14:paraId="3DEE60B5" w14:textId="07B064C4" w:rsidR="00237A0C" w:rsidRDefault="00237A0C" w:rsidP="00FD037A">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EEG/EMG </w:t>
            </w:r>
            <w:r>
              <w:rPr>
                <w:rFonts w:ascii="Times New Roman" w:hAnsi="Times New Roman" w:cs="Times New Roman" w:hint="eastAsia"/>
                <w:sz w:val="24"/>
                <w:szCs w:val="24"/>
                <w:lang w:eastAsia="ja-JP"/>
              </w:rPr>
              <w:t>S</w:t>
            </w:r>
            <w:r>
              <w:rPr>
                <w:rFonts w:ascii="Times New Roman" w:hAnsi="Times New Roman" w:cs="Times New Roman"/>
                <w:sz w:val="24"/>
                <w:szCs w:val="24"/>
                <w:lang w:eastAsia="ja-JP"/>
              </w:rPr>
              <w:t>ocket</w:t>
            </w:r>
          </w:p>
        </w:tc>
        <w:tc>
          <w:tcPr>
            <w:tcW w:w="2250" w:type="dxa"/>
            <w:shd w:val="clear" w:color="auto" w:fill="auto"/>
          </w:tcPr>
          <w:p w14:paraId="7D00CB21" w14:textId="7379BFFF"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H</w:t>
            </w:r>
            <w:r>
              <w:rPr>
                <w:rFonts w:ascii="Times New Roman" w:hAnsi="Times New Roman" w:cs="Times New Roman"/>
                <w:sz w:val="24"/>
                <w:szCs w:val="24"/>
                <w:lang w:eastAsia="ja-JP"/>
              </w:rPr>
              <w:t>irose</w:t>
            </w:r>
          </w:p>
        </w:tc>
        <w:tc>
          <w:tcPr>
            <w:tcW w:w="2088" w:type="dxa"/>
            <w:shd w:val="clear" w:color="auto" w:fill="auto"/>
          </w:tcPr>
          <w:p w14:paraId="227DA6DA" w14:textId="5C686AFE" w:rsidR="00237A0C" w:rsidRDefault="00237A0C"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D</w:t>
            </w:r>
            <w:r>
              <w:rPr>
                <w:rFonts w:ascii="Times New Roman" w:hAnsi="Times New Roman" w:cs="Times New Roman"/>
                <w:sz w:val="24"/>
                <w:szCs w:val="24"/>
                <w:lang w:eastAsia="ja-JP"/>
              </w:rPr>
              <w:t>F11-30SC</w:t>
            </w:r>
          </w:p>
        </w:tc>
      </w:tr>
      <w:tr w:rsidR="00FD037A" w:rsidRPr="0032715B" w14:paraId="7492AAB1" w14:textId="77777777" w:rsidTr="0032715B">
        <w:trPr>
          <w:cantSplit/>
          <w:trHeight w:val="259"/>
        </w:trPr>
        <w:tc>
          <w:tcPr>
            <w:tcW w:w="5238" w:type="dxa"/>
            <w:shd w:val="clear" w:color="auto" w:fill="auto"/>
          </w:tcPr>
          <w:p w14:paraId="77321A77" w14:textId="2EEBFBC5" w:rsidR="00FD037A" w:rsidRPr="0032715B" w:rsidRDefault="00FD037A" w:rsidP="00435959">
            <w:pPr>
              <w:rPr>
                <w:rFonts w:ascii="Times New Roman" w:hAnsi="Times New Roman" w:cs="Times New Roman"/>
                <w:sz w:val="24"/>
                <w:szCs w:val="24"/>
              </w:rPr>
            </w:pPr>
            <w:proofErr w:type="spellStart"/>
            <w:r w:rsidRPr="0032715B">
              <w:rPr>
                <w:rFonts w:ascii="Times New Roman" w:hAnsi="Times New Roman" w:cs="Times New Roman"/>
                <w:sz w:val="24"/>
                <w:szCs w:val="24"/>
              </w:rPr>
              <w:t>Supebond</w:t>
            </w:r>
            <w:proofErr w:type="spellEnd"/>
            <w:r w:rsidRPr="0032715B">
              <w:rPr>
                <w:rFonts w:ascii="Times New Roman" w:hAnsi="Times New Roman" w:cs="Times New Roman"/>
                <w:sz w:val="24"/>
                <w:szCs w:val="24"/>
              </w:rPr>
              <w:t xml:space="preserve"> </w:t>
            </w:r>
            <w:r w:rsidR="00435959">
              <w:rPr>
                <w:rFonts w:ascii="Times New Roman" w:hAnsi="Times New Roman" w:cs="Times New Roman"/>
                <w:sz w:val="24"/>
                <w:szCs w:val="24"/>
              </w:rPr>
              <w:t>dental cement</w:t>
            </w:r>
          </w:p>
        </w:tc>
        <w:tc>
          <w:tcPr>
            <w:tcW w:w="2250" w:type="dxa"/>
            <w:shd w:val="clear" w:color="auto" w:fill="auto"/>
          </w:tcPr>
          <w:p w14:paraId="582E4DA7" w14:textId="52415EE4"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Sun Medical</w:t>
            </w:r>
          </w:p>
        </w:tc>
        <w:tc>
          <w:tcPr>
            <w:tcW w:w="2088" w:type="dxa"/>
            <w:shd w:val="clear" w:color="auto" w:fill="auto"/>
          </w:tcPr>
          <w:p w14:paraId="0365D46A" w14:textId="6AAE6B79"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Superbond C</w:t>
            </w:r>
            <w:r>
              <w:rPr>
                <w:rFonts w:ascii="Times New Roman" w:hAnsi="Times New Roman" w:cs="Times New Roman"/>
                <w:sz w:val="24"/>
                <w:szCs w:val="24"/>
                <w:lang w:eastAsia="ja-JP"/>
              </w:rPr>
              <w:t>&amp;</w:t>
            </w:r>
            <w:r>
              <w:rPr>
                <w:rFonts w:ascii="Times New Roman" w:hAnsi="Times New Roman" w:cs="Times New Roman" w:hint="eastAsia"/>
                <w:sz w:val="24"/>
                <w:szCs w:val="24"/>
                <w:lang w:eastAsia="ja-JP"/>
              </w:rPr>
              <w:t>B</w:t>
            </w:r>
            <w:r>
              <w:rPr>
                <w:rFonts w:ascii="Times New Roman" w:hAnsi="Times New Roman" w:cs="Times New Roman"/>
                <w:sz w:val="24"/>
                <w:szCs w:val="24"/>
                <w:lang w:eastAsia="ja-JP"/>
              </w:rPr>
              <w:t xml:space="preserve"> set</w:t>
            </w:r>
          </w:p>
        </w:tc>
      </w:tr>
      <w:tr w:rsidR="00FD037A" w:rsidRPr="0032715B" w14:paraId="59DA6E9C" w14:textId="77777777" w:rsidTr="0032715B">
        <w:trPr>
          <w:cantSplit/>
          <w:trHeight w:val="259"/>
        </w:trPr>
        <w:tc>
          <w:tcPr>
            <w:tcW w:w="5238" w:type="dxa"/>
            <w:shd w:val="clear" w:color="auto" w:fill="auto"/>
          </w:tcPr>
          <w:p w14:paraId="39AB2D61" w14:textId="2C624CEC"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Metal frame</w:t>
            </w:r>
          </w:p>
        </w:tc>
        <w:tc>
          <w:tcPr>
            <w:tcW w:w="2250" w:type="dxa"/>
            <w:shd w:val="clear" w:color="auto" w:fill="auto"/>
          </w:tcPr>
          <w:p w14:paraId="76F8BD6C" w14:textId="405DF95E"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Narishige</w:t>
            </w:r>
            <w:proofErr w:type="spellEnd"/>
          </w:p>
        </w:tc>
        <w:tc>
          <w:tcPr>
            <w:tcW w:w="2088" w:type="dxa"/>
            <w:shd w:val="clear" w:color="auto" w:fill="auto"/>
          </w:tcPr>
          <w:p w14:paraId="3F87DA9C" w14:textId="5BD73403"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CF-10</w:t>
            </w:r>
          </w:p>
        </w:tc>
      </w:tr>
      <w:tr w:rsidR="00FD037A" w:rsidRPr="0032715B" w14:paraId="30C728FB" w14:textId="77777777" w:rsidTr="0032715B">
        <w:trPr>
          <w:cantSplit/>
          <w:trHeight w:val="259"/>
        </w:trPr>
        <w:tc>
          <w:tcPr>
            <w:tcW w:w="5238" w:type="dxa"/>
            <w:shd w:val="clear" w:color="auto" w:fill="auto"/>
          </w:tcPr>
          <w:p w14:paraId="2BD22BA4" w14:textId="6CD55091"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lastRenderedPageBreak/>
              <w:t>Dental silicone</w:t>
            </w:r>
          </w:p>
        </w:tc>
        <w:tc>
          <w:tcPr>
            <w:tcW w:w="2250" w:type="dxa"/>
            <w:shd w:val="clear" w:color="auto" w:fill="auto"/>
          </w:tcPr>
          <w:p w14:paraId="38E10BAB" w14:textId="4E80C269"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Shofu</w:t>
            </w:r>
            <w:proofErr w:type="spellEnd"/>
          </w:p>
        </w:tc>
        <w:tc>
          <w:tcPr>
            <w:tcW w:w="2088" w:type="dxa"/>
            <w:shd w:val="clear" w:color="auto" w:fill="auto"/>
          </w:tcPr>
          <w:p w14:paraId="2C8977D6" w14:textId="69F335F2"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DENTSILICONE-V</w:t>
            </w:r>
          </w:p>
        </w:tc>
      </w:tr>
      <w:tr w:rsidR="00FD037A" w:rsidRPr="0032715B" w14:paraId="7CABAD26" w14:textId="77777777" w:rsidTr="0032715B">
        <w:trPr>
          <w:cantSplit/>
          <w:trHeight w:val="259"/>
        </w:trPr>
        <w:tc>
          <w:tcPr>
            <w:tcW w:w="5238" w:type="dxa"/>
            <w:shd w:val="clear" w:color="auto" w:fill="auto"/>
          </w:tcPr>
          <w:p w14:paraId="637BEFA9" w14:textId="248BF6A2"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Head-fixing support</w:t>
            </w:r>
          </w:p>
        </w:tc>
        <w:tc>
          <w:tcPr>
            <w:tcW w:w="2250" w:type="dxa"/>
            <w:shd w:val="clear" w:color="auto" w:fill="auto"/>
          </w:tcPr>
          <w:p w14:paraId="24A6155E" w14:textId="6301EC68"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Narishige</w:t>
            </w:r>
            <w:proofErr w:type="spellEnd"/>
          </w:p>
        </w:tc>
        <w:tc>
          <w:tcPr>
            <w:tcW w:w="2088" w:type="dxa"/>
            <w:shd w:val="clear" w:color="auto" w:fill="auto"/>
          </w:tcPr>
          <w:p w14:paraId="128E6B00" w14:textId="7B0DFF23" w:rsidR="00FD037A" w:rsidRPr="0032715B" w:rsidRDefault="00FD037A" w:rsidP="00FD037A">
            <w:pPr>
              <w:rPr>
                <w:rFonts w:ascii="Times New Roman" w:hAnsi="Times New Roman" w:cs="Times New Roman"/>
                <w:sz w:val="24"/>
                <w:szCs w:val="24"/>
              </w:rPr>
            </w:pPr>
            <w:r w:rsidRPr="00483CBF">
              <w:rPr>
                <w:rFonts w:ascii="Times New Roman" w:hAnsi="Times New Roman" w:cs="Times New Roman"/>
                <w:sz w:val="24"/>
                <w:szCs w:val="24"/>
              </w:rPr>
              <w:t>MAG-1</w:t>
            </w:r>
          </w:p>
        </w:tc>
      </w:tr>
      <w:tr w:rsidR="00FD037A" w:rsidRPr="0032715B" w14:paraId="00CE4D73" w14:textId="77777777" w:rsidTr="000A6D53">
        <w:trPr>
          <w:cantSplit/>
          <w:trHeight w:val="259"/>
        </w:trPr>
        <w:tc>
          <w:tcPr>
            <w:tcW w:w="5238" w:type="dxa"/>
            <w:tcBorders>
              <w:bottom w:val="single" w:sz="4" w:space="0" w:color="auto"/>
            </w:tcBorders>
            <w:shd w:val="clear" w:color="auto" w:fill="auto"/>
          </w:tcPr>
          <w:p w14:paraId="611E75F3" w14:textId="3DA1299E" w:rsidR="00FD037A" w:rsidRPr="0032715B" w:rsidRDefault="00FD037A" w:rsidP="00FD037A">
            <w:pPr>
              <w:rPr>
                <w:rFonts w:ascii="Times New Roman" w:hAnsi="Times New Roman" w:cs="Times New Roman"/>
                <w:sz w:val="24"/>
                <w:szCs w:val="24"/>
              </w:rPr>
            </w:pPr>
            <w:proofErr w:type="spellStart"/>
            <w:r w:rsidRPr="0032715B">
              <w:rPr>
                <w:rFonts w:ascii="Times New Roman" w:hAnsi="Times New Roman" w:cs="Times New Roman"/>
                <w:sz w:val="24"/>
                <w:szCs w:val="24"/>
              </w:rPr>
              <w:t>Perista</w:t>
            </w:r>
            <w:proofErr w:type="spellEnd"/>
            <w:r w:rsidRPr="0032715B">
              <w:rPr>
                <w:rFonts w:ascii="Times New Roman" w:hAnsi="Times New Roman" w:cs="Times New Roman"/>
                <w:sz w:val="24"/>
                <w:szCs w:val="24"/>
              </w:rPr>
              <w:t xml:space="preserve"> perfusion pump</w:t>
            </w:r>
          </w:p>
        </w:tc>
        <w:tc>
          <w:tcPr>
            <w:tcW w:w="2250" w:type="dxa"/>
            <w:tcBorders>
              <w:bottom w:val="single" w:sz="4" w:space="0" w:color="auto"/>
            </w:tcBorders>
            <w:shd w:val="clear" w:color="auto" w:fill="auto"/>
          </w:tcPr>
          <w:p w14:paraId="689FE1E3" w14:textId="6AC65C93"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ATTO</w:t>
            </w:r>
          </w:p>
        </w:tc>
        <w:tc>
          <w:tcPr>
            <w:tcW w:w="2088" w:type="dxa"/>
            <w:tcBorders>
              <w:bottom w:val="single" w:sz="4" w:space="0" w:color="auto"/>
            </w:tcBorders>
            <w:shd w:val="clear" w:color="auto" w:fill="auto"/>
          </w:tcPr>
          <w:p w14:paraId="58A9AFE8" w14:textId="32698378"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AC2110</w:t>
            </w:r>
          </w:p>
        </w:tc>
      </w:tr>
      <w:tr w:rsidR="00FD037A" w:rsidRPr="0032715B" w14:paraId="42DF32B2"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73C02FAF" w14:textId="776CD25E"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Cryostat</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EF23241" w14:textId="417C9C35"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Leica Microsystems</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C7EADD3" w14:textId="6481633C" w:rsidR="00FD037A" w:rsidRPr="0032715B" w:rsidRDefault="00FD037A" w:rsidP="00FD037A">
            <w:pPr>
              <w:rPr>
                <w:rFonts w:ascii="Times New Roman" w:hAnsi="Times New Roman" w:cs="Times New Roman"/>
                <w:sz w:val="24"/>
                <w:szCs w:val="24"/>
              </w:rPr>
            </w:pPr>
            <w:r w:rsidRPr="0032715B">
              <w:rPr>
                <w:rFonts w:ascii="Times New Roman" w:hAnsi="Times New Roman" w:cs="Times New Roman"/>
                <w:sz w:val="24"/>
                <w:szCs w:val="24"/>
              </w:rPr>
              <w:t>Leica CM 1850</w:t>
            </w:r>
          </w:p>
        </w:tc>
      </w:tr>
      <w:tr w:rsidR="00FD037A" w:rsidRPr="0032715B" w14:paraId="698C1CFF"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6B6C63F9" w14:textId="166AB99B" w:rsidR="00FD037A" w:rsidRPr="0032715B" w:rsidRDefault="00FD037A" w:rsidP="00FD037A">
            <w:pPr>
              <w:rPr>
                <w:rFonts w:ascii="Times New Roman" w:hAnsi="Times New Roman" w:cs="Times New Roman"/>
                <w:sz w:val="24"/>
                <w:szCs w:val="24"/>
              </w:rPr>
            </w:pPr>
            <w:r>
              <w:rPr>
                <w:rFonts w:ascii="Times New Roman" w:hAnsi="Times New Roman" w:cs="Times New Roman"/>
                <w:sz w:val="24"/>
                <w:szCs w:val="24"/>
              </w:rPr>
              <w:t>Confocal f</w:t>
            </w:r>
            <w:r w:rsidRPr="0032715B">
              <w:rPr>
                <w:rFonts w:ascii="Times New Roman" w:hAnsi="Times New Roman" w:cs="Times New Roman"/>
                <w:sz w:val="24"/>
                <w:szCs w:val="24"/>
              </w:rPr>
              <w:t>luorescent microscope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384447F6" w14:textId="579A1AB1"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Olympus</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2E896FA0" w14:textId="175F3272"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FV1200</w:t>
            </w:r>
          </w:p>
        </w:tc>
      </w:tr>
      <w:tr w:rsidR="00FD037A" w:rsidRPr="0032715B" w14:paraId="5CAB4ABA"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167AA91E" w14:textId="554728D4"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Glass electrode</w:t>
            </w:r>
            <w:r>
              <w:rPr>
                <w:rFonts w:ascii="Times New Roman" w:hAnsi="Times New Roman" w:cs="Times New Roman"/>
                <w:sz w:val="24"/>
                <w:szCs w:val="24"/>
                <w:lang w:eastAsia="ja-JP"/>
              </w:rPr>
              <w: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AB6B1D2" w14:textId="4C4D872A"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Harvard apparatus</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4DD0C1E5" w14:textId="25F62D4D"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GC150F-7.5</w:t>
            </w:r>
          </w:p>
        </w:tc>
      </w:tr>
      <w:tr w:rsidR="00FD037A" w:rsidRPr="0032715B" w14:paraId="65C39E83" w14:textId="77777777" w:rsidTr="000A6D53">
        <w:trPr>
          <w:cantSplit/>
          <w:trHeight w:val="259"/>
        </w:trPr>
        <w:tc>
          <w:tcPr>
            <w:tcW w:w="5238" w:type="dxa"/>
            <w:tcBorders>
              <w:top w:val="single" w:sz="4" w:space="0" w:color="auto"/>
              <w:left w:val="single" w:sz="4" w:space="0" w:color="auto"/>
              <w:bottom w:val="single" w:sz="4" w:space="0" w:color="auto"/>
              <w:right w:val="single" w:sz="4" w:space="0" w:color="auto"/>
            </w:tcBorders>
            <w:shd w:val="clear" w:color="auto" w:fill="auto"/>
          </w:tcPr>
          <w:p w14:paraId="325EA7EC" w14:textId="487B0764"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Glass electrode puller</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45CE737" w14:textId="32D75E19" w:rsidR="00FD037A" w:rsidRPr="0032715B" w:rsidRDefault="00FD037A" w:rsidP="00FD037A">
            <w:pPr>
              <w:rPr>
                <w:rFonts w:ascii="Times New Roman" w:hAnsi="Times New Roman" w:cs="Times New Roman"/>
                <w:sz w:val="24"/>
                <w:szCs w:val="24"/>
                <w:lang w:eastAsia="ja-JP"/>
              </w:rPr>
            </w:pPr>
            <w:proofErr w:type="spellStart"/>
            <w:r>
              <w:rPr>
                <w:rFonts w:ascii="Times New Roman" w:hAnsi="Times New Roman" w:cs="Times New Roman" w:hint="eastAsia"/>
                <w:sz w:val="24"/>
                <w:szCs w:val="24"/>
                <w:lang w:eastAsia="ja-JP"/>
              </w:rPr>
              <w:t>Narishige</w:t>
            </w:r>
            <w:proofErr w:type="spellEnd"/>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2B1F2B0F" w14:textId="0B41A599" w:rsidR="00FD037A" w:rsidRPr="0032715B" w:rsidRDefault="00FD037A" w:rsidP="00FD03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PC-10</w:t>
            </w:r>
          </w:p>
        </w:tc>
      </w:tr>
    </w:tbl>
    <w:p w14:paraId="0000001F" w14:textId="77777777" w:rsidR="001133EC" w:rsidRPr="0032715B" w:rsidRDefault="001133EC" w:rsidP="009D3926">
      <w:pPr>
        <w:spacing w:line="240" w:lineRule="auto"/>
        <w:jc w:val="both"/>
        <w:rPr>
          <w:rFonts w:ascii="Times New Roman" w:hAnsi="Times New Roman" w:cs="Times New Roman"/>
          <w:sz w:val="24"/>
          <w:szCs w:val="24"/>
        </w:rPr>
      </w:pPr>
    </w:p>
    <w:p w14:paraId="00000020" w14:textId="77777777"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STEP‐BY‐STEP METHOD DETAILS  </w:t>
      </w:r>
    </w:p>
    <w:p w14:paraId="00000021"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 </w:t>
      </w:r>
    </w:p>
    <w:p w14:paraId="00000022" w14:textId="3D6A6AD4"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Induction of Ca</w:t>
      </w:r>
      <w:r w:rsidRPr="001211F7">
        <w:rPr>
          <w:rFonts w:ascii="Times New Roman" w:hAnsi="Times New Roman" w:cs="Times New Roman"/>
          <w:b/>
          <w:sz w:val="24"/>
          <w:szCs w:val="24"/>
          <w:vertAlign w:val="superscript"/>
        </w:rPr>
        <w:t>2+</w:t>
      </w:r>
      <w:r w:rsidRPr="0032715B">
        <w:rPr>
          <w:rFonts w:ascii="Times New Roman" w:hAnsi="Times New Roman" w:cs="Times New Roman"/>
          <w:b/>
          <w:sz w:val="24"/>
          <w:szCs w:val="24"/>
        </w:rPr>
        <w:t xml:space="preserve"> sensor expression in </w:t>
      </w:r>
      <w:proofErr w:type="spellStart"/>
      <w:r w:rsidR="005872D3">
        <w:rPr>
          <w:rFonts w:ascii="Times New Roman" w:hAnsi="Times New Roman" w:cs="Times New Roman"/>
          <w:b/>
          <w:sz w:val="24"/>
          <w:szCs w:val="24"/>
        </w:rPr>
        <w:t>ab</w:t>
      </w:r>
      <w:r w:rsidRPr="0032715B">
        <w:rPr>
          <w:rFonts w:ascii="Times New Roman" w:hAnsi="Times New Roman" w:cs="Times New Roman"/>
          <w:b/>
          <w:sz w:val="24"/>
          <w:szCs w:val="24"/>
        </w:rPr>
        <w:t>GCs</w:t>
      </w:r>
      <w:proofErr w:type="spellEnd"/>
    </w:p>
    <w:p w14:paraId="00000023"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Timing: 1 - 8 hours </w:t>
      </w:r>
    </w:p>
    <w:p w14:paraId="00000025" w14:textId="25A15D04" w:rsidR="001133EC" w:rsidRPr="0032715B" w:rsidRDefault="005872D3"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GCaMP3</w:t>
      </w:r>
      <w:r w:rsidR="003B2F67" w:rsidRPr="0032715B">
        <w:rPr>
          <w:rFonts w:ascii="Times New Roman" w:hAnsi="Times New Roman" w:cs="Times New Roman"/>
          <w:sz w:val="24"/>
          <w:szCs w:val="24"/>
        </w:rPr>
        <w:t xml:space="preserve"> is expressed by </w:t>
      </w:r>
      <w:r w:rsidR="008B0E7F">
        <w:rPr>
          <w:rFonts w:ascii="Times New Roman" w:hAnsi="Times New Roman" w:cs="Times New Roman"/>
          <w:sz w:val="24"/>
          <w:szCs w:val="24"/>
        </w:rPr>
        <w:t xml:space="preserve">the </w:t>
      </w:r>
      <w:proofErr w:type="gramStart"/>
      <w:r w:rsidR="003B2F67" w:rsidRPr="0032715B">
        <w:rPr>
          <w:rFonts w:ascii="Times New Roman" w:hAnsi="Times New Roman" w:cs="Times New Roman"/>
          <w:sz w:val="24"/>
          <w:szCs w:val="24"/>
        </w:rPr>
        <w:t>tamoxifen</w:t>
      </w:r>
      <w:r w:rsidR="008B0E7F">
        <w:rPr>
          <w:rFonts w:ascii="Times New Roman" w:hAnsi="Times New Roman" w:cs="Times New Roman"/>
          <w:sz w:val="24"/>
          <w:szCs w:val="24"/>
        </w:rPr>
        <w:t>-inducible</w:t>
      </w:r>
      <w:proofErr w:type="gramEnd"/>
      <w:r w:rsidR="008B0E7F">
        <w:rPr>
          <w:rFonts w:ascii="Times New Roman" w:hAnsi="Times New Roman" w:cs="Times New Roman"/>
          <w:sz w:val="24"/>
          <w:szCs w:val="24"/>
        </w:rPr>
        <w:t xml:space="preserve"> </w:t>
      </w:r>
      <w:proofErr w:type="spellStart"/>
      <w:r w:rsidR="008B0E7F">
        <w:rPr>
          <w:rFonts w:ascii="Times New Roman" w:hAnsi="Times New Roman" w:cs="Times New Roman"/>
          <w:sz w:val="24"/>
          <w:szCs w:val="24"/>
        </w:rPr>
        <w:t>Cre</w:t>
      </w:r>
      <w:proofErr w:type="spellEnd"/>
      <w:r w:rsidR="008B0E7F">
        <w:rPr>
          <w:rFonts w:ascii="Times New Roman" w:hAnsi="Times New Roman" w:cs="Times New Roman"/>
          <w:sz w:val="24"/>
          <w:szCs w:val="24"/>
        </w:rPr>
        <w:t xml:space="preserve"> recombinase</w:t>
      </w:r>
      <w:r w:rsidR="003B2F67" w:rsidRPr="0032715B">
        <w:rPr>
          <w:rFonts w:ascii="Times New Roman" w:hAnsi="Times New Roman" w:cs="Times New Roman"/>
          <w:sz w:val="24"/>
          <w:szCs w:val="24"/>
        </w:rPr>
        <w:t xml:space="preserve"> in adult neural </w:t>
      </w:r>
      <w:r w:rsidR="008B0E7F">
        <w:rPr>
          <w:rFonts w:ascii="Times New Roman" w:hAnsi="Times New Roman" w:cs="Times New Roman"/>
          <w:sz w:val="24"/>
          <w:szCs w:val="24"/>
        </w:rPr>
        <w:t>stem/progenitor</w:t>
      </w:r>
      <w:r w:rsidR="003B2F67" w:rsidRPr="0032715B">
        <w:rPr>
          <w:rFonts w:ascii="Times New Roman" w:hAnsi="Times New Roman" w:cs="Times New Roman"/>
          <w:sz w:val="24"/>
          <w:szCs w:val="24"/>
        </w:rPr>
        <w:t xml:space="preserve"> cells. </w:t>
      </w:r>
    </w:p>
    <w:p w14:paraId="00000026" w14:textId="77777777" w:rsidR="001133EC" w:rsidRPr="003E0A35" w:rsidRDefault="001133EC" w:rsidP="009D3926">
      <w:pPr>
        <w:spacing w:line="240" w:lineRule="auto"/>
        <w:jc w:val="both"/>
        <w:rPr>
          <w:rFonts w:ascii="Times New Roman" w:hAnsi="Times New Roman" w:cs="Times New Roman"/>
          <w:sz w:val="24"/>
          <w:szCs w:val="24"/>
        </w:rPr>
      </w:pPr>
    </w:p>
    <w:p w14:paraId="00000027"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3.  Prepare a 20 mg/ml Tamoxifen solution.</w:t>
      </w:r>
    </w:p>
    <w:p w14:paraId="00000028" w14:textId="171A9D0A"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AB5D72" w:rsidRPr="0032715B">
        <w:rPr>
          <w:rFonts w:ascii="Times New Roman" w:hAnsi="Times New Roman" w:cs="Times New Roman"/>
          <w:sz w:val="24"/>
          <w:szCs w:val="24"/>
        </w:rPr>
        <w:t>a. Heat</w:t>
      </w:r>
      <w:r w:rsidRPr="0032715B">
        <w:rPr>
          <w:rFonts w:ascii="Times New Roman" w:hAnsi="Times New Roman" w:cs="Times New Roman"/>
          <w:sz w:val="24"/>
          <w:szCs w:val="24"/>
        </w:rPr>
        <w:t xml:space="preserve"> corn oil to 42</w:t>
      </w:r>
      <w:r w:rsidR="003E0A35">
        <w:rPr>
          <w:rFonts w:ascii="Times New Roman" w:hAnsi="Times New Roman" w:cs="Times New Roman"/>
          <w:sz w:val="24"/>
          <w:szCs w:val="24"/>
        </w:rPr>
        <w:t>℃</w:t>
      </w:r>
      <w:r w:rsidRPr="0032715B">
        <w:rPr>
          <w:rFonts w:ascii="Times New Roman" w:hAnsi="Times New Roman" w:cs="Times New Roman"/>
          <w:sz w:val="24"/>
          <w:szCs w:val="24"/>
        </w:rPr>
        <w:t xml:space="preserve"> for 30 min.</w:t>
      </w:r>
    </w:p>
    <w:p w14:paraId="00000029" w14:textId="3A7A2C68"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AB5D72" w:rsidRPr="0032715B">
        <w:rPr>
          <w:rFonts w:ascii="Times New Roman" w:hAnsi="Times New Roman" w:cs="Times New Roman"/>
          <w:sz w:val="24"/>
          <w:szCs w:val="24"/>
        </w:rPr>
        <w:t>b. Dissolve</w:t>
      </w:r>
      <w:r w:rsidRPr="0032715B">
        <w:rPr>
          <w:rFonts w:ascii="Times New Roman" w:hAnsi="Times New Roman" w:cs="Times New Roman"/>
          <w:sz w:val="24"/>
          <w:szCs w:val="24"/>
        </w:rPr>
        <w:t xml:space="preserve"> tamoxifen in corn oil at a concentration of 20 mg/ml </w:t>
      </w:r>
      <w:r w:rsidR="00277A89">
        <w:rPr>
          <w:rFonts w:ascii="Times New Roman" w:hAnsi="Times New Roman" w:cs="Times New Roman"/>
          <w:sz w:val="24"/>
          <w:szCs w:val="24"/>
        </w:rPr>
        <w:t xml:space="preserve">in </w:t>
      </w:r>
      <w:proofErr w:type="gramStart"/>
      <w:r w:rsidR="00277A89">
        <w:rPr>
          <w:rFonts w:ascii="Times New Roman" w:hAnsi="Times New Roman" w:cs="Times New Roman"/>
          <w:sz w:val="24"/>
          <w:szCs w:val="24"/>
        </w:rPr>
        <w:t>a</w:t>
      </w:r>
      <w:proofErr w:type="gramEnd"/>
      <w:r w:rsidR="00277A89">
        <w:rPr>
          <w:rFonts w:ascii="Times New Roman" w:hAnsi="Times New Roman" w:cs="Times New Roman"/>
          <w:sz w:val="24"/>
          <w:szCs w:val="24"/>
        </w:rPr>
        <w:t xml:space="preserve"> ultra-sonic bath (any consumer product for glassware will do).</w:t>
      </w:r>
    </w:p>
    <w:p w14:paraId="0000002A" w14:textId="77777777" w:rsidR="001133EC" w:rsidRPr="00277A89" w:rsidRDefault="001133EC" w:rsidP="009D3926">
      <w:pPr>
        <w:spacing w:line="240" w:lineRule="auto"/>
        <w:jc w:val="both"/>
        <w:rPr>
          <w:rFonts w:ascii="Times New Roman" w:hAnsi="Times New Roman" w:cs="Times New Roman"/>
          <w:sz w:val="24"/>
          <w:szCs w:val="24"/>
        </w:rPr>
      </w:pPr>
    </w:p>
    <w:p w14:paraId="0000002B"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Critical: Tamoxifen is sensitive to light and must be made and stored away from it, in an amber or foil wrapped tube. </w:t>
      </w:r>
    </w:p>
    <w:p w14:paraId="0000002C" w14:textId="77777777" w:rsidR="001133EC" w:rsidRPr="0032715B" w:rsidRDefault="001133EC" w:rsidP="009D3926">
      <w:pPr>
        <w:spacing w:line="240" w:lineRule="auto"/>
        <w:jc w:val="both"/>
        <w:rPr>
          <w:rFonts w:ascii="Times New Roman" w:hAnsi="Times New Roman" w:cs="Times New Roman"/>
          <w:sz w:val="24"/>
          <w:szCs w:val="24"/>
        </w:rPr>
      </w:pPr>
    </w:p>
    <w:p w14:paraId="0000002D" w14:textId="46123A92"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It may take </w:t>
      </w:r>
      <w:r w:rsidR="00277A89">
        <w:rPr>
          <w:rFonts w:ascii="Times New Roman" w:hAnsi="Times New Roman" w:cs="Times New Roman"/>
          <w:sz w:val="24"/>
          <w:szCs w:val="24"/>
        </w:rPr>
        <w:t>~1 h</w:t>
      </w:r>
      <w:r w:rsidRPr="0032715B">
        <w:rPr>
          <w:rFonts w:ascii="Times New Roman" w:hAnsi="Times New Roman" w:cs="Times New Roman"/>
          <w:sz w:val="24"/>
          <w:szCs w:val="24"/>
        </w:rPr>
        <w:t xml:space="preserve"> </w:t>
      </w:r>
      <w:r w:rsidR="00277A89">
        <w:rPr>
          <w:rFonts w:ascii="Times New Roman" w:hAnsi="Times New Roman" w:cs="Times New Roman"/>
          <w:sz w:val="24"/>
          <w:szCs w:val="24"/>
        </w:rPr>
        <w:t xml:space="preserve">to </w:t>
      </w:r>
      <w:r w:rsidR="00277A89" w:rsidRPr="0032715B">
        <w:rPr>
          <w:rFonts w:ascii="Times New Roman" w:hAnsi="Times New Roman" w:cs="Times New Roman"/>
          <w:sz w:val="24"/>
          <w:szCs w:val="24"/>
        </w:rPr>
        <w:t>complete</w:t>
      </w:r>
      <w:r w:rsidR="00277A89">
        <w:rPr>
          <w:rFonts w:ascii="Times New Roman" w:hAnsi="Times New Roman" w:cs="Times New Roman"/>
          <w:sz w:val="24"/>
          <w:szCs w:val="24"/>
        </w:rPr>
        <w:t>ly</w:t>
      </w:r>
      <w:r w:rsidRPr="0032715B">
        <w:rPr>
          <w:rFonts w:ascii="Times New Roman" w:hAnsi="Times New Roman" w:cs="Times New Roman"/>
          <w:sz w:val="24"/>
          <w:szCs w:val="24"/>
        </w:rPr>
        <w:t xml:space="preserve"> dissol</w:t>
      </w:r>
      <w:r w:rsidR="00277A89">
        <w:rPr>
          <w:rFonts w:ascii="Times New Roman" w:hAnsi="Times New Roman" w:cs="Times New Roman"/>
          <w:sz w:val="24"/>
          <w:szCs w:val="24"/>
        </w:rPr>
        <w:t>ve.</w:t>
      </w:r>
    </w:p>
    <w:p w14:paraId="0000002E" w14:textId="77777777" w:rsidR="001133EC" w:rsidRPr="0032715B" w:rsidRDefault="001133EC" w:rsidP="009D3926">
      <w:pPr>
        <w:spacing w:line="240" w:lineRule="auto"/>
        <w:jc w:val="both"/>
        <w:rPr>
          <w:rFonts w:ascii="Times New Roman" w:hAnsi="Times New Roman" w:cs="Times New Roman"/>
          <w:sz w:val="24"/>
          <w:szCs w:val="24"/>
        </w:rPr>
      </w:pPr>
    </w:p>
    <w:p w14:paraId="0000002F" w14:textId="7E54ED5B"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4.  Inject tamoxifen to </w:t>
      </w:r>
      <w:proofErr w:type="gramStart"/>
      <w:r w:rsidR="00277A89">
        <w:rPr>
          <w:rFonts w:ascii="Times New Roman" w:hAnsi="Times New Roman" w:cs="Times New Roman"/>
          <w:sz w:val="24"/>
          <w:szCs w:val="24"/>
        </w:rPr>
        <w:t>nestin</w:t>
      </w:r>
      <w:r w:rsidR="004F4C1C">
        <w:rPr>
          <w:rFonts w:ascii="Times New Roman" w:hAnsi="Times New Roman" w:cs="Times New Roman"/>
          <w:sz w:val="24"/>
          <w:szCs w:val="24"/>
        </w:rPr>
        <w:t>:</w:t>
      </w:r>
      <w:r w:rsidR="005872D3">
        <w:rPr>
          <w:rFonts w:ascii="Times New Roman" w:hAnsi="Times New Roman" w:cs="Times New Roman"/>
          <w:sz w:val="24"/>
          <w:szCs w:val="24"/>
        </w:rPr>
        <w:t>GCaMP</w:t>
      </w:r>
      <w:proofErr w:type="gramEnd"/>
      <w:r w:rsidR="005872D3">
        <w:rPr>
          <w:rFonts w:ascii="Times New Roman" w:hAnsi="Times New Roman" w:cs="Times New Roman"/>
          <w:sz w:val="24"/>
          <w:szCs w:val="24"/>
        </w:rPr>
        <w:t>3</w:t>
      </w:r>
      <w:r w:rsidRPr="0032715B">
        <w:rPr>
          <w:rFonts w:ascii="Times New Roman" w:hAnsi="Times New Roman" w:cs="Times New Roman"/>
          <w:sz w:val="24"/>
          <w:szCs w:val="24"/>
        </w:rPr>
        <w:t xml:space="preserve"> mice</w:t>
      </w:r>
    </w:p>
    <w:p w14:paraId="00000030" w14:textId="05F1B33C"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AB5D72" w:rsidRPr="0032715B">
        <w:rPr>
          <w:rFonts w:ascii="Times New Roman" w:hAnsi="Times New Roman" w:cs="Times New Roman"/>
          <w:sz w:val="24"/>
          <w:szCs w:val="24"/>
        </w:rPr>
        <w:t>a. Select</w:t>
      </w:r>
      <w:r w:rsidRPr="0032715B">
        <w:rPr>
          <w:rFonts w:ascii="Times New Roman" w:hAnsi="Times New Roman" w:cs="Times New Roman"/>
          <w:sz w:val="24"/>
          <w:szCs w:val="24"/>
        </w:rPr>
        <w:t xml:space="preserve"> an appropriate number of </w:t>
      </w:r>
      <w:r w:rsidR="00277A89">
        <w:rPr>
          <w:rFonts w:ascii="Times New Roman" w:hAnsi="Times New Roman" w:cs="Times New Roman"/>
          <w:sz w:val="24"/>
          <w:szCs w:val="24"/>
        </w:rPr>
        <w:t xml:space="preserve">the adult </w:t>
      </w:r>
      <w:proofErr w:type="gramStart"/>
      <w:r w:rsidR="00277A89">
        <w:rPr>
          <w:rFonts w:ascii="Times New Roman" w:hAnsi="Times New Roman" w:cs="Times New Roman"/>
          <w:sz w:val="24"/>
          <w:szCs w:val="24"/>
        </w:rPr>
        <w:t>nestin</w:t>
      </w:r>
      <w:r w:rsidR="004F4C1C">
        <w:rPr>
          <w:rFonts w:ascii="Times New Roman" w:hAnsi="Times New Roman" w:cs="Times New Roman"/>
          <w:sz w:val="24"/>
          <w:szCs w:val="24"/>
        </w:rPr>
        <w:t>:GCaMP</w:t>
      </w:r>
      <w:proofErr w:type="gramEnd"/>
      <w:r w:rsidR="004F4C1C">
        <w:rPr>
          <w:rFonts w:ascii="Times New Roman" w:hAnsi="Times New Roman" w:cs="Times New Roman"/>
          <w:sz w:val="24"/>
          <w:szCs w:val="24"/>
        </w:rPr>
        <w:t>3</w:t>
      </w:r>
      <w:r w:rsidRPr="0032715B">
        <w:rPr>
          <w:rFonts w:ascii="Times New Roman" w:hAnsi="Times New Roman" w:cs="Times New Roman"/>
          <w:sz w:val="24"/>
          <w:szCs w:val="24"/>
        </w:rPr>
        <w:t xml:space="preserve"> mice</w:t>
      </w:r>
      <w:r w:rsidR="00985C19">
        <w:rPr>
          <w:rFonts w:ascii="Times New Roman" w:hAnsi="Times New Roman" w:cs="Times New Roman"/>
          <w:sz w:val="24"/>
          <w:szCs w:val="24"/>
        </w:rPr>
        <w:t>.</w:t>
      </w:r>
    </w:p>
    <w:p w14:paraId="00000031" w14:textId="77777777" w:rsidR="001133EC" w:rsidRPr="009D3926" w:rsidRDefault="001133EC" w:rsidP="009D3926">
      <w:pPr>
        <w:spacing w:line="240" w:lineRule="auto"/>
        <w:jc w:val="both"/>
        <w:rPr>
          <w:rFonts w:ascii="Times New Roman" w:hAnsi="Times New Roman" w:cs="Times New Roman"/>
          <w:sz w:val="24"/>
          <w:szCs w:val="24"/>
        </w:rPr>
      </w:pPr>
    </w:p>
    <w:p w14:paraId="00000032" w14:textId="5A30AF02"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w:t>
      </w:r>
      <w:r w:rsidR="00277A89">
        <w:rPr>
          <w:rFonts w:ascii="Times New Roman" w:hAnsi="Times New Roman" w:cs="Times New Roman"/>
          <w:sz w:val="24"/>
          <w:szCs w:val="24"/>
        </w:rPr>
        <w:t>The definition of ‘adult’ is usually determined by sexual maturity, by which ~</w:t>
      </w:r>
      <w:proofErr w:type="gramStart"/>
      <w:r w:rsidR="00277A89">
        <w:rPr>
          <w:rFonts w:ascii="Times New Roman" w:hAnsi="Times New Roman" w:cs="Times New Roman"/>
          <w:sz w:val="24"/>
          <w:szCs w:val="24"/>
        </w:rPr>
        <w:t>6 week old</w:t>
      </w:r>
      <w:proofErr w:type="gramEnd"/>
      <w:r w:rsidR="00277A89">
        <w:rPr>
          <w:rFonts w:ascii="Times New Roman" w:hAnsi="Times New Roman" w:cs="Times New Roman"/>
          <w:sz w:val="24"/>
          <w:szCs w:val="24"/>
        </w:rPr>
        <w:t xml:space="preserve"> of age is usually accepted as adult in mice. </w:t>
      </w:r>
      <w:r w:rsidRPr="0032715B">
        <w:rPr>
          <w:rFonts w:ascii="Times New Roman" w:hAnsi="Times New Roman" w:cs="Times New Roman"/>
          <w:sz w:val="24"/>
          <w:szCs w:val="24"/>
        </w:rPr>
        <w:t xml:space="preserve">Slightly older/younger mice can be used according to necessity. However, keep in mind that older mice show reduced levels of adult </w:t>
      </w:r>
      <w:r w:rsidRPr="0032715B">
        <w:rPr>
          <w:rFonts w:ascii="Times New Roman" w:hAnsi="Times New Roman" w:cs="Times New Roman"/>
          <w:sz w:val="24"/>
          <w:szCs w:val="24"/>
        </w:rPr>
        <w:lastRenderedPageBreak/>
        <w:t xml:space="preserve">neurogenesis, decreasing the success rate of the </w:t>
      </w:r>
      <w:r w:rsidR="00A65BF3">
        <w:rPr>
          <w:rFonts w:ascii="Times New Roman" w:hAnsi="Times New Roman" w:cs="Times New Roman"/>
          <w:sz w:val="24"/>
          <w:szCs w:val="24"/>
        </w:rPr>
        <w:t>imaging</w:t>
      </w:r>
      <w:r w:rsidRPr="0032715B">
        <w:rPr>
          <w:rFonts w:ascii="Times New Roman" w:hAnsi="Times New Roman" w:cs="Times New Roman"/>
          <w:sz w:val="24"/>
          <w:szCs w:val="24"/>
        </w:rPr>
        <w:t xml:space="preserve">, while younger mice might be too small to endure the burden of the following surgical steps. </w:t>
      </w:r>
    </w:p>
    <w:p w14:paraId="00000033" w14:textId="77777777" w:rsidR="001133EC" w:rsidRPr="0032715B" w:rsidRDefault="001133EC" w:rsidP="009D3926">
      <w:pPr>
        <w:spacing w:line="240" w:lineRule="auto"/>
        <w:jc w:val="both"/>
        <w:rPr>
          <w:rFonts w:ascii="Times New Roman" w:hAnsi="Times New Roman" w:cs="Times New Roman"/>
          <w:sz w:val="24"/>
          <w:szCs w:val="24"/>
        </w:rPr>
      </w:pPr>
    </w:p>
    <w:p w14:paraId="00000034" w14:textId="09BA8B79"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5872D3">
        <w:rPr>
          <w:rFonts w:ascii="Times New Roman" w:hAnsi="Times New Roman" w:cs="Times New Roman"/>
          <w:sz w:val="24"/>
          <w:szCs w:val="24"/>
        </w:rPr>
        <w:t>b. Administer</w:t>
      </w:r>
      <w:r w:rsidR="0070521A">
        <w:rPr>
          <w:rFonts w:ascii="Times New Roman" w:hAnsi="Times New Roman" w:cs="Times New Roman"/>
          <w:sz w:val="24"/>
          <w:szCs w:val="24"/>
        </w:rPr>
        <w:t xml:space="preserve"> </w:t>
      </w:r>
      <w:r w:rsidR="005872D3">
        <w:rPr>
          <w:rFonts w:ascii="Times New Roman" w:hAnsi="Times New Roman" w:cs="Times New Roman"/>
          <w:sz w:val="24"/>
          <w:szCs w:val="24"/>
        </w:rPr>
        <w:t>75 to 120</w:t>
      </w:r>
      <w:r w:rsidRPr="0032715B">
        <w:rPr>
          <w:rFonts w:ascii="Times New Roman" w:hAnsi="Times New Roman" w:cs="Times New Roman"/>
          <w:sz w:val="24"/>
          <w:szCs w:val="24"/>
        </w:rPr>
        <w:t xml:space="preserve"> mg</w:t>
      </w:r>
      <w:r w:rsidR="0070521A">
        <w:rPr>
          <w:rFonts w:ascii="Times New Roman" w:hAnsi="Times New Roman" w:cs="Times New Roman"/>
          <w:sz w:val="24"/>
          <w:szCs w:val="24"/>
        </w:rPr>
        <w:t xml:space="preserve"> of</w:t>
      </w:r>
      <w:r w:rsidRPr="0032715B">
        <w:rPr>
          <w:rFonts w:ascii="Times New Roman" w:hAnsi="Times New Roman" w:cs="Times New Roman"/>
          <w:sz w:val="24"/>
          <w:szCs w:val="24"/>
        </w:rPr>
        <w:t xml:space="preserve"> tamoxifen/kg body weight </w:t>
      </w:r>
      <w:r w:rsidR="005872D3">
        <w:rPr>
          <w:rFonts w:ascii="Times New Roman" w:hAnsi="Times New Roman" w:cs="Times New Roman"/>
          <w:sz w:val="24"/>
          <w:szCs w:val="24"/>
        </w:rPr>
        <w:t>into intraperitoneal cavity</w:t>
      </w:r>
      <w:r w:rsidRPr="0032715B">
        <w:rPr>
          <w:rFonts w:ascii="Times New Roman" w:hAnsi="Times New Roman" w:cs="Times New Roman"/>
          <w:sz w:val="24"/>
          <w:szCs w:val="24"/>
        </w:rPr>
        <w:t xml:space="preserve"> </w:t>
      </w:r>
      <w:r w:rsidR="0070521A" w:rsidRPr="0070521A">
        <w:rPr>
          <w:rFonts w:ascii="Times New Roman" w:hAnsi="Times New Roman" w:cs="Times New Roman"/>
          <w:sz w:val="24"/>
          <w:szCs w:val="24"/>
        </w:rPr>
        <w:t>five times at 1- or 2-day intervals, with completion of the injection period within 10 days.</w:t>
      </w:r>
      <w:r w:rsidR="0070521A">
        <w:rPr>
          <w:rFonts w:ascii="Times New Roman" w:hAnsi="Times New Roman" w:cs="Times New Roman"/>
          <w:sz w:val="24"/>
          <w:szCs w:val="24"/>
        </w:rPr>
        <w:t xml:space="preserve"> S</w:t>
      </w:r>
      <w:r w:rsidRPr="0032715B">
        <w:rPr>
          <w:rFonts w:ascii="Times New Roman" w:hAnsi="Times New Roman" w:cs="Times New Roman"/>
          <w:sz w:val="24"/>
          <w:szCs w:val="24"/>
        </w:rPr>
        <w:t>tore th</w:t>
      </w:r>
      <w:r w:rsidR="0070521A">
        <w:rPr>
          <w:rFonts w:ascii="Times New Roman" w:hAnsi="Times New Roman" w:cs="Times New Roman"/>
          <w:sz w:val="24"/>
          <w:szCs w:val="24"/>
        </w:rPr>
        <w:t xml:space="preserve">e solution at 4°C until the next injection. </w:t>
      </w:r>
      <w:r w:rsidRPr="0032715B">
        <w:rPr>
          <w:rFonts w:ascii="Times New Roman" w:hAnsi="Times New Roman" w:cs="Times New Roman"/>
          <w:sz w:val="24"/>
          <w:szCs w:val="24"/>
        </w:rPr>
        <w:t xml:space="preserve"> </w:t>
      </w:r>
    </w:p>
    <w:p w14:paraId="00000035" w14:textId="77777777" w:rsidR="001133EC" w:rsidRPr="0032715B" w:rsidRDefault="001133EC" w:rsidP="009D3926">
      <w:pPr>
        <w:spacing w:line="240" w:lineRule="auto"/>
        <w:jc w:val="both"/>
        <w:rPr>
          <w:rFonts w:ascii="Times New Roman" w:hAnsi="Times New Roman" w:cs="Times New Roman"/>
          <w:sz w:val="24"/>
          <w:szCs w:val="24"/>
        </w:rPr>
      </w:pPr>
    </w:p>
    <w:p w14:paraId="00000036" w14:textId="60E40812"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Optional: On the following day, heat the tamoxifen solution to 37</w:t>
      </w:r>
      <w:r w:rsidR="003E0A35" w:rsidRPr="0032715B">
        <w:rPr>
          <w:rFonts w:ascii="Times New Roman" w:hAnsi="Times New Roman" w:cs="Times New Roman"/>
          <w:sz w:val="24"/>
          <w:szCs w:val="24"/>
        </w:rPr>
        <w:t>°C</w:t>
      </w:r>
      <w:r w:rsidR="000756E3">
        <w:rPr>
          <w:rFonts w:ascii="Times New Roman" w:hAnsi="Times New Roman" w:cs="Times New Roman"/>
          <w:sz w:val="24"/>
          <w:szCs w:val="24"/>
        </w:rPr>
        <w:t xml:space="preserve"> confirming the re-dissolution by transparency</w:t>
      </w:r>
      <w:r w:rsidRPr="0032715B">
        <w:rPr>
          <w:rFonts w:ascii="Times New Roman" w:hAnsi="Times New Roman" w:cs="Times New Roman"/>
          <w:sz w:val="24"/>
          <w:szCs w:val="24"/>
        </w:rPr>
        <w:t>, inject the same dose to the contralateral side of the first injection and store the solution again at 4°C. Repeat this step according to the experiment’s need.</w:t>
      </w:r>
      <w:r w:rsidR="0070521A">
        <w:rPr>
          <w:rFonts w:ascii="Times New Roman" w:hAnsi="Times New Roman" w:cs="Times New Roman"/>
          <w:sz w:val="24"/>
          <w:szCs w:val="24"/>
        </w:rPr>
        <w:t xml:space="preserve"> </w:t>
      </w:r>
    </w:p>
    <w:p w14:paraId="00000037" w14:textId="77777777" w:rsidR="001133EC" w:rsidRPr="003E0A35" w:rsidRDefault="001133EC" w:rsidP="009D3926">
      <w:pPr>
        <w:spacing w:line="240" w:lineRule="auto"/>
        <w:jc w:val="both"/>
        <w:rPr>
          <w:rFonts w:ascii="Times New Roman" w:hAnsi="Times New Roman" w:cs="Times New Roman"/>
          <w:sz w:val="24"/>
          <w:szCs w:val="24"/>
        </w:rPr>
      </w:pPr>
    </w:p>
    <w:p w14:paraId="00000038" w14:textId="1C7A7BAD"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Critical: Avoid using tamoxifen that has been stored at 4</w:t>
      </w:r>
      <w:r w:rsidR="0070521A" w:rsidRPr="0032715B">
        <w:rPr>
          <w:rFonts w:ascii="Times New Roman" w:hAnsi="Times New Roman" w:cs="Times New Roman"/>
          <w:sz w:val="24"/>
          <w:szCs w:val="24"/>
        </w:rPr>
        <w:t>°C</w:t>
      </w:r>
      <w:r w:rsidRPr="0032715B">
        <w:rPr>
          <w:rFonts w:ascii="Times New Roman" w:hAnsi="Times New Roman" w:cs="Times New Roman"/>
          <w:sz w:val="24"/>
          <w:szCs w:val="24"/>
        </w:rPr>
        <w:t xml:space="preserve"> for more than </w:t>
      </w:r>
      <w:r w:rsidR="0070521A">
        <w:rPr>
          <w:rFonts w:ascii="Times New Roman" w:hAnsi="Times New Roman" w:cs="Times New Roman"/>
          <w:sz w:val="24"/>
          <w:szCs w:val="24"/>
        </w:rPr>
        <w:t>a</w:t>
      </w:r>
      <w:r w:rsidRPr="0032715B">
        <w:rPr>
          <w:rFonts w:ascii="Times New Roman" w:hAnsi="Times New Roman" w:cs="Times New Roman"/>
          <w:sz w:val="24"/>
          <w:szCs w:val="24"/>
        </w:rPr>
        <w:t xml:space="preserve"> we</w:t>
      </w:r>
      <w:r w:rsidR="005872D3">
        <w:rPr>
          <w:rFonts w:ascii="Times New Roman" w:hAnsi="Times New Roman" w:cs="Times New Roman"/>
          <w:sz w:val="24"/>
          <w:szCs w:val="24"/>
        </w:rPr>
        <w:t>ek. The efficiency of tamoxifen-</w:t>
      </w:r>
      <w:r w:rsidRPr="0032715B">
        <w:rPr>
          <w:rFonts w:ascii="Times New Roman" w:hAnsi="Times New Roman" w:cs="Times New Roman"/>
          <w:sz w:val="24"/>
          <w:szCs w:val="24"/>
        </w:rPr>
        <w:t>induced recombination gets severely impaired when using old/light exposed tamoxifen.</w:t>
      </w:r>
    </w:p>
    <w:p w14:paraId="00000039" w14:textId="77777777" w:rsidR="001133EC" w:rsidRPr="0032715B" w:rsidRDefault="001133EC" w:rsidP="009D3926">
      <w:pPr>
        <w:spacing w:line="240" w:lineRule="auto"/>
        <w:jc w:val="both"/>
        <w:rPr>
          <w:rFonts w:ascii="Times New Roman" w:hAnsi="Times New Roman" w:cs="Times New Roman"/>
          <w:sz w:val="24"/>
          <w:szCs w:val="24"/>
        </w:rPr>
      </w:pPr>
    </w:p>
    <w:p w14:paraId="0000003A" w14:textId="4484362D" w:rsidR="001133EC" w:rsidRPr="0032715B" w:rsidRDefault="005872D3" w:rsidP="009D3926">
      <w:pPr>
        <w:spacing w:line="240" w:lineRule="auto"/>
        <w:jc w:val="both"/>
        <w:rPr>
          <w:rFonts w:ascii="Times New Roman" w:hAnsi="Times New Roman" w:cs="Times New Roman"/>
          <w:sz w:val="24"/>
          <w:szCs w:val="24"/>
        </w:rPr>
      </w:pPr>
      <w:r>
        <w:rPr>
          <w:rFonts w:ascii="Times New Roman" w:hAnsi="Times New Roman" w:cs="Times New Roman"/>
          <w:sz w:val="24"/>
          <w:szCs w:val="24"/>
        </w:rPr>
        <w:t>Note: The duration of injection period</w:t>
      </w:r>
      <w:r w:rsidR="003B2F67" w:rsidRPr="0032715B">
        <w:rPr>
          <w:rFonts w:ascii="Times New Roman" w:hAnsi="Times New Roman" w:cs="Times New Roman"/>
          <w:sz w:val="24"/>
          <w:szCs w:val="24"/>
        </w:rPr>
        <w:t xml:space="preserve"> will set the developmental variance of the labeled neurons. Meaning that, the longer the injection period, the higher the chances of recording neurons with different properties resulting from differences in their maturational stages.</w:t>
      </w:r>
    </w:p>
    <w:p w14:paraId="0000003B" w14:textId="77777777" w:rsidR="001133EC" w:rsidRPr="0032715B" w:rsidRDefault="001133EC" w:rsidP="009D3926">
      <w:pPr>
        <w:spacing w:line="240" w:lineRule="auto"/>
        <w:jc w:val="both"/>
        <w:rPr>
          <w:rFonts w:ascii="Times New Roman" w:hAnsi="Times New Roman" w:cs="Times New Roman"/>
          <w:sz w:val="24"/>
          <w:szCs w:val="24"/>
        </w:rPr>
      </w:pPr>
    </w:p>
    <w:p w14:paraId="0000003C" w14:textId="2475A851"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 xml:space="preserve">Maturation of labeled </w:t>
      </w:r>
      <w:proofErr w:type="spellStart"/>
      <w:r w:rsidR="004F4C1C">
        <w:rPr>
          <w:rFonts w:ascii="Times New Roman" w:hAnsi="Times New Roman" w:cs="Times New Roman"/>
          <w:b/>
          <w:sz w:val="24"/>
          <w:szCs w:val="24"/>
        </w:rPr>
        <w:t>ab</w:t>
      </w:r>
      <w:r w:rsidRPr="0032715B">
        <w:rPr>
          <w:rFonts w:ascii="Times New Roman" w:hAnsi="Times New Roman" w:cs="Times New Roman"/>
          <w:b/>
          <w:sz w:val="24"/>
          <w:szCs w:val="24"/>
        </w:rPr>
        <w:t>GC</w:t>
      </w:r>
      <w:r w:rsidR="0050782E">
        <w:rPr>
          <w:rFonts w:ascii="Times New Roman" w:hAnsi="Times New Roman" w:cs="Times New Roman"/>
          <w:b/>
          <w:sz w:val="24"/>
          <w:szCs w:val="24"/>
        </w:rPr>
        <w:t>s</w:t>
      </w:r>
      <w:proofErr w:type="spellEnd"/>
    </w:p>
    <w:p w14:paraId="0000003D" w14:textId="77777777" w:rsidR="001133EC" w:rsidRPr="0032715B" w:rsidRDefault="001133EC" w:rsidP="009D3926">
      <w:pPr>
        <w:spacing w:line="240" w:lineRule="auto"/>
        <w:jc w:val="both"/>
        <w:rPr>
          <w:rFonts w:ascii="Times New Roman" w:hAnsi="Times New Roman" w:cs="Times New Roman"/>
          <w:sz w:val="24"/>
          <w:szCs w:val="24"/>
        </w:rPr>
      </w:pPr>
    </w:p>
    <w:p w14:paraId="0000003E"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Timing: Dependent of experimental design</w:t>
      </w:r>
    </w:p>
    <w:p w14:paraId="0000003F" w14:textId="77777777" w:rsidR="001133EC" w:rsidRPr="0032715B" w:rsidRDefault="001133EC" w:rsidP="009D3926">
      <w:pPr>
        <w:spacing w:line="240" w:lineRule="auto"/>
        <w:jc w:val="both"/>
        <w:rPr>
          <w:rFonts w:ascii="Times New Roman" w:hAnsi="Times New Roman" w:cs="Times New Roman"/>
          <w:sz w:val="24"/>
          <w:szCs w:val="24"/>
        </w:rPr>
      </w:pPr>
    </w:p>
    <w:p w14:paraId="00000040" w14:textId="6CCD171F" w:rsidR="001133EC" w:rsidRPr="0032715B" w:rsidRDefault="0050782E" w:rsidP="009D3926">
      <w:pPr>
        <w:spacing w:line="240" w:lineRule="auto"/>
        <w:jc w:val="both"/>
        <w:rPr>
          <w:rFonts w:ascii="Times New Roman" w:hAnsi="Times New Roman" w:cs="Times New Roman"/>
          <w:sz w:val="24"/>
          <w:szCs w:val="24"/>
        </w:rPr>
      </w:pPr>
      <w:commentRangeStart w:id="7"/>
      <w:r>
        <w:rPr>
          <w:rFonts w:ascii="Times New Roman" w:hAnsi="Times New Roman" w:cs="Times New Roman"/>
          <w:sz w:val="24"/>
          <w:szCs w:val="24"/>
        </w:rPr>
        <w:t xml:space="preserve">The </w:t>
      </w:r>
      <w:proofErr w:type="spellStart"/>
      <w:r>
        <w:rPr>
          <w:rFonts w:ascii="Times New Roman" w:hAnsi="Times New Roman" w:cs="Times New Roman"/>
          <w:sz w:val="24"/>
          <w:szCs w:val="24"/>
        </w:rPr>
        <w:t>abGCs</w:t>
      </w:r>
      <w:proofErr w:type="spellEnd"/>
      <w:r>
        <w:rPr>
          <w:rFonts w:ascii="Times New Roman" w:hAnsi="Times New Roman" w:cs="Times New Roman"/>
          <w:sz w:val="24"/>
          <w:szCs w:val="24"/>
        </w:rPr>
        <w:t xml:space="preserve"> mature along with the days passed from the tamoxifen injection.</w:t>
      </w:r>
      <w:commentRangeEnd w:id="7"/>
      <w:r>
        <w:rPr>
          <w:rStyle w:val="CommentReference"/>
        </w:rPr>
        <w:commentReference w:id="7"/>
      </w:r>
    </w:p>
    <w:p w14:paraId="00000041" w14:textId="77777777" w:rsidR="001133EC" w:rsidRPr="0050782E" w:rsidRDefault="001133EC" w:rsidP="009D3926">
      <w:pPr>
        <w:spacing w:line="240" w:lineRule="auto"/>
        <w:jc w:val="both"/>
        <w:rPr>
          <w:rFonts w:ascii="Times New Roman" w:hAnsi="Times New Roman" w:cs="Times New Roman"/>
          <w:sz w:val="24"/>
          <w:szCs w:val="24"/>
        </w:rPr>
      </w:pPr>
    </w:p>
    <w:p w14:paraId="00000042" w14:textId="0B560888"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5.  Wait the determined </w:t>
      </w:r>
      <w:r w:rsidR="0050782E">
        <w:rPr>
          <w:rFonts w:ascii="Times New Roman" w:hAnsi="Times New Roman" w:cs="Times New Roman"/>
          <w:sz w:val="24"/>
          <w:szCs w:val="24"/>
        </w:rPr>
        <w:t>period</w:t>
      </w:r>
      <w:r w:rsidRPr="0032715B">
        <w:rPr>
          <w:rFonts w:ascii="Times New Roman" w:hAnsi="Times New Roman" w:cs="Times New Roman"/>
          <w:sz w:val="24"/>
          <w:szCs w:val="24"/>
        </w:rPr>
        <w:t xml:space="preserve"> to allow for the maturation of the </w:t>
      </w:r>
      <w:r w:rsidR="004F4C1C">
        <w:rPr>
          <w:rFonts w:ascii="Times New Roman" w:hAnsi="Times New Roman" w:cs="Times New Roman"/>
          <w:sz w:val="24"/>
          <w:szCs w:val="24"/>
        </w:rPr>
        <w:t xml:space="preserve">GCaMP3 labeled </w:t>
      </w:r>
      <w:proofErr w:type="spellStart"/>
      <w:r w:rsidR="004F4C1C">
        <w:rPr>
          <w:rFonts w:ascii="Times New Roman" w:hAnsi="Times New Roman" w:cs="Times New Roman"/>
          <w:sz w:val="24"/>
          <w:szCs w:val="24"/>
        </w:rPr>
        <w:t>ab</w:t>
      </w:r>
      <w:r w:rsidR="00EC3B7C">
        <w:rPr>
          <w:rFonts w:ascii="Times New Roman" w:hAnsi="Times New Roman" w:cs="Times New Roman"/>
          <w:sz w:val="24"/>
          <w:szCs w:val="24"/>
        </w:rPr>
        <w:t>GCs</w:t>
      </w:r>
      <w:proofErr w:type="spellEnd"/>
      <w:r w:rsidRPr="0032715B">
        <w:rPr>
          <w:rFonts w:ascii="Times New Roman" w:hAnsi="Times New Roman" w:cs="Times New Roman"/>
          <w:sz w:val="24"/>
          <w:szCs w:val="24"/>
        </w:rPr>
        <w:t>.</w:t>
      </w:r>
    </w:p>
    <w:p w14:paraId="00000043" w14:textId="77777777" w:rsidR="001133EC" w:rsidRPr="0032715B" w:rsidRDefault="001133EC" w:rsidP="009D3926">
      <w:pPr>
        <w:spacing w:line="240" w:lineRule="auto"/>
        <w:jc w:val="both"/>
        <w:rPr>
          <w:rFonts w:ascii="Times New Roman" w:hAnsi="Times New Roman" w:cs="Times New Roman"/>
          <w:sz w:val="24"/>
          <w:szCs w:val="24"/>
        </w:rPr>
      </w:pPr>
    </w:p>
    <w:p w14:paraId="00000044" w14:textId="518D46FA"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The </w:t>
      </w:r>
      <w:proofErr w:type="gramStart"/>
      <w:r w:rsidR="00EC3B7C">
        <w:rPr>
          <w:rFonts w:ascii="Times New Roman" w:hAnsi="Times New Roman" w:cs="Times New Roman"/>
          <w:sz w:val="24"/>
          <w:szCs w:val="24"/>
        </w:rPr>
        <w:t xml:space="preserve">period </w:t>
      </w:r>
      <w:r w:rsidRPr="0032715B">
        <w:rPr>
          <w:rFonts w:ascii="Times New Roman" w:hAnsi="Times New Roman" w:cs="Times New Roman"/>
          <w:sz w:val="24"/>
          <w:szCs w:val="24"/>
        </w:rPr>
        <w:t>of time</w:t>
      </w:r>
      <w:proofErr w:type="gramEnd"/>
      <w:r w:rsidRPr="0032715B">
        <w:rPr>
          <w:rFonts w:ascii="Times New Roman" w:hAnsi="Times New Roman" w:cs="Times New Roman"/>
          <w:sz w:val="24"/>
          <w:szCs w:val="24"/>
        </w:rPr>
        <w:t xml:space="preserve"> to wait for the maturation of the </w:t>
      </w:r>
      <w:proofErr w:type="spellStart"/>
      <w:r w:rsidR="00A65BF3">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sidRPr="0032715B">
        <w:rPr>
          <w:rFonts w:ascii="Times New Roman" w:hAnsi="Times New Roman" w:cs="Times New Roman"/>
          <w:sz w:val="24"/>
          <w:szCs w:val="24"/>
        </w:rPr>
        <w:t xml:space="preserve"> will depend on the </w:t>
      </w:r>
      <w:r w:rsidR="00EC3B7C">
        <w:rPr>
          <w:rFonts w:ascii="Times New Roman" w:hAnsi="Times New Roman" w:cs="Times New Roman"/>
          <w:sz w:val="24"/>
          <w:szCs w:val="24"/>
        </w:rPr>
        <w:t>target</w:t>
      </w:r>
      <w:r w:rsidRPr="0032715B">
        <w:rPr>
          <w:rFonts w:ascii="Times New Roman" w:hAnsi="Times New Roman" w:cs="Times New Roman"/>
          <w:sz w:val="24"/>
          <w:szCs w:val="24"/>
        </w:rPr>
        <w:t xml:space="preserve"> age of the neurons at the time of the Ca</w:t>
      </w:r>
      <w:r w:rsidR="005872D3" w:rsidRPr="005872D3">
        <w:rPr>
          <w:rFonts w:ascii="Times New Roman" w:hAnsi="Times New Roman" w:cs="Times New Roman"/>
          <w:sz w:val="24"/>
          <w:szCs w:val="24"/>
          <w:vertAlign w:val="superscript"/>
        </w:rPr>
        <w:t>2</w:t>
      </w:r>
      <w:r w:rsidR="005872D3">
        <w:rPr>
          <w:rFonts w:ascii="Times New Roman" w:hAnsi="Times New Roman" w:cs="Times New Roman"/>
          <w:sz w:val="24"/>
          <w:szCs w:val="24"/>
          <w:vertAlign w:val="superscript"/>
        </w:rPr>
        <w:t>+</w:t>
      </w:r>
      <w:r w:rsidRPr="0032715B">
        <w:rPr>
          <w:rFonts w:ascii="Times New Roman" w:hAnsi="Times New Roman" w:cs="Times New Roman"/>
          <w:sz w:val="24"/>
          <w:szCs w:val="24"/>
        </w:rPr>
        <w:t xml:space="preserve"> </w:t>
      </w:r>
      <w:r w:rsidR="00A65BF3">
        <w:rPr>
          <w:rFonts w:ascii="Times New Roman" w:hAnsi="Times New Roman" w:cs="Times New Roman"/>
          <w:sz w:val="24"/>
          <w:szCs w:val="24"/>
        </w:rPr>
        <w:t>imaging</w:t>
      </w:r>
      <w:r w:rsidRPr="0032715B">
        <w:rPr>
          <w:rFonts w:ascii="Times New Roman" w:hAnsi="Times New Roman" w:cs="Times New Roman"/>
          <w:sz w:val="24"/>
          <w:szCs w:val="24"/>
        </w:rPr>
        <w:t xml:space="preserve">. Bear in mind that one will need 1-2 weeks to </w:t>
      </w:r>
      <w:r w:rsidR="00EC3B7C">
        <w:rPr>
          <w:rFonts w:ascii="Times New Roman" w:hAnsi="Times New Roman" w:cs="Times New Roman"/>
          <w:sz w:val="24"/>
          <w:szCs w:val="24"/>
        </w:rPr>
        <w:t>prepare for</w:t>
      </w:r>
      <w:r w:rsidRPr="0032715B">
        <w:rPr>
          <w:rFonts w:ascii="Times New Roman" w:hAnsi="Times New Roman" w:cs="Times New Roman"/>
          <w:sz w:val="24"/>
          <w:szCs w:val="24"/>
        </w:rPr>
        <w:t xml:space="preserve"> the </w:t>
      </w:r>
      <w:r w:rsidR="00A65BF3">
        <w:rPr>
          <w:rFonts w:ascii="Times New Roman" w:hAnsi="Times New Roman" w:cs="Times New Roman"/>
          <w:sz w:val="24"/>
          <w:szCs w:val="24"/>
        </w:rPr>
        <w:t>imaging</w:t>
      </w:r>
      <w:r w:rsidRPr="0032715B">
        <w:rPr>
          <w:rFonts w:ascii="Times New Roman" w:hAnsi="Times New Roman" w:cs="Times New Roman"/>
          <w:sz w:val="24"/>
          <w:szCs w:val="24"/>
        </w:rPr>
        <w:t xml:space="preserve">. </w:t>
      </w:r>
      <w:r w:rsidR="004F4C1C">
        <w:rPr>
          <w:rFonts w:ascii="Times New Roman" w:hAnsi="Times New Roman" w:cs="Times New Roman"/>
          <w:sz w:val="24"/>
          <w:szCs w:val="24"/>
        </w:rPr>
        <w:t>For example, if the target is 6 weeks</w:t>
      </w:r>
      <w:r w:rsidRPr="0032715B">
        <w:rPr>
          <w:rFonts w:ascii="Times New Roman" w:hAnsi="Times New Roman" w:cs="Times New Roman"/>
          <w:sz w:val="24"/>
          <w:szCs w:val="24"/>
        </w:rPr>
        <w:t xml:space="preserve"> old </w:t>
      </w:r>
      <w:proofErr w:type="spellStart"/>
      <w:r w:rsidR="004F4C1C">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sidRPr="0032715B">
        <w:rPr>
          <w:rFonts w:ascii="Times New Roman" w:hAnsi="Times New Roman" w:cs="Times New Roman"/>
          <w:sz w:val="24"/>
          <w:szCs w:val="24"/>
        </w:rPr>
        <w:t xml:space="preserve"> (for example), </w:t>
      </w:r>
      <w:r w:rsidR="00086503">
        <w:rPr>
          <w:rFonts w:ascii="Times New Roman" w:hAnsi="Times New Roman" w:cs="Times New Roman"/>
          <w:sz w:val="24"/>
          <w:szCs w:val="24"/>
        </w:rPr>
        <w:t>one should leave the tamoxifen-</w:t>
      </w:r>
      <w:r w:rsidRPr="0032715B">
        <w:rPr>
          <w:rFonts w:ascii="Times New Roman" w:hAnsi="Times New Roman" w:cs="Times New Roman"/>
          <w:sz w:val="24"/>
          <w:szCs w:val="24"/>
        </w:rPr>
        <w:t>i</w:t>
      </w:r>
      <w:r w:rsidR="004F4C1C">
        <w:rPr>
          <w:rFonts w:ascii="Times New Roman" w:hAnsi="Times New Roman" w:cs="Times New Roman"/>
          <w:sz w:val="24"/>
          <w:szCs w:val="24"/>
        </w:rPr>
        <w:t>njected mice to rest for 4 weeks</w:t>
      </w:r>
      <w:r w:rsidRPr="0032715B">
        <w:rPr>
          <w:rFonts w:ascii="Times New Roman" w:hAnsi="Times New Roman" w:cs="Times New Roman"/>
          <w:sz w:val="24"/>
          <w:szCs w:val="24"/>
        </w:rPr>
        <w:t xml:space="preserve"> and then start the following </w:t>
      </w:r>
      <w:r w:rsidR="00EC3B7C">
        <w:rPr>
          <w:rFonts w:ascii="Times New Roman" w:hAnsi="Times New Roman" w:cs="Times New Roman"/>
          <w:sz w:val="24"/>
          <w:szCs w:val="24"/>
        </w:rPr>
        <w:t>step</w:t>
      </w:r>
      <w:r w:rsidRPr="0032715B">
        <w:rPr>
          <w:rFonts w:ascii="Times New Roman" w:hAnsi="Times New Roman" w:cs="Times New Roman"/>
          <w:sz w:val="24"/>
          <w:szCs w:val="24"/>
        </w:rPr>
        <w:t>s.</w:t>
      </w:r>
      <w:r w:rsidR="004F4C1C">
        <w:rPr>
          <w:rFonts w:ascii="Times New Roman" w:hAnsi="Times New Roman" w:cs="Times New Roman"/>
          <w:sz w:val="24"/>
          <w:szCs w:val="24"/>
        </w:rPr>
        <w:t xml:space="preserve"> If the target </w:t>
      </w:r>
      <w:proofErr w:type="spellStart"/>
      <w:r w:rsidR="00EC3B7C" w:rsidRPr="00EC3B7C">
        <w:rPr>
          <w:rFonts w:ascii="Times New Roman" w:hAnsi="Times New Roman" w:cs="Times New Roman"/>
          <w:sz w:val="24"/>
          <w:szCs w:val="24"/>
        </w:rPr>
        <w:t>abGCs</w:t>
      </w:r>
      <w:proofErr w:type="spellEnd"/>
      <w:r w:rsidR="00EC3B7C" w:rsidRPr="00EC3B7C">
        <w:rPr>
          <w:rFonts w:ascii="Times New Roman" w:hAnsi="Times New Roman" w:cs="Times New Roman"/>
          <w:sz w:val="24"/>
          <w:szCs w:val="24"/>
        </w:rPr>
        <w:t xml:space="preserve"> </w:t>
      </w:r>
      <w:r w:rsidR="004F4C1C">
        <w:rPr>
          <w:rFonts w:ascii="Times New Roman" w:hAnsi="Times New Roman" w:cs="Times New Roman"/>
          <w:sz w:val="24"/>
          <w:szCs w:val="24"/>
        </w:rPr>
        <w:t xml:space="preserve">is younger than 1 week old, consider implanting lens (next </w:t>
      </w:r>
      <w:r w:rsidR="00086503">
        <w:rPr>
          <w:rFonts w:ascii="Times New Roman" w:hAnsi="Times New Roman" w:cs="Times New Roman"/>
          <w:sz w:val="24"/>
          <w:szCs w:val="24"/>
        </w:rPr>
        <w:t>step</w:t>
      </w:r>
      <w:r w:rsidR="004F4C1C">
        <w:rPr>
          <w:rFonts w:ascii="Times New Roman" w:hAnsi="Times New Roman" w:cs="Times New Roman"/>
          <w:sz w:val="24"/>
          <w:szCs w:val="24"/>
        </w:rPr>
        <w:t xml:space="preserve">) </w:t>
      </w:r>
      <w:r w:rsidR="004F4C1C">
        <w:rPr>
          <w:rFonts w:ascii="Times New Roman" w:hAnsi="Times New Roman" w:cs="Times New Roman"/>
          <w:sz w:val="24"/>
          <w:szCs w:val="24"/>
        </w:rPr>
        <w:lastRenderedPageBreak/>
        <w:t>before the tamoxifen</w:t>
      </w:r>
      <w:r w:rsidR="00086503">
        <w:rPr>
          <w:rFonts w:ascii="Times New Roman" w:hAnsi="Times New Roman" w:cs="Times New Roman"/>
          <w:sz w:val="24"/>
          <w:szCs w:val="24"/>
        </w:rPr>
        <w:t xml:space="preserve"> injection</w:t>
      </w:r>
      <w:r w:rsidR="004F4C1C">
        <w:rPr>
          <w:rFonts w:ascii="Times New Roman" w:hAnsi="Times New Roman" w:cs="Times New Roman"/>
          <w:sz w:val="24"/>
          <w:szCs w:val="24"/>
        </w:rPr>
        <w:t xml:space="preserve">. </w:t>
      </w:r>
      <w:r w:rsidR="0050782E">
        <w:rPr>
          <w:rFonts w:ascii="Times New Roman" w:hAnsi="Times New Roman" w:cs="Times New Roman"/>
          <w:sz w:val="24"/>
          <w:szCs w:val="24"/>
        </w:rPr>
        <w:t>So far, w</w:t>
      </w:r>
      <w:r w:rsidR="004F4C1C" w:rsidRPr="004F4C1C">
        <w:rPr>
          <w:rFonts w:ascii="Times New Roman" w:hAnsi="Times New Roman" w:cs="Times New Roman"/>
          <w:sz w:val="24"/>
          <w:szCs w:val="24"/>
        </w:rPr>
        <w:t xml:space="preserve">e have </w:t>
      </w:r>
      <w:r w:rsidR="0050782E">
        <w:rPr>
          <w:rFonts w:ascii="Times New Roman" w:hAnsi="Times New Roman" w:cs="Times New Roman"/>
          <w:sz w:val="24"/>
          <w:szCs w:val="24"/>
        </w:rPr>
        <w:t>succeeded</w:t>
      </w:r>
      <w:r w:rsidR="004F4C1C" w:rsidRPr="004F4C1C">
        <w:rPr>
          <w:rFonts w:ascii="Times New Roman" w:hAnsi="Times New Roman" w:cs="Times New Roman"/>
          <w:sz w:val="24"/>
          <w:szCs w:val="24"/>
        </w:rPr>
        <w:t xml:space="preserve"> the </w:t>
      </w:r>
      <w:r w:rsidR="004F4C1C">
        <w:rPr>
          <w:rFonts w:ascii="Times New Roman" w:hAnsi="Times New Roman" w:cs="Times New Roman"/>
          <w:sz w:val="24"/>
          <w:szCs w:val="24"/>
        </w:rPr>
        <w:t>Ca</w:t>
      </w:r>
      <w:r w:rsidR="004F4C1C" w:rsidRPr="004F4C1C">
        <w:rPr>
          <w:rFonts w:ascii="Times New Roman" w:hAnsi="Times New Roman" w:cs="Times New Roman"/>
          <w:sz w:val="24"/>
          <w:szCs w:val="24"/>
          <w:vertAlign w:val="superscript"/>
        </w:rPr>
        <w:t>2+</w:t>
      </w:r>
      <w:r w:rsidR="004F4C1C">
        <w:rPr>
          <w:rFonts w:ascii="Times New Roman" w:hAnsi="Times New Roman" w:cs="Times New Roman"/>
          <w:sz w:val="24"/>
          <w:szCs w:val="24"/>
        </w:rPr>
        <w:t xml:space="preserve"> imaging </w:t>
      </w:r>
      <w:r w:rsidR="004F4C1C" w:rsidRPr="004F4C1C">
        <w:rPr>
          <w:rFonts w:ascii="Times New Roman" w:hAnsi="Times New Roman" w:cs="Times New Roman"/>
          <w:sz w:val="24"/>
          <w:szCs w:val="24"/>
        </w:rPr>
        <w:t xml:space="preserve">of </w:t>
      </w:r>
      <w:proofErr w:type="spellStart"/>
      <w:r w:rsidR="004F4C1C" w:rsidRPr="004F4C1C">
        <w:rPr>
          <w:rFonts w:ascii="Times New Roman" w:hAnsi="Times New Roman" w:cs="Times New Roman"/>
          <w:sz w:val="24"/>
          <w:szCs w:val="24"/>
        </w:rPr>
        <w:t>abGCs</w:t>
      </w:r>
      <w:proofErr w:type="spellEnd"/>
      <w:r w:rsidR="004F4C1C" w:rsidRPr="004F4C1C">
        <w:rPr>
          <w:rFonts w:ascii="Times New Roman" w:hAnsi="Times New Roman" w:cs="Times New Roman"/>
          <w:sz w:val="24"/>
          <w:szCs w:val="24"/>
        </w:rPr>
        <w:t xml:space="preserve"> </w:t>
      </w:r>
      <w:r w:rsidR="0050782E">
        <w:rPr>
          <w:rFonts w:ascii="Times New Roman" w:hAnsi="Times New Roman" w:cs="Times New Roman"/>
          <w:sz w:val="24"/>
          <w:szCs w:val="24"/>
        </w:rPr>
        <w:t xml:space="preserve">as short as </w:t>
      </w:r>
      <w:r w:rsidR="004F4C1C" w:rsidRPr="004F4C1C">
        <w:rPr>
          <w:rFonts w:ascii="Times New Roman" w:hAnsi="Times New Roman" w:cs="Times New Roman"/>
          <w:sz w:val="24"/>
          <w:szCs w:val="24"/>
        </w:rPr>
        <w:t xml:space="preserve">3 days after the last tamoxifen injection. </w:t>
      </w:r>
      <w:r w:rsidR="004F4C1C">
        <w:rPr>
          <w:rFonts w:ascii="Times New Roman" w:hAnsi="Times New Roman" w:cs="Times New Roman"/>
          <w:sz w:val="24"/>
          <w:szCs w:val="24"/>
        </w:rPr>
        <w:t xml:space="preserve"> </w:t>
      </w:r>
    </w:p>
    <w:p w14:paraId="00000045" w14:textId="77777777" w:rsidR="001133EC" w:rsidRPr="004F4C1C" w:rsidRDefault="001133EC" w:rsidP="009D3926">
      <w:pPr>
        <w:spacing w:line="240" w:lineRule="auto"/>
        <w:jc w:val="both"/>
        <w:rPr>
          <w:rFonts w:ascii="Times New Roman" w:hAnsi="Times New Roman" w:cs="Times New Roman"/>
          <w:sz w:val="24"/>
          <w:szCs w:val="24"/>
        </w:rPr>
      </w:pPr>
    </w:p>
    <w:p w14:paraId="00000046" w14:textId="40E447E5"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w:t>
      </w:r>
      <w:r w:rsidR="004F4C1C">
        <w:rPr>
          <w:rFonts w:ascii="Times New Roman" w:hAnsi="Times New Roman" w:cs="Times New Roman"/>
          <w:sz w:val="24"/>
          <w:szCs w:val="24"/>
        </w:rPr>
        <w:t>I</w:t>
      </w:r>
      <w:r w:rsidRPr="0032715B">
        <w:rPr>
          <w:rFonts w:ascii="Times New Roman" w:hAnsi="Times New Roman" w:cs="Times New Roman"/>
          <w:sz w:val="24"/>
          <w:szCs w:val="24"/>
        </w:rPr>
        <w:t xml:space="preserve">t can be useful to verify the </w:t>
      </w:r>
      <w:r w:rsidR="004F4C1C">
        <w:rPr>
          <w:rFonts w:ascii="Times New Roman" w:hAnsi="Times New Roman" w:cs="Times New Roman"/>
          <w:sz w:val="24"/>
          <w:szCs w:val="24"/>
        </w:rPr>
        <w:t>GCaMP3</w:t>
      </w:r>
      <w:r w:rsidRPr="0032715B">
        <w:rPr>
          <w:rFonts w:ascii="Times New Roman" w:hAnsi="Times New Roman" w:cs="Times New Roman"/>
          <w:sz w:val="24"/>
          <w:szCs w:val="24"/>
        </w:rPr>
        <w:t xml:space="preserve"> expression by histologically preparing </w:t>
      </w:r>
      <w:r w:rsidR="004F4C1C">
        <w:rPr>
          <w:rFonts w:ascii="Times New Roman" w:hAnsi="Times New Roman" w:cs="Times New Roman"/>
          <w:sz w:val="24"/>
          <w:szCs w:val="24"/>
        </w:rPr>
        <w:t>a</w:t>
      </w:r>
      <w:r w:rsidRPr="0032715B">
        <w:rPr>
          <w:rFonts w:ascii="Times New Roman" w:hAnsi="Times New Roman" w:cs="Times New Roman"/>
          <w:sz w:val="24"/>
          <w:szCs w:val="24"/>
        </w:rPr>
        <w:t xml:space="preserve"> brain of </w:t>
      </w:r>
      <w:r w:rsidR="004F4C1C">
        <w:rPr>
          <w:rFonts w:ascii="Times New Roman" w:hAnsi="Times New Roman" w:cs="Times New Roman"/>
          <w:sz w:val="24"/>
          <w:szCs w:val="24"/>
        </w:rPr>
        <w:t>a tamoxifen-</w:t>
      </w:r>
      <w:r w:rsidRPr="0032715B">
        <w:rPr>
          <w:rFonts w:ascii="Times New Roman" w:hAnsi="Times New Roman" w:cs="Times New Roman"/>
          <w:sz w:val="24"/>
          <w:szCs w:val="24"/>
        </w:rPr>
        <w:t xml:space="preserve">injected mouse </w:t>
      </w:r>
      <w:r w:rsidR="004F4C1C">
        <w:rPr>
          <w:rFonts w:ascii="Times New Roman" w:hAnsi="Times New Roman" w:cs="Times New Roman"/>
          <w:sz w:val="24"/>
          <w:szCs w:val="24"/>
        </w:rPr>
        <w:t>with</w:t>
      </w:r>
      <w:r w:rsidRPr="0032715B">
        <w:rPr>
          <w:rFonts w:ascii="Times New Roman" w:hAnsi="Times New Roman" w:cs="Times New Roman"/>
          <w:sz w:val="24"/>
          <w:szCs w:val="24"/>
        </w:rPr>
        <w:t xml:space="preserve"> </w:t>
      </w:r>
      <w:r w:rsidR="004F4C1C">
        <w:rPr>
          <w:rFonts w:ascii="Times New Roman" w:hAnsi="Times New Roman" w:cs="Times New Roman"/>
          <w:sz w:val="24"/>
          <w:szCs w:val="24"/>
        </w:rPr>
        <w:t xml:space="preserve">confocal </w:t>
      </w:r>
      <w:r w:rsidR="00EC3B7C">
        <w:rPr>
          <w:rFonts w:ascii="Times New Roman" w:hAnsi="Times New Roman" w:cs="Times New Roman"/>
          <w:sz w:val="24"/>
          <w:szCs w:val="24"/>
        </w:rPr>
        <w:t xml:space="preserve">fluorescence microscope </w:t>
      </w:r>
      <w:r w:rsidR="00EC3B7C" w:rsidRPr="00F93805">
        <w:rPr>
          <w:rFonts w:ascii="Times New Roman" w:hAnsi="Times New Roman" w:cs="Times New Roman"/>
          <w:sz w:val="24"/>
          <w:szCs w:val="24"/>
          <w:highlight w:val="cyan"/>
        </w:rPr>
        <w:t>(Figure 1)</w:t>
      </w:r>
      <w:r w:rsidR="00086503">
        <w:rPr>
          <w:rFonts w:ascii="Times New Roman" w:hAnsi="Times New Roman" w:cs="Times New Roman"/>
          <w:sz w:val="24"/>
          <w:szCs w:val="24"/>
        </w:rPr>
        <w:t xml:space="preserve"> before next step</w:t>
      </w:r>
      <w:r w:rsidRPr="0032715B">
        <w:rPr>
          <w:rFonts w:ascii="Times New Roman" w:hAnsi="Times New Roman" w:cs="Times New Roman"/>
          <w:sz w:val="24"/>
          <w:szCs w:val="24"/>
        </w:rPr>
        <w:t xml:space="preserve">. This might avoid committing the rest of the animals to the next steps </w:t>
      </w:r>
      <w:r w:rsidR="00086503">
        <w:rPr>
          <w:rFonts w:ascii="Times New Roman" w:hAnsi="Times New Roman" w:cs="Times New Roman"/>
          <w:sz w:val="24"/>
          <w:szCs w:val="24"/>
        </w:rPr>
        <w:t>with failed recombination</w:t>
      </w:r>
      <w:r w:rsidRPr="0032715B">
        <w:rPr>
          <w:rFonts w:ascii="Times New Roman" w:hAnsi="Times New Roman" w:cs="Times New Roman"/>
          <w:sz w:val="24"/>
          <w:szCs w:val="24"/>
        </w:rPr>
        <w:t>.</w:t>
      </w:r>
    </w:p>
    <w:p w14:paraId="00000047" w14:textId="77777777" w:rsidR="001133EC" w:rsidRPr="0032715B" w:rsidRDefault="001133EC" w:rsidP="009D3926">
      <w:pPr>
        <w:spacing w:line="240" w:lineRule="auto"/>
        <w:jc w:val="both"/>
        <w:rPr>
          <w:rFonts w:ascii="Times New Roman" w:hAnsi="Times New Roman" w:cs="Times New Roman"/>
          <w:sz w:val="24"/>
          <w:szCs w:val="24"/>
        </w:rPr>
      </w:pPr>
    </w:p>
    <w:p w14:paraId="22DBA32F" w14:textId="77777777" w:rsidR="00EA10F9" w:rsidRPr="0032715B" w:rsidRDefault="00EA10F9" w:rsidP="00EA10F9">
      <w:pPr>
        <w:spacing w:line="240" w:lineRule="exact"/>
        <w:jc w:val="both"/>
        <w:rPr>
          <w:rFonts w:ascii="Times New Roman" w:hAnsi="Times New Roman" w:cs="Times New Roman"/>
          <w:b/>
          <w:sz w:val="24"/>
          <w:szCs w:val="24"/>
        </w:rPr>
      </w:pPr>
      <w:r>
        <w:rPr>
          <w:rFonts w:ascii="Times New Roman" w:hAnsi="Times New Roman" w:cs="Times New Roman"/>
          <w:b/>
          <w:sz w:val="24"/>
          <w:szCs w:val="24"/>
        </w:rPr>
        <w:t>GRIN l</w:t>
      </w:r>
      <w:r w:rsidRPr="0032715B">
        <w:rPr>
          <w:rFonts w:ascii="Times New Roman" w:hAnsi="Times New Roman" w:cs="Times New Roman"/>
          <w:b/>
          <w:sz w:val="24"/>
          <w:szCs w:val="24"/>
        </w:rPr>
        <w:t>ens implantation</w:t>
      </w:r>
      <w:r>
        <w:rPr>
          <w:rFonts w:ascii="Times New Roman" w:hAnsi="Times New Roman" w:cs="Times New Roman"/>
          <w:b/>
          <w:sz w:val="24"/>
          <w:szCs w:val="24"/>
        </w:rPr>
        <w:t xml:space="preserve"> </w:t>
      </w:r>
      <w:r w:rsidRPr="00EC3B7C">
        <w:rPr>
          <w:rFonts w:ascii="Times New Roman" w:hAnsi="Times New Roman" w:cs="Times New Roman"/>
          <w:b/>
          <w:sz w:val="24"/>
          <w:szCs w:val="24"/>
          <w:highlight w:val="cyan"/>
        </w:rPr>
        <w:t>(Video 1)</w:t>
      </w:r>
    </w:p>
    <w:p w14:paraId="5F100189" w14:textId="77777777" w:rsidR="00EA10F9" w:rsidRPr="0032715B" w:rsidRDefault="00EA10F9" w:rsidP="00EA10F9">
      <w:pPr>
        <w:spacing w:line="240" w:lineRule="exact"/>
        <w:jc w:val="both"/>
        <w:rPr>
          <w:rFonts w:ascii="Times New Roman" w:hAnsi="Times New Roman" w:cs="Times New Roman"/>
          <w:b/>
          <w:sz w:val="24"/>
          <w:szCs w:val="24"/>
        </w:rPr>
      </w:pPr>
    </w:p>
    <w:p w14:paraId="0417DF35"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Timing: 2-3 hours per mouse</w:t>
      </w:r>
    </w:p>
    <w:p w14:paraId="22DAA017" w14:textId="77777777" w:rsidR="00EA10F9" w:rsidRPr="0032715B" w:rsidRDefault="00EA10F9" w:rsidP="00EA10F9">
      <w:pPr>
        <w:spacing w:line="240" w:lineRule="exact"/>
        <w:jc w:val="both"/>
        <w:rPr>
          <w:rFonts w:ascii="Times New Roman" w:hAnsi="Times New Roman" w:cs="Times New Roman"/>
          <w:sz w:val="24"/>
          <w:szCs w:val="24"/>
        </w:rPr>
      </w:pPr>
    </w:p>
    <w:p w14:paraId="383C4FCC"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GRIN lens and EEG/EMG socket are</w:t>
      </w:r>
      <w:r w:rsidRPr="0032715B">
        <w:rPr>
          <w:rFonts w:ascii="Times New Roman" w:hAnsi="Times New Roman" w:cs="Times New Roman"/>
          <w:sz w:val="24"/>
          <w:szCs w:val="24"/>
        </w:rPr>
        <w:t xml:space="preserve"> surgically implanted in</w:t>
      </w:r>
      <w:r>
        <w:rPr>
          <w:rFonts w:ascii="Times New Roman" w:hAnsi="Times New Roman" w:cs="Times New Roman"/>
          <w:sz w:val="24"/>
          <w:szCs w:val="24"/>
        </w:rPr>
        <w:t>to the brain of a tamoxifen-injected</w:t>
      </w:r>
      <w:r w:rsidRPr="0032715B">
        <w:rPr>
          <w:rFonts w:ascii="Times New Roman" w:hAnsi="Times New Roman" w:cs="Times New Roman"/>
          <w:sz w:val="24"/>
          <w:szCs w:val="24"/>
        </w:rPr>
        <w:t xml:space="preserve"> </w:t>
      </w:r>
      <w:r>
        <w:rPr>
          <w:rFonts w:ascii="Times New Roman" w:hAnsi="Times New Roman" w:cs="Times New Roman"/>
          <w:sz w:val="24"/>
          <w:szCs w:val="24"/>
        </w:rPr>
        <w:t>mouse</w:t>
      </w:r>
    </w:p>
    <w:p w14:paraId="7CCE1CD9" w14:textId="77777777" w:rsidR="00EA10F9" w:rsidRPr="00086503" w:rsidRDefault="00EA10F9" w:rsidP="00EA10F9">
      <w:pPr>
        <w:spacing w:line="240" w:lineRule="exact"/>
        <w:jc w:val="both"/>
        <w:rPr>
          <w:rFonts w:ascii="Times New Roman" w:hAnsi="Times New Roman" w:cs="Times New Roman"/>
          <w:sz w:val="24"/>
          <w:szCs w:val="24"/>
        </w:rPr>
      </w:pPr>
    </w:p>
    <w:p w14:paraId="0A35A59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6.  Anesthetize the animal with </w:t>
      </w:r>
      <w:r>
        <w:rPr>
          <w:rFonts w:ascii="Times New Roman" w:hAnsi="Times New Roman" w:cs="Times New Roman"/>
          <w:sz w:val="24"/>
          <w:szCs w:val="24"/>
        </w:rPr>
        <w:t>anesthetics of choice (we succeed in using isoflurane).</w:t>
      </w:r>
    </w:p>
    <w:p w14:paraId="471DABE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7.  Open a cranial window large enough to permit lens and electrodes implantation</w:t>
      </w:r>
    </w:p>
    <w:p w14:paraId="5857A869"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a. </w:t>
      </w:r>
      <w:r w:rsidRPr="0095001D">
        <w:rPr>
          <w:rFonts w:ascii="Times New Roman" w:hAnsi="Times New Roman" w:cs="Times New Roman"/>
          <w:sz w:val="24"/>
          <w:szCs w:val="24"/>
        </w:rPr>
        <w:t>Trim hair from the surgical site</w:t>
      </w:r>
    </w:p>
    <w:p w14:paraId="35E49D89"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sidRPr="0095001D">
        <w:rPr>
          <w:rFonts w:ascii="Times New Roman" w:hAnsi="Times New Roman" w:cs="Times New Roman"/>
          <w:sz w:val="24"/>
          <w:szCs w:val="24"/>
        </w:rPr>
        <w:t xml:space="preserve">b. </w:t>
      </w:r>
      <w:r w:rsidRPr="0032715B">
        <w:rPr>
          <w:rFonts w:ascii="Times New Roman" w:hAnsi="Times New Roman" w:cs="Times New Roman"/>
          <w:sz w:val="24"/>
          <w:szCs w:val="24"/>
        </w:rPr>
        <w:t xml:space="preserve">Secure the mouse’s head in the stereotaxic </w:t>
      </w:r>
      <w:r>
        <w:rPr>
          <w:rFonts w:ascii="Times New Roman" w:hAnsi="Times New Roman" w:cs="Times New Roman"/>
          <w:sz w:val="24"/>
          <w:szCs w:val="24"/>
        </w:rPr>
        <w:t>frame</w:t>
      </w:r>
      <w:r w:rsidRPr="0032715B">
        <w:rPr>
          <w:rFonts w:ascii="Times New Roman" w:hAnsi="Times New Roman" w:cs="Times New Roman"/>
          <w:sz w:val="24"/>
          <w:szCs w:val="24"/>
        </w:rPr>
        <w:t>.</w:t>
      </w:r>
    </w:p>
    <w:p w14:paraId="1E7C5EFF"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r>
      <w:bookmarkStart w:id="8" w:name="_Hlk43912721"/>
      <w:r>
        <w:rPr>
          <w:rFonts w:ascii="Times New Roman" w:hAnsi="Times New Roman" w:cs="Times New Roman"/>
          <w:sz w:val="24"/>
          <w:szCs w:val="24"/>
        </w:rPr>
        <w:t xml:space="preserve">c. Cover eyes with </w:t>
      </w:r>
      <w:r w:rsidRPr="0095001D">
        <w:rPr>
          <w:rFonts w:ascii="Times New Roman" w:hAnsi="Times New Roman" w:cs="Times New Roman"/>
          <w:color w:val="000000" w:themeColor="text1"/>
          <w:sz w:val="24"/>
          <w:szCs w:val="24"/>
        </w:rPr>
        <w:t>white petrolatum cream</w:t>
      </w:r>
      <w:r>
        <w:rPr>
          <w:rFonts w:ascii="Times New Roman" w:hAnsi="Times New Roman" w:cs="Times New Roman"/>
          <w:sz w:val="24"/>
          <w:szCs w:val="24"/>
        </w:rPr>
        <w:t xml:space="preserve"> to prevent from </w:t>
      </w:r>
      <w:proofErr w:type="gramStart"/>
      <w:r>
        <w:rPr>
          <w:rFonts w:ascii="Times New Roman" w:hAnsi="Times New Roman" w:cs="Times New Roman"/>
          <w:sz w:val="24"/>
          <w:szCs w:val="24"/>
        </w:rPr>
        <w:t>dryness .</w:t>
      </w:r>
      <w:proofErr w:type="gramEnd"/>
    </w:p>
    <w:p w14:paraId="24552864"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d. Disinfect the skin from the surgical site </w:t>
      </w:r>
    </w:p>
    <w:p w14:paraId="71FB504D"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e</w:t>
      </w:r>
      <w:r w:rsidRPr="0032715B">
        <w:rPr>
          <w:rFonts w:ascii="Times New Roman" w:hAnsi="Times New Roman" w:cs="Times New Roman"/>
          <w:sz w:val="24"/>
          <w:szCs w:val="24"/>
        </w:rPr>
        <w:t>. Cut a small incision in the skin using a spring scissor along the sagittal line of the skull.</w:t>
      </w:r>
    </w:p>
    <w:p w14:paraId="5144A138"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f</w:t>
      </w:r>
      <w:r w:rsidRPr="0032715B">
        <w:rPr>
          <w:rFonts w:ascii="Times New Roman" w:hAnsi="Times New Roman" w:cs="Times New Roman"/>
          <w:sz w:val="24"/>
          <w:szCs w:val="24"/>
        </w:rPr>
        <w:t>. Clean the exposed skull with cotton swabs.</w:t>
      </w:r>
    </w:p>
    <w:p w14:paraId="50E9B5F0"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g. Make exposed skull surface rough by creating fine scratches using drilling bits </w:t>
      </w:r>
    </w:p>
    <w:p w14:paraId="30F594CD" w14:textId="77777777" w:rsidR="00EA10F9" w:rsidRDefault="00EA10F9" w:rsidP="00EA10F9">
      <w:pPr>
        <w:spacing w:line="240" w:lineRule="exact"/>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h. </w:t>
      </w:r>
      <w:r w:rsidRPr="0095001D">
        <w:rPr>
          <w:rFonts w:ascii="Times New Roman" w:hAnsi="Times New Roman" w:cs="Times New Roman"/>
          <w:color w:val="000000" w:themeColor="text1"/>
          <w:sz w:val="24"/>
          <w:szCs w:val="24"/>
        </w:rPr>
        <w:t xml:space="preserve">Obtain flat skull position by bringing mediolateral </w:t>
      </w:r>
      <w:r>
        <w:rPr>
          <w:rFonts w:ascii="Times New Roman" w:hAnsi="Times New Roman" w:cs="Times New Roman"/>
          <w:color w:val="000000" w:themeColor="text1"/>
          <w:sz w:val="24"/>
          <w:szCs w:val="24"/>
        </w:rPr>
        <w:t>skull (</w:t>
      </w:r>
      <w:r w:rsidRPr="0095001D">
        <w:rPr>
          <w:rFonts w:ascii="Times New Roman" w:hAnsi="Times New Roman" w:cs="Times New Roman"/>
          <w:color w:val="000000" w:themeColor="text1"/>
          <w:sz w:val="24"/>
          <w:szCs w:val="24"/>
        </w:rPr>
        <w:t>+/-3 mm from bregma</w:t>
      </w:r>
      <w:r>
        <w:rPr>
          <w:rFonts w:ascii="Times New Roman" w:hAnsi="Times New Roman" w:cs="Times New Roman"/>
          <w:color w:val="000000" w:themeColor="text1"/>
          <w:sz w:val="24"/>
          <w:szCs w:val="24"/>
        </w:rPr>
        <w:t xml:space="preserve">) in same </w:t>
      </w:r>
      <w:r w:rsidRPr="0073412B">
        <w:rPr>
          <w:rFonts w:ascii="Times New Roman" w:hAnsi="Times New Roman" w:cs="Times New Roman"/>
          <w:color w:val="000000" w:themeColor="text1"/>
          <w:sz w:val="24"/>
          <w:szCs w:val="24"/>
        </w:rPr>
        <w:t>height</w:t>
      </w:r>
      <w:r w:rsidRPr="0095001D">
        <w:rPr>
          <w:rFonts w:ascii="Times New Roman" w:hAnsi="Times New Roman" w:cs="Times New Roman"/>
          <w:color w:val="000000" w:themeColor="text1"/>
          <w:sz w:val="24"/>
          <w:szCs w:val="24"/>
        </w:rPr>
        <w:t xml:space="preserve"> </w:t>
      </w:r>
      <w:proofErr w:type="gramStart"/>
      <w:r w:rsidRPr="0095001D">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also</w:t>
      </w:r>
      <w:proofErr w:type="gramEnd"/>
      <w:r>
        <w:rPr>
          <w:rFonts w:ascii="Times New Roman" w:hAnsi="Times New Roman" w:cs="Times New Roman"/>
          <w:color w:val="000000" w:themeColor="text1"/>
          <w:sz w:val="24"/>
          <w:szCs w:val="24"/>
        </w:rPr>
        <w:t xml:space="preserve"> </w:t>
      </w:r>
      <w:r w:rsidRPr="0095001D">
        <w:rPr>
          <w:rFonts w:ascii="Times New Roman" w:hAnsi="Times New Roman" w:cs="Times New Roman"/>
          <w:color w:val="000000" w:themeColor="text1"/>
          <w:sz w:val="24"/>
          <w:szCs w:val="24"/>
        </w:rPr>
        <w:t xml:space="preserve">bregma-lambda </w:t>
      </w:r>
      <w:r>
        <w:rPr>
          <w:rFonts w:ascii="Times New Roman" w:hAnsi="Times New Roman" w:cs="Times New Roman"/>
          <w:color w:val="000000" w:themeColor="text1"/>
          <w:sz w:val="24"/>
          <w:szCs w:val="24"/>
        </w:rPr>
        <w:t xml:space="preserve">point </w:t>
      </w:r>
      <w:r w:rsidRPr="0095001D">
        <w:rPr>
          <w:rFonts w:ascii="Times New Roman" w:hAnsi="Times New Roman" w:cs="Times New Roman"/>
          <w:color w:val="000000" w:themeColor="text1"/>
          <w:sz w:val="24"/>
          <w:szCs w:val="24"/>
        </w:rPr>
        <w:t xml:space="preserve">in same </w:t>
      </w:r>
      <w:r>
        <w:rPr>
          <w:rFonts w:ascii="Times New Roman" w:hAnsi="Times New Roman" w:cs="Times New Roman"/>
          <w:color w:val="000000" w:themeColor="text1"/>
          <w:sz w:val="24"/>
          <w:szCs w:val="24"/>
        </w:rPr>
        <w:t>height</w:t>
      </w:r>
    </w:p>
    <w:p w14:paraId="585A436E" w14:textId="77777777" w:rsidR="00EA10F9" w:rsidRPr="00BA2149" w:rsidRDefault="00EA10F9" w:rsidP="00EA10F9">
      <w:pPr>
        <w:spacing w:line="240" w:lineRule="exact"/>
        <w:jc w:val="both"/>
        <w:rPr>
          <w:rFonts w:ascii="Times New Roman" w:hAnsi="Times New Roman" w:cs="Times New Roman"/>
          <w:color w:val="385623" w:themeColor="accent6" w:themeShade="80"/>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Mark the </w:t>
      </w:r>
      <w:r w:rsidRPr="0073412B">
        <w:rPr>
          <w:rFonts w:ascii="Times New Roman" w:hAnsi="Times New Roman" w:cs="Times New Roman"/>
          <w:color w:val="000000" w:themeColor="text1"/>
          <w:sz w:val="24"/>
          <w:szCs w:val="24"/>
        </w:rPr>
        <w:t>desired stereotaxic coordinates</w:t>
      </w:r>
      <w:r>
        <w:rPr>
          <w:rFonts w:ascii="Times New Roman" w:hAnsi="Times New Roman" w:cs="Times New Roman"/>
          <w:color w:val="000000" w:themeColor="text1"/>
          <w:sz w:val="24"/>
          <w:szCs w:val="24"/>
        </w:rPr>
        <w:t xml:space="preserve"> for implantation of EEG, anchoring screw and GRIN lens on skull surface using stereotaxic manipulator</w:t>
      </w:r>
      <w:r w:rsidRPr="0073412B">
        <w:rPr>
          <w:rFonts w:ascii="Times New Roman" w:hAnsi="Times New Roman" w:cs="Times New Roman"/>
          <w:sz w:val="24"/>
          <w:szCs w:val="24"/>
        </w:rPr>
        <w:t xml:space="preserve"> </w:t>
      </w:r>
      <w:r w:rsidRPr="0073412B">
        <w:rPr>
          <w:rFonts w:ascii="Times New Roman" w:hAnsi="Times New Roman" w:cs="Times New Roman"/>
          <w:color w:val="000000" w:themeColor="text1"/>
          <w:sz w:val="24"/>
          <w:szCs w:val="24"/>
        </w:rPr>
        <w:t>and a surgical microscope</w:t>
      </w:r>
      <w:r w:rsidRPr="0095001D">
        <w:rPr>
          <w:rFonts w:ascii="Times New Roman" w:hAnsi="Times New Roman" w:cs="Times New Roman"/>
          <w:color w:val="000000" w:themeColor="text1"/>
          <w:sz w:val="24"/>
          <w:szCs w:val="24"/>
        </w:rPr>
        <w:t xml:space="preserve"> </w:t>
      </w:r>
    </w:p>
    <w:p w14:paraId="19D9AD54"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EDB253D" w14:textId="33E8C87A"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The cranial window should be just large enough to accommodate the </w:t>
      </w:r>
      <w:r>
        <w:rPr>
          <w:rFonts w:ascii="Times New Roman" w:hAnsi="Times New Roman" w:cs="Times New Roman"/>
          <w:sz w:val="24"/>
          <w:szCs w:val="24"/>
        </w:rPr>
        <w:t xml:space="preserve">GRIN </w:t>
      </w:r>
      <w:r w:rsidRPr="0032715B">
        <w:rPr>
          <w:rFonts w:ascii="Times New Roman" w:hAnsi="Times New Roman" w:cs="Times New Roman"/>
          <w:sz w:val="24"/>
          <w:szCs w:val="24"/>
        </w:rPr>
        <w:t>lens implant. We recommend using an</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32715B">
        <w:rPr>
          <w:rFonts w:ascii="Times New Roman" w:hAnsi="Times New Roman" w:cs="Times New Roman"/>
          <w:sz w:val="24"/>
          <w:szCs w:val="24"/>
        </w:rPr>
        <w:t>nscopix</w:t>
      </w:r>
      <w:proofErr w:type="spellEnd"/>
      <w:r w:rsidRPr="0032715B">
        <w:rPr>
          <w:rFonts w:ascii="Times New Roman" w:hAnsi="Times New Roman" w:cs="Times New Roman"/>
          <w:sz w:val="24"/>
          <w:szCs w:val="24"/>
        </w:rPr>
        <w:t xml:space="preserve"> 1-mm diameter, 4-mm length lens to record </w:t>
      </w:r>
      <w:proofErr w:type="spellStart"/>
      <w:r>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Pr>
          <w:rFonts w:ascii="Times New Roman" w:hAnsi="Times New Roman" w:cs="Times New Roman"/>
          <w:sz w:val="24"/>
          <w:szCs w:val="24"/>
        </w:rPr>
        <w:t xml:space="preserve"> in the dorsal dentate gyrus</w:t>
      </w:r>
      <w:r w:rsidRPr="0032715B">
        <w:rPr>
          <w:rFonts w:ascii="Times New Roman" w:hAnsi="Times New Roman" w:cs="Times New Roman"/>
          <w:sz w:val="24"/>
          <w:szCs w:val="24"/>
        </w:rPr>
        <w:t>. In that case, a 1.2-mm</w:t>
      </w:r>
      <w:r w:rsidRPr="0032715B">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cranial window centered on </w:t>
      </w:r>
      <w:r w:rsidRPr="0032715B">
        <w:rPr>
          <w:rFonts w:ascii="Times New Roman" w:hAnsi="Times New Roman" w:cs="Times New Roman"/>
          <w:sz w:val="24"/>
          <w:szCs w:val="24"/>
        </w:rPr>
        <w:lastRenderedPageBreak/>
        <w:t>anterior-posterior (AP) -</w:t>
      </w:r>
      <w:r>
        <w:rPr>
          <w:rFonts w:ascii="Times New Roman" w:hAnsi="Times New Roman" w:cs="Times New Roman"/>
          <w:sz w:val="24"/>
          <w:szCs w:val="24"/>
        </w:rPr>
        <w:t>2</w:t>
      </w:r>
      <w:r w:rsidRPr="0032715B">
        <w:rPr>
          <w:rFonts w:ascii="Times New Roman" w:hAnsi="Times New Roman" w:cs="Times New Roman"/>
          <w:sz w:val="24"/>
          <w:szCs w:val="24"/>
        </w:rPr>
        <w:t xml:space="preserve"> mm, medial-lateral (ML) </w:t>
      </w:r>
      <w:r w:rsidRPr="00F13E6E">
        <w:rPr>
          <w:rFonts w:ascii="Times New Roman" w:hAnsi="Times New Roman" w:cs="Times New Roman"/>
          <w:color w:val="FF0000"/>
          <w:sz w:val="24"/>
          <w:szCs w:val="24"/>
        </w:rPr>
        <w:t xml:space="preserve">+0.7 </w:t>
      </w:r>
      <w:r w:rsidRPr="0032715B">
        <w:rPr>
          <w:rFonts w:ascii="Times New Roman" w:hAnsi="Times New Roman" w:cs="Times New Roman"/>
          <w:sz w:val="24"/>
          <w:szCs w:val="24"/>
        </w:rPr>
        <w:t>mm</w:t>
      </w:r>
      <w:r>
        <w:rPr>
          <w:rFonts w:ascii="Times New Roman" w:hAnsi="Times New Roman" w:cs="Times New Roman"/>
          <w:sz w:val="24"/>
          <w:szCs w:val="24"/>
        </w:rPr>
        <w:t xml:space="preserve"> </w:t>
      </w:r>
      <w:r w:rsidRPr="0032715B">
        <w:rPr>
          <w:rFonts w:ascii="Times New Roman" w:hAnsi="Times New Roman" w:cs="Times New Roman"/>
          <w:sz w:val="24"/>
          <w:szCs w:val="24"/>
        </w:rPr>
        <w:t>works well.</w:t>
      </w:r>
      <w:r>
        <w:rPr>
          <w:rFonts w:ascii="Times New Roman" w:hAnsi="Times New Roman" w:cs="Times New Roman"/>
          <w:sz w:val="24"/>
          <w:szCs w:val="24"/>
        </w:rPr>
        <w:t xml:space="preserve"> The exact coordinate for each condition should be determined in each individual case. </w:t>
      </w:r>
    </w:p>
    <w:p w14:paraId="48307811" w14:textId="77777777" w:rsidR="00EA10F9" w:rsidRPr="0032715B" w:rsidRDefault="00EA10F9" w:rsidP="00EA10F9">
      <w:pPr>
        <w:spacing w:line="240" w:lineRule="exact"/>
        <w:jc w:val="both"/>
        <w:rPr>
          <w:rFonts w:ascii="Times New Roman" w:hAnsi="Times New Roman" w:cs="Times New Roman"/>
          <w:sz w:val="24"/>
          <w:szCs w:val="24"/>
        </w:rPr>
      </w:pPr>
    </w:p>
    <w:bookmarkEnd w:id="8"/>
    <w:p w14:paraId="067AF507"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j</w:t>
      </w:r>
      <w:r w:rsidRPr="0032715B">
        <w:rPr>
          <w:rFonts w:ascii="Times New Roman" w:hAnsi="Times New Roman" w:cs="Times New Roman"/>
          <w:sz w:val="24"/>
          <w:szCs w:val="24"/>
        </w:rPr>
        <w:t xml:space="preserve">. Drill </w:t>
      </w:r>
      <w:r>
        <w:rPr>
          <w:rFonts w:ascii="Times New Roman" w:hAnsi="Times New Roman" w:cs="Times New Roman"/>
          <w:sz w:val="24"/>
          <w:szCs w:val="24"/>
        </w:rPr>
        <w:t>four</w:t>
      </w:r>
      <w:r w:rsidRPr="0032715B">
        <w:rPr>
          <w:rFonts w:ascii="Times New Roman" w:hAnsi="Times New Roman" w:cs="Times New Roman"/>
          <w:sz w:val="24"/>
          <w:szCs w:val="24"/>
        </w:rPr>
        <w:t xml:space="preserve"> holes in the skull</w:t>
      </w:r>
      <w:r>
        <w:rPr>
          <w:rFonts w:ascii="Times New Roman" w:hAnsi="Times New Roman" w:cs="Times New Roman"/>
          <w:sz w:val="24"/>
          <w:szCs w:val="24"/>
        </w:rPr>
        <w:t>, two</w:t>
      </w:r>
      <w:r w:rsidRPr="0032715B">
        <w:rPr>
          <w:rFonts w:ascii="Times New Roman" w:hAnsi="Times New Roman" w:cs="Times New Roman"/>
          <w:sz w:val="24"/>
          <w:szCs w:val="24"/>
        </w:rPr>
        <w:t xml:space="preserve"> for the implantation of the</w:t>
      </w:r>
      <w:r>
        <w:rPr>
          <w:rFonts w:ascii="Times New Roman" w:hAnsi="Times New Roman" w:cs="Times New Roman"/>
          <w:sz w:val="24"/>
          <w:szCs w:val="24"/>
        </w:rPr>
        <w:t xml:space="preserve"> EEG</w:t>
      </w:r>
      <w:r w:rsidRPr="0032715B">
        <w:rPr>
          <w:rFonts w:ascii="Times New Roman" w:hAnsi="Times New Roman" w:cs="Times New Roman"/>
          <w:sz w:val="24"/>
          <w:szCs w:val="24"/>
        </w:rPr>
        <w:t xml:space="preserve"> electrodes, contralaterally to the side used to implant the </w:t>
      </w:r>
      <w:r>
        <w:rPr>
          <w:rFonts w:ascii="Times New Roman" w:hAnsi="Times New Roman" w:cs="Times New Roman"/>
          <w:sz w:val="24"/>
          <w:szCs w:val="24"/>
        </w:rPr>
        <w:t>GRIN</w:t>
      </w:r>
      <w:r w:rsidRPr="0032715B">
        <w:rPr>
          <w:rFonts w:ascii="Times New Roman" w:hAnsi="Times New Roman" w:cs="Times New Roman"/>
          <w:sz w:val="24"/>
          <w:szCs w:val="24"/>
        </w:rPr>
        <w:t xml:space="preserve"> lens</w:t>
      </w:r>
      <w:r>
        <w:rPr>
          <w:rFonts w:ascii="Times New Roman" w:hAnsi="Times New Roman" w:cs="Times New Roman"/>
          <w:sz w:val="24"/>
          <w:szCs w:val="24"/>
        </w:rPr>
        <w:t xml:space="preserve"> and another two for the implantation of anchoring screw in the same side of GRIN lens </w:t>
      </w:r>
      <w:r w:rsidRPr="00435959">
        <w:rPr>
          <w:rFonts w:ascii="Times New Roman" w:hAnsi="Times New Roman" w:cs="Times New Roman"/>
          <w:sz w:val="24"/>
          <w:szCs w:val="24"/>
          <w:highlight w:val="cyan"/>
        </w:rPr>
        <w:t>(Figure 2</w:t>
      </w:r>
      <w:r>
        <w:rPr>
          <w:rFonts w:ascii="Times New Roman" w:hAnsi="Times New Roman" w:cs="Times New Roman"/>
          <w:sz w:val="24"/>
          <w:szCs w:val="24"/>
          <w:highlight w:val="cyan"/>
        </w:rPr>
        <w:t>a</w:t>
      </w:r>
      <w:r w:rsidRPr="00435959">
        <w:rPr>
          <w:rFonts w:ascii="Times New Roman" w:hAnsi="Times New Roman" w:cs="Times New Roman"/>
          <w:sz w:val="24"/>
          <w:szCs w:val="24"/>
          <w:highlight w:val="cyan"/>
        </w:rPr>
        <w:t>)</w:t>
      </w:r>
      <w:r w:rsidRPr="0032715B">
        <w:rPr>
          <w:rFonts w:ascii="Times New Roman" w:hAnsi="Times New Roman" w:cs="Times New Roman"/>
          <w:sz w:val="24"/>
          <w:szCs w:val="24"/>
        </w:rPr>
        <w:t>.</w:t>
      </w:r>
      <w:r>
        <w:rPr>
          <w:rFonts w:ascii="Times New Roman" w:hAnsi="Times New Roman" w:cs="Times New Roman"/>
          <w:sz w:val="24"/>
          <w:szCs w:val="24"/>
        </w:rPr>
        <w:t xml:space="preserve"> </w:t>
      </w:r>
    </w:p>
    <w:p w14:paraId="3616C0A5" w14:textId="77777777" w:rsidR="00EA10F9" w:rsidRPr="0032715B" w:rsidRDefault="00EA10F9" w:rsidP="00EA10F9">
      <w:pPr>
        <w:spacing w:line="240" w:lineRule="exact"/>
        <w:jc w:val="both"/>
        <w:rPr>
          <w:rFonts w:ascii="Times New Roman" w:hAnsi="Times New Roman" w:cs="Times New Roman"/>
          <w:sz w:val="24"/>
          <w:szCs w:val="24"/>
        </w:rPr>
      </w:pPr>
    </w:p>
    <w:p w14:paraId="21E94F2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Similar to the lens craniotomy, the electrode holes should be just large enough to accommodate the tip of the </w:t>
      </w:r>
      <w:proofErr w:type="gramStart"/>
      <w:r w:rsidRPr="0032715B">
        <w:rPr>
          <w:rFonts w:ascii="Times New Roman" w:hAnsi="Times New Roman" w:cs="Times New Roman"/>
          <w:sz w:val="24"/>
          <w:szCs w:val="24"/>
        </w:rPr>
        <w:t>screws</w:t>
      </w:r>
      <w:proofErr w:type="gramEnd"/>
      <w:r w:rsidRPr="0032715B">
        <w:rPr>
          <w:rFonts w:ascii="Times New Roman" w:hAnsi="Times New Roman" w:cs="Times New Roman"/>
          <w:sz w:val="24"/>
          <w:szCs w:val="24"/>
        </w:rPr>
        <w:t xml:space="preserve"> </w:t>
      </w:r>
      <w:r>
        <w:rPr>
          <w:rFonts w:ascii="Times New Roman" w:hAnsi="Times New Roman" w:cs="Times New Roman"/>
          <w:sz w:val="24"/>
          <w:szCs w:val="24"/>
        </w:rPr>
        <w:t xml:space="preserve">electrode </w:t>
      </w:r>
      <w:r w:rsidRPr="0032715B">
        <w:rPr>
          <w:rFonts w:ascii="Times New Roman" w:hAnsi="Times New Roman" w:cs="Times New Roman"/>
          <w:sz w:val="24"/>
          <w:szCs w:val="24"/>
        </w:rPr>
        <w:t xml:space="preserve">attached to the wires. For the simultaneous recording of </w:t>
      </w:r>
      <w:r>
        <w:rPr>
          <w:rFonts w:ascii="Times New Roman" w:hAnsi="Times New Roman" w:cs="Times New Roman"/>
          <w:sz w:val="24"/>
          <w:szCs w:val="24"/>
        </w:rPr>
        <w:t>EE</w:t>
      </w:r>
      <w:r w:rsidRPr="0032715B">
        <w:rPr>
          <w:rFonts w:ascii="Times New Roman" w:hAnsi="Times New Roman" w:cs="Times New Roman"/>
          <w:sz w:val="24"/>
          <w:szCs w:val="24"/>
        </w:rPr>
        <w:t xml:space="preserve">G and </w:t>
      </w:r>
      <w:proofErr w:type="spellStart"/>
      <w:r>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sidRPr="0032715B">
        <w:rPr>
          <w:rFonts w:ascii="Times New Roman" w:hAnsi="Times New Roman" w:cs="Times New Roman"/>
          <w:sz w:val="24"/>
          <w:szCs w:val="24"/>
        </w:rPr>
        <w:t xml:space="preserve"> Ca</w:t>
      </w:r>
      <w:r w:rsidRPr="00B61A32">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 the holes were drilled above the frontal and parietal cortices</w:t>
      </w:r>
      <w:r>
        <w:rPr>
          <w:rFonts w:ascii="Times New Roman" w:hAnsi="Times New Roman" w:cs="Times New Roman"/>
          <w:sz w:val="24"/>
          <w:szCs w:val="24"/>
        </w:rPr>
        <w:t xml:space="preserve"> in both sides of skull</w:t>
      </w:r>
      <w:r w:rsidRPr="0032715B">
        <w:rPr>
          <w:rFonts w:ascii="Times New Roman" w:hAnsi="Times New Roman" w:cs="Times New Roman"/>
          <w:sz w:val="24"/>
          <w:szCs w:val="24"/>
        </w:rPr>
        <w:t xml:space="preserve">, AP +1.5 mm and −3 mm, ML </w:t>
      </w:r>
      <w:r>
        <w:rPr>
          <w:rFonts w:ascii="Times New Roman" w:hAnsi="Times New Roman" w:cs="Times New Roman"/>
          <w:sz w:val="24"/>
          <w:szCs w:val="24"/>
        </w:rPr>
        <w:t>+/-1.5 mm and +/-</w:t>
      </w:r>
      <w:r w:rsidRPr="0032715B">
        <w:rPr>
          <w:rFonts w:ascii="Times New Roman" w:hAnsi="Times New Roman" w:cs="Times New Roman"/>
          <w:sz w:val="24"/>
          <w:szCs w:val="24"/>
        </w:rPr>
        <w:t xml:space="preserve">1.7 mm </w:t>
      </w:r>
      <w:r>
        <w:rPr>
          <w:rFonts w:ascii="Times New Roman" w:hAnsi="Times New Roman" w:cs="Times New Roman"/>
          <w:sz w:val="24"/>
          <w:szCs w:val="24"/>
        </w:rPr>
        <w:t>respectively</w:t>
      </w:r>
      <w:r w:rsidRPr="0032715B">
        <w:rPr>
          <w:rFonts w:ascii="Times New Roman" w:hAnsi="Times New Roman" w:cs="Times New Roman"/>
          <w:sz w:val="24"/>
          <w:szCs w:val="24"/>
        </w:rPr>
        <w:t>.</w:t>
      </w:r>
    </w:p>
    <w:p w14:paraId="0E8DB95A" w14:textId="77777777" w:rsidR="00EA10F9" w:rsidRDefault="00EA10F9" w:rsidP="00EA10F9">
      <w:pPr>
        <w:spacing w:line="240" w:lineRule="exact"/>
        <w:jc w:val="both"/>
        <w:rPr>
          <w:rFonts w:ascii="Times New Roman" w:hAnsi="Times New Roman" w:cs="Times New Roman"/>
          <w:sz w:val="24"/>
          <w:szCs w:val="24"/>
        </w:rPr>
      </w:pPr>
    </w:p>
    <w:p w14:paraId="6E0C57AE"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8.  Implant</w:t>
      </w:r>
      <w:r>
        <w:rPr>
          <w:rFonts w:ascii="Times New Roman" w:hAnsi="Times New Roman" w:cs="Times New Roman"/>
          <w:sz w:val="24"/>
          <w:szCs w:val="24"/>
        </w:rPr>
        <w:t xml:space="preserve"> anchoring screws, EEG</w:t>
      </w:r>
      <w:r w:rsidRPr="0032715B">
        <w:rPr>
          <w:rFonts w:ascii="Times New Roman" w:hAnsi="Times New Roman" w:cs="Times New Roman"/>
          <w:sz w:val="24"/>
          <w:szCs w:val="24"/>
        </w:rPr>
        <w:t xml:space="preserve"> electrode</w:t>
      </w:r>
      <w:r>
        <w:rPr>
          <w:rFonts w:ascii="Times New Roman" w:hAnsi="Times New Roman" w:cs="Times New Roman"/>
          <w:sz w:val="24"/>
          <w:szCs w:val="24"/>
        </w:rPr>
        <w:t>s</w:t>
      </w:r>
      <w:r w:rsidRPr="00F13E6E">
        <w:rPr>
          <w:rFonts w:ascii="Times New Roman" w:hAnsi="Times New Roman" w:cs="Times New Roman"/>
          <w:sz w:val="24"/>
          <w:szCs w:val="24"/>
        </w:rPr>
        <w:t xml:space="preserve"> and a GRIN lens </w:t>
      </w:r>
    </w:p>
    <w:p w14:paraId="6A8CB1EF"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a. Insert the anchoring screws and EEG electrodes epidurally through the skull.</w:t>
      </w:r>
    </w:p>
    <w:p w14:paraId="3293044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b</w:t>
      </w:r>
      <w:r w:rsidRPr="0032715B">
        <w:rPr>
          <w:rFonts w:ascii="Times New Roman" w:hAnsi="Times New Roman" w:cs="Times New Roman"/>
          <w:sz w:val="24"/>
          <w:szCs w:val="24"/>
        </w:rPr>
        <w:t>. Aspirate the cortical tissue abov</w:t>
      </w:r>
      <w:r>
        <w:rPr>
          <w:rFonts w:ascii="Times New Roman" w:hAnsi="Times New Roman" w:cs="Times New Roman"/>
          <w:sz w:val="24"/>
          <w:szCs w:val="24"/>
        </w:rPr>
        <w:t xml:space="preserve">e the region of interest using </w:t>
      </w:r>
      <w:r w:rsidRPr="0095001D">
        <w:rPr>
          <w:rFonts w:ascii="Times New Roman" w:hAnsi="Times New Roman" w:cs="Times New Roman"/>
          <w:sz w:val="24"/>
          <w:szCs w:val="24"/>
        </w:rPr>
        <w:t>glass pipettes</w:t>
      </w:r>
      <w:r>
        <w:rPr>
          <w:rFonts w:ascii="Times New Roman" w:hAnsi="Times New Roman" w:cs="Times New Roman"/>
          <w:sz w:val="24"/>
          <w:szCs w:val="24"/>
          <w:u w:val="single"/>
        </w:rPr>
        <w:t xml:space="preserve"> </w:t>
      </w:r>
      <w:r w:rsidRPr="0032715B">
        <w:rPr>
          <w:rFonts w:ascii="Times New Roman" w:hAnsi="Times New Roman" w:cs="Times New Roman"/>
          <w:sz w:val="24"/>
          <w:szCs w:val="24"/>
        </w:rPr>
        <w:t>connected to a vacuum pump.</w:t>
      </w:r>
      <w:r>
        <w:rPr>
          <w:rFonts w:ascii="Times New Roman" w:hAnsi="Times New Roman" w:cs="Times New Roman"/>
          <w:sz w:val="24"/>
          <w:szCs w:val="24"/>
        </w:rPr>
        <w:t xml:space="preserve"> </w:t>
      </w:r>
    </w:p>
    <w:p w14:paraId="4D16F0B4" w14:textId="77777777" w:rsidR="00EA10F9" w:rsidRPr="0032715B" w:rsidRDefault="00EA10F9" w:rsidP="00EA10F9">
      <w:pPr>
        <w:spacing w:line="240" w:lineRule="exact"/>
        <w:jc w:val="both"/>
        <w:rPr>
          <w:rFonts w:ascii="Times New Roman" w:hAnsi="Times New Roman" w:cs="Times New Roman"/>
          <w:sz w:val="24"/>
          <w:szCs w:val="24"/>
        </w:rPr>
      </w:pPr>
    </w:p>
    <w:p w14:paraId="041D00FC"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Note: From this point onwards, some bleeding is normal during the procedure. Continuously irrigate the exposed brain tissue with sterile saline while aspiring the cortex in circular movements from the center to the periphery of the cranial window.</w:t>
      </w:r>
    </w:p>
    <w:p w14:paraId="67BB83FC" w14:textId="77777777" w:rsidR="00EA10F9" w:rsidRPr="0032715B" w:rsidRDefault="00EA10F9" w:rsidP="00EA10F9">
      <w:pPr>
        <w:spacing w:line="240" w:lineRule="exact"/>
        <w:jc w:val="both"/>
        <w:rPr>
          <w:rFonts w:ascii="Times New Roman" w:hAnsi="Times New Roman" w:cs="Times New Roman"/>
          <w:sz w:val="24"/>
          <w:szCs w:val="24"/>
        </w:rPr>
      </w:pPr>
    </w:p>
    <w:p w14:paraId="1FC33C7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Critical: W</w:t>
      </w:r>
      <w:r>
        <w:rPr>
          <w:rFonts w:ascii="Times New Roman" w:hAnsi="Times New Roman" w:cs="Times New Roman"/>
          <w:sz w:val="24"/>
          <w:szCs w:val="24"/>
        </w:rPr>
        <w:t xml:space="preserve">hile </w:t>
      </w:r>
      <w:r w:rsidRPr="0032715B">
        <w:rPr>
          <w:rFonts w:ascii="Times New Roman" w:hAnsi="Times New Roman" w:cs="Times New Roman"/>
          <w:sz w:val="24"/>
          <w:szCs w:val="24"/>
        </w:rPr>
        <w:t>aspirating the cortex, the brain tissue will have a homogeneous appearance</w:t>
      </w:r>
      <w:r>
        <w:rPr>
          <w:rFonts w:ascii="Times New Roman" w:hAnsi="Times New Roman" w:cs="Times New Roman"/>
          <w:sz w:val="24"/>
          <w:szCs w:val="24"/>
        </w:rPr>
        <w:t xml:space="preserve"> at first</w:t>
      </w:r>
      <w:r w:rsidRPr="0032715B">
        <w:rPr>
          <w:rFonts w:ascii="Times New Roman" w:hAnsi="Times New Roman" w:cs="Times New Roman"/>
          <w:sz w:val="24"/>
          <w:szCs w:val="24"/>
        </w:rPr>
        <w:t>. Stop aspirati</w:t>
      </w:r>
      <w:r>
        <w:rPr>
          <w:rFonts w:ascii="Times New Roman" w:hAnsi="Times New Roman" w:cs="Times New Roman"/>
          <w:sz w:val="24"/>
          <w:szCs w:val="24"/>
        </w:rPr>
        <w:t>on</w:t>
      </w:r>
      <w:r w:rsidRPr="0032715B">
        <w:rPr>
          <w:rFonts w:ascii="Times New Roman" w:hAnsi="Times New Roman" w:cs="Times New Roman"/>
          <w:sz w:val="24"/>
          <w:szCs w:val="24"/>
        </w:rPr>
        <w:t xml:space="preserve"> </w:t>
      </w:r>
      <w:r>
        <w:rPr>
          <w:rFonts w:ascii="Times New Roman" w:hAnsi="Times New Roman" w:cs="Times New Roman"/>
          <w:sz w:val="24"/>
          <w:szCs w:val="24"/>
        </w:rPr>
        <w:t>when white</w:t>
      </w:r>
      <w:r w:rsidRPr="0032715B">
        <w:rPr>
          <w:rFonts w:ascii="Times New Roman" w:hAnsi="Times New Roman" w:cs="Times New Roman"/>
          <w:sz w:val="24"/>
          <w:szCs w:val="24"/>
        </w:rPr>
        <w:t xml:space="preserve"> matter tracts</w:t>
      </w:r>
      <w:r w:rsidRPr="00F71918">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F71918">
        <w:rPr>
          <w:rFonts w:ascii="Times New Roman" w:hAnsi="Times New Roman" w:cs="Times New Roman"/>
          <w:sz w:val="24"/>
          <w:szCs w:val="24"/>
        </w:rPr>
        <w:t xml:space="preserve">corpus callosum </w:t>
      </w:r>
      <w:r w:rsidRPr="0032715B">
        <w:rPr>
          <w:rFonts w:ascii="Times New Roman" w:hAnsi="Times New Roman" w:cs="Times New Roman"/>
          <w:sz w:val="24"/>
          <w:szCs w:val="24"/>
        </w:rPr>
        <w:t>are visible</w:t>
      </w:r>
      <w:r>
        <w:rPr>
          <w:rFonts w:ascii="Times New Roman" w:hAnsi="Times New Roman" w:cs="Times New Roman"/>
          <w:sz w:val="24"/>
          <w:szCs w:val="24"/>
        </w:rPr>
        <w:t xml:space="preserve"> </w:t>
      </w:r>
      <w:r w:rsidRPr="00EC3B7C">
        <w:rPr>
          <w:rFonts w:ascii="Times New Roman" w:hAnsi="Times New Roman" w:cs="Times New Roman"/>
          <w:sz w:val="24"/>
          <w:szCs w:val="24"/>
          <w:highlight w:val="cyan"/>
        </w:rPr>
        <w:t>(</w:t>
      </w:r>
      <w:r>
        <w:rPr>
          <w:rFonts w:ascii="Times New Roman" w:hAnsi="Times New Roman" w:cs="Times New Roman"/>
          <w:sz w:val="24"/>
          <w:szCs w:val="24"/>
          <w:highlight w:val="cyan"/>
        </w:rPr>
        <w:t>Figure 2b</w:t>
      </w:r>
      <w:r w:rsidRPr="00EC3B7C">
        <w:rPr>
          <w:rFonts w:ascii="Times New Roman" w:hAnsi="Times New Roman" w:cs="Times New Roman"/>
          <w:sz w:val="24"/>
          <w:szCs w:val="24"/>
          <w:highlight w:val="cyan"/>
        </w:rPr>
        <w:t>)</w:t>
      </w:r>
      <w:r w:rsidRPr="0032715B">
        <w:rPr>
          <w:rFonts w:ascii="Times New Roman" w:hAnsi="Times New Roman" w:cs="Times New Roman"/>
          <w:sz w:val="24"/>
          <w:szCs w:val="24"/>
        </w:rPr>
        <w:t>, identifiable by its striations</w:t>
      </w:r>
      <w:r>
        <w:rPr>
          <w:rFonts w:ascii="Times New Roman" w:hAnsi="Times New Roman" w:cs="Times New Roman"/>
          <w:sz w:val="24"/>
          <w:szCs w:val="24"/>
        </w:rPr>
        <w:t>. R</w:t>
      </w:r>
      <w:r w:rsidRPr="00EC3B7C">
        <w:rPr>
          <w:rFonts w:ascii="Times New Roman" w:hAnsi="Times New Roman" w:cs="Times New Roman"/>
          <w:sz w:val="24"/>
          <w:szCs w:val="24"/>
        </w:rPr>
        <w:t>esearchers</w:t>
      </w:r>
      <w:r>
        <w:rPr>
          <w:rFonts w:ascii="Times New Roman" w:hAnsi="Times New Roman" w:cs="Times New Roman"/>
          <w:sz w:val="24"/>
          <w:szCs w:val="24"/>
        </w:rPr>
        <w:t xml:space="preserve"> need a surgical microscope</w:t>
      </w:r>
      <w:r w:rsidRPr="0032715B">
        <w:rPr>
          <w:rFonts w:ascii="Times New Roman" w:hAnsi="Times New Roman" w:cs="Times New Roman"/>
          <w:sz w:val="24"/>
          <w:szCs w:val="24"/>
        </w:rPr>
        <w:t xml:space="preserve"> to observe the differences in brain</w:t>
      </w:r>
      <w:r>
        <w:rPr>
          <w:rFonts w:ascii="Times New Roman" w:hAnsi="Times New Roman" w:cs="Times New Roman"/>
          <w:sz w:val="24"/>
          <w:szCs w:val="24"/>
        </w:rPr>
        <w:t xml:space="preserve"> structure during the surgery</w:t>
      </w:r>
      <w:r w:rsidRPr="0032715B">
        <w:rPr>
          <w:rFonts w:ascii="Times New Roman" w:hAnsi="Times New Roman" w:cs="Times New Roman"/>
          <w:sz w:val="24"/>
          <w:szCs w:val="24"/>
        </w:rPr>
        <w:t>. In our experience, damag</w:t>
      </w:r>
      <w:r>
        <w:rPr>
          <w:rFonts w:ascii="Times New Roman" w:hAnsi="Times New Roman" w:cs="Times New Roman"/>
          <w:sz w:val="24"/>
          <w:szCs w:val="24"/>
        </w:rPr>
        <w:t>ing the CA1 region by aspiration</w:t>
      </w:r>
      <w:r w:rsidRPr="0032715B">
        <w:rPr>
          <w:rFonts w:ascii="Times New Roman" w:hAnsi="Times New Roman" w:cs="Times New Roman"/>
          <w:sz w:val="24"/>
          <w:szCs w:val="24"/>
        </w:rPr>
        <w:t xml:space="preserve"> </w:t>
      </w:r>
      <w:proofErr w:type="gramStart"/>
      <w:r w:rsidRPr="0032715B">
        <w:rPr>
          <w:rFonts w:ascii="Times New Roman" w:hAnsi="Times New Roman" w:cs="Times New Roman"/>
          <w:sz w:val="24"/>
          <w:szCs w:val="24"/>
        </w:rPr>
        <w:t>completely destroys</w:t>
      </w:r>
      <w:proofErr w:type="gramEnd"/>
      <w:r w:rsidRPr="0032715B">
        <w:rPr>
          <w:rFonts w:ascii="Times New Roman" w:hAnsi="Times New Roman" w:cs="Times New Roman"/>
          <w:sz w:val="24"/>
          <w:szCs w:val="24"/>
        </w:rPr>
        <w:t xml:space="preserve"> the structural organization of the DG.</w:t>
      </w:r>
    </w:p>
    <w:p w14:paraId="1FF3FDAC" w14:textId="77777777" w:rsidR="00EA10F9" w:rsidRPr="0032715B" w:rsidRDefault="00EA10F9" w:rsidP="00EA10F9">
      <w:pPr>
        <w:spacing w:line="240" w:lineRule="exact"/>
        <w:jc w:val="both"/>
        <w:rPr>
          <w:rFonts w:ascii="Times New Roman" w:hAnsi="Times New Roman" w:cs="Times New Roman"/>
          <w:sz w:val="24"/>
          <w:szCs w:val="24"/>
        </w:rPr>
      </w:pPr>
    </w:p>
    <w:p w14:paraId="6E5771C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c</w:t>
      </w:r>
      <w:r w:rsidRPr="0032715B">
        <w:rPr>
          <w:rFonts w:ascii="Times New Roman" w:hAnsi="Times New Roman" w:cs="Times New Roman"/>
          <w:sz w:val="24"/>
          <w:szCs w:val="24"/>
        </w:rPr>
        <w:t>. After reaching the corpus callosum fibers, keep the exposed brain tissue irrigated with sterile saline while aspirating any blood present in the region to maintain visibility.</w:t>
      </w:r>
    </w:p>
    <w:p w14:paraId="2BB56F6F" w14:textId="77777777" w:rsidR="00EA10F9" w:rsidRPr="0032715B" w:rsidRDefault="00EA10F9" w:rsidP="00EA10F9">
      <w:pPr>
        <w:spacing w:line="240" w:lineRule="exact"/>
        <w:ind w:firstLine="720"/>
        <w:jc w:val="both"/>
        <w:rPr>
          <w:rFonts w:ascii="Times New Roman" w:hAnsi="Times New Roman" w:cs="Times New Roman"/>
          <w:sz w:val="24"/>
          <w:szCs w:val="24"/>
        </w:rPr>
      </w:pPr>
      <w:r>
        <w:rPr>
          <w:rFonts w:ascii="Times New Roman" w:hAnsi="Times New Roman" w:cs="Times New Roman"/>
          <w:sz w:val="24"/>
          <w:szCs w:val="24"/>
        </w:rPr>
        <w:t>d</w:t>
      </w:r>
      <w:r w:rsidRPr="0032715B">
        <w:rPr>
          <w:rFonts w:ascii="Times New Roman" w:hAnsi="Times New Roman" w:cs="Times New Roman"/>
          <w:sz w:val="24"/>
          <w:szCs w:val="24"/>
        </w:rPr>
        <w:t xml:space="preserve">. Attach a </w:t>
      </w:r>
      <w:r>
        <w:rPr>
          <w:rFonts w:ascii="Times New Roman" w:hAnsi="Times New Roman" w:cs="Times New Roman"/>
          <w:sz w:val="24"/>
          <w:szCs w:val="24"/>
        </w:rPr>
        <w:t>new GRIN</w:t>
      </w:r>
      <w:r w:rsidRPr="0032715B">
        <w:rPr>
          <w:rFonts w:ascii="Times New Roman" w:hAnsi="Times New Roman" w:cs="Times New Roman"/>
          <w:sz w:val="24"/>
          <w:szCs w:val="24"/>
        </w:rPr>
        <w:t xml:space="preserve"> lens to a stereotaxic manipulator and align it above the center of the craniotomy.</w:t>
      </w:r>
    </w:p>
    <w:p w14:paraId="6A80C45F" w14:textId="77777777" w:rsidR="00EA10F9" w:rsidRPr="0095001D" w:rsidRDefault="00EA10F9" w:rsidP="00EA10F9">
      <w:pPr>
        <w:spacing w:line="240" w:lineRule="exact"/>
        <w:jc w:val="both"/>
        <w:rPr>
          <w:rFonts w:ascii="Times New Roman" w:hAnsi="Times New Roman" w:cs="Times New Roman"/>
          <w:color w:val="000000" w:themeColor="text1"/>
          <w:sz w:val="24"/>
          <w:szCs w:val="24"/>
        </w:rPr>
      </w:pPr>
      <w:r w:rsidRPr="0032715B">
        <w:rPr>
          <w:rFonts w:ascii="Times New Roman" w:hAnsi="Times New Roman" w:cs="Times New Roman"/>
          <w:sz w:val="24"/>
          <w:szCs w:val="24"/>
        </w:rPr>
        <w:tab/>
      </w:r>
      <w:r>
        <w:rPr>
          <w:rFonts w:ascii="Times New Roman" w:hAnsi="Times New Roman" w:cs="Times New Roman"/>
          <w:sz w:val="24"/>
          <w:szCs w:val="24"/>
        </w:rPr>
        <w:t>e</w:t>
      </w:r>
      <w:r w:rsidRPr="0032715B">
        <w:rPr>
          <w:rFonts w:ascii="Times New Roman" w:hAnsi="Times New Roman" w:cs="Times New Roman"/>
          <w:sz w:val="24"/>
          <w:szCs w:val="24"/>
        </w:rPr>
        <w:t xml:space="preserve">. Carefully lower the lens </w:t>
      </w:r>
      <w:r w:rsidRPr="00AB5D72">
        <w:rPr>
          <w:rFonts w:ascii="Times New Roman" w:hAnsi="Times New Roman" w:cs="Times New Roman"/>
          <w:sz w:val="24"/>
          <w:szCs w:val="24"/>
        </w:rPr>
        <w:t xml:space="preserve">in 0.1-mm </w:t>
      </w:r>
      <w:proofErr w:type="spellStart"/>
      <w:r w:rsidRPr="00AB5D72">
        <w:rPr>
          <w:rFonts w:ascii="Times New Roman" w:hAnsi="Times New Roman" w:cs="Times New Roman"/>
          <w:sz w:val="24"/>
          <w:szCs w:val="24"/>
        </w:rPr>
        <w:t>dorso</w:t>
      </w:r>
      <w:proofErr w:type="spellEnd"/>
      <w:r w:rsidRPr="00AB5D72">
        <w:rPr>
          <w:rFonts w:ascii="Times New Roman" w:hAnsi="Times New Roman" w:cs="Times New Roman"/>
          <w:sz w:val="24"/>
          <w:szCs w:val="24"/>
        </w:rPr>
        <w:t xml:space="preserve">-ventral steps </w:t>
      </w:r>
      <w:r w:rsidRPr="0032715B">
        <w:rPr>
          <w:rFonts w:ascii="Times New Roman" w:hAnsi="Times New Roman" w:cs="Times New Roman"/>
          <w:sz w:val="24"/>
          <w:szCs w:val="24"/>
        </w:rPr>
        <w:t>into the hippocampus</w:t>
      </w:r>
      <w:r>
        <w:rPr>
          <w:rFonts w:ascii="Times New Roman" w:hAnsi="Times New Roman" w:cs="Times New Roman"/>
          <w:sz w:val="24"/>
          <w:szCs w:val="24"/>
        </w:rPr>
        <w:t>.</w:t>
      </w:r>
      <w:r w:rsidRPr="0032715B">
        <w:rPr>
          <w:rFonts w:ascii="Times New Roman" w:hAnsi="Times New Roman" w:cs="Times New Roman"/>
          <w:sz w:val="24"/>
          <w:szCs w:val="24"/>
        </w:rPr>
        <w:t xml:space="preserve"> </w:t>
      </w:r>
      <w:r>
        <w:rPr>
          <w:rFonts w:ascii="Times New Roman" w:hAnsi="Times New Roman" w:cs="Times New Roman"/>
          <w:sz w:val="24"/>
          <w:szCs w:val="24"/>
        </w:rPr>
        <w:t xml:space="preserve">The final coordinate of the objective surface of the GRIN </w:t>
      </w:r>
      <w:r w:rsidRPr="0095001D">
        <w:rPr>
          <w:rFonts w:ascii="Times New Roman" w:hAnsi="Times New Roman" w:cs="Times New Roman"/>
          <w:color w:val="000000" w:themeColor="text1"/>
          <w:sz w:val="24"/>
          <w:szCs w:val="24"/>
        </w:rPr>
        <w:t xml:space="preserve">lens is </w:t>
      </w:r>
      <w:r w:rsidRPr="00F13E6E">
        <w:rPr>
          <w:rFonts w:ascii="Times New Roman" w:hAnsi="Times New Roman" w:cs="Times New Roman"/>
          <w:color w:val="FF0000"/>
          <w:sz w:val="24"/>
          <w:szCs w:val="24"/>
        </w:rPr>
        <w:t xml:space="preserve">1.3 </w:t>
      </w:r>
      <w:r w:rsidRPr="0095001D">
        <w:rPr>
          <w:rFonts w:ascii="Times New Roman" w:hAnsi="Times New Roman" w:cs="Times New Roman"/>
          <w:color w:val="000000" w:themeColor="text1"/>
          <w:sz w:val="24"/>
          <w:szCs w:val="24"/>
        </w:rPr>
        <w:t>mm from the top of the skull.</w:t>
      </w:r>
    </w:p>
    <w:p w14:paraId="68FA628D" w14:textId="77777777" w:rsidR="00EA10F9" w:rsidRPr="0032715B" w:rsidRDefault="00EA10F9" w:rsidP="00EA10F9">
      <w:pPr>
        <w:spacing w:line="240" w:lineRule="exact"/>
        <w:jc w:val="both"/>
        <w:rPr>
          <w:rFonts w:ascii="Times New Roman" w:hAnsi="Times New Roman" w:cs="Times New Roman"/>
          <w:sz w:val="24"/>
          <w:szCs w:val="24"/>
        </w:rPr>
      </w:pPr>
    </w:p>
    <w:p w14:paraId="68A3A69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For the </w:t>
      </w:r>
      <w:r>
        <w:rPr>
          <w:rFonts w:ascii="Times New Roman" w:hAnsi="Times New Roman" w:cs="Times New Roman"/>
          <w:sz w:val="24"/>
          <w:szCs w:val="24"/>
        </w:rPr>
        <w:t xml:space="preserve">GRIN </w:t>
      </w:r>
      <w:r w:rsidRPr="0032715B">
        <w:rPr>
          <w:rFonts w:ascii="Times New Roman" w:hAnsi="Times New Roman" w:cs="Times New Roman"/>
          <w:sz w:val="24"/>
          <w:szCs w:val="24"/>
        </w:rPr>
        <w:t xml:space="preserve">lens size </w:t>
      </w:r>
      <w:r>
        <w:rPr>
          <w:rFonts w:ascii="Times New Roman" w:hAnsi="Times New Roman" w:cs="Times New Roman"/>
          <w:sz w:val="24"/>
          <w:szCs w:val="24"/>
        </w:rPr>
        <w:t>used</w:t>
      </w:r>
      <w:r w:rsidRPr="0032715B">
        <w:rPr>
          <w:rFonts w:ascii="Times New Roman" w:hAnsi="Times New Roman" w:cs="Times New Roman"/>
          <w:sz w:val="24"/>
          <w:szCs w:val="24"/>
        </w:rPr>
        <w:t>, we haven’t noticed any remarkable difference</w:t>
      </w:r>
      <w:r>
        <w:rPr>
          <w:rFonts w:ascii="Times New Roman" w:hAnsi="Times New Roman" w:cs="Times New Roman"/>
          <w:sz w:val="24"/>
          <w:szCs w:val="24"/>
        </w:rPr>
        <w:t xml:space="preserve"> regarding different speed of lowering the GRIN lens</w:t>
      </w:r>
      <w:r w:rsidRPr="0032715B">
        <w:rPr>
          <w:rFonts w:ascii="Times New Roman" w:hAnsi="Times New Roman" w:cs="Times New Roman"/>
          <w:sz w:val="24"/>
          <w:szCs w:val="24"/>
        </w:rPr>
        <w:t>. In our preparation, a rate of ~500 µm/min is perfectly acceptable.</w:t>
      </w:r>
    </w:p>
    <w:p w14:paraId="693AFA38" w14:textId="77777777" w:rsidR="00EA10F9" w:rsidRPr="0032715B" w:rsidRDefault="00EA10F9" w:rsidP="00EA10F9">
      <w:pPr>
        <w:spacing w:line="240" w:lineRule="exact"/>
        <w:jc w:val="both"/>
        <w:rPr>
          <w:rFonts w:ascii="Times New Roman" w:hAnsi="Times New Roman" w:cs="Times New Roman"/>
          <w:sz w:val="24"/>
          <w:szCs w:val="24"/>
        </w:rPr>
      </w:pPr>
    </w:p>
    <w:p w14:paraId="169E30D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After </w:t>
      </w:r>
      <w:r>
        <w:rPr>
          <w:rFonts w:ascii="Times New Roman" w:hAnsi="Times New Roman" w:cs="Times New Roman"/>
          <w:sz w:val="24"/>
          <w:szCs w:val="24"/>
        </w:rPr>
        <w:t>reaching the final coordinate</w:t>
      </w:r>
      <w:r w:rsidRPr="0032715B">
        <w:rPr>
          <w:rFonts w:ascii="Times New Roman" w:hAnsi="Times New Roman" w:cs="Times New Roman"/>
          <w:sz w:val="24"/>
          <w:szCs w:val="24"/>
        </w:rPr>
        <w:t xml:space="preserve">, </w:t>
      </w:r>
      <w:r>
        <w:rPr>
          <w:rFonts w:ascii="Times New Roman" w:hAnsi="Times New Roman" w:cs="Times New Roman"/>
          <w:sz w:val="24"/>
          <w:szCs w:val="24"/>
        </w:rPr>
        <w:t>the lens</w:t>
      </w:r>
      <w:r w:rsidRPr="0032715B">
        <w:rPr>
          <w:rFonts w:ascii="Times New Roman" w:hAnsi="Times New Roman" w:cs="Times New Roman"/>
          <w:sz w:val="24"/>
          <w:szCs w:val="24"/>
        </w:rPr>
        <w:t xml:space="preserve"> </w:t>
      </w:r>
      <w:r>
        <w:rPr>
          <w:rFonts w:ascii="Times New Roman" w:hAnsi="Times New Roman" w:cs="Times New Roman"/>
          <w:sz w:val="24"/>
          <w:szCs w:val="24"/>
        </w:rPr>
        <w:t>should</w:t>
      </w:r>
      <w:r w:rsidRPr="0032715B">
        <w:rPr>
          <w:rFonts w:ascii="Times New Roman" w:hAnsi="Times New Roman" w:cs="Times New Roman"/>
          <w:sz w:val="24"/>
          <w:szCs w:val="24"/>
        </w:rPr>
        <w:t xml:space="preserve"> compress the CA1 hippocampal area without </w:t>
      </w:r>
      <w:proofErr w:type="gramStart"/>
      <w:r w:rsidRPr="0032715B">
        <w:rPr>
          <w:rFonts w:ascii="Times New Roman" w:hAnsi="Times New Roman" w:cs="Times New Roman"/>
          <w:sz w:val="24"/>
          <w:szCs w:val="24"/>
        </w:rPr>
        <w:t>penetrating into</w:t>
      </w:r>
      <w:proofErr w:type="gramEnd"/>
      <w:r w:rsidRPr="0032715B">
        <w:rPr>
          <w:rFonts w:ascii="Times New Roman" w:hAnsi="Times New Roman" w:cs="Times New Roman"/>
          <w:sz w:val="24"/>
          <w:szCs w:val="24"/>
        </w:rPr>
        <w:t xml:space="preserve"> the tissue</w:t>
      </w:r>
      <w:r>
        <w:rPr>
          <w:rFonts w:ascii="Times New Roman" w:hAnsi="Times New Roman" w:cs="Times New Roman"/>
          <w:sz w:val="24"/>
          <w:szCs w:val="24"/>
        </w:rPr>
        <w:t xml:space="preserve"> when researchers use the 1mm diameter lens </w:t>
      </w:r>
      <w:r w:rsidRPr="00F93805">
        <w:rPr>
          <w:rFonts w:ascii="Times New Roman" w:hAnsi="Times New Roman" w:cs="Times New Roman"/>
          <w:sz w:val="24"/>
          <w:szCs w:val="24"/>
          <w:highlight w:val="cyan"/>
        </w:rPr>
        <w:t>(Figure 2c)</w:t>
      </w:r>
      <w:r w:rsidRPr="0032715B">
        <w:rPr>
          <w:rFonts w:ascii="Times New Roman" w:hAnsi="Times New Roman" w:cs="Times New Roman"/>
          <w:sz w:val="24"/>
          <w:szCs w:val="24"/>
        </w:rPr>
        <w:t xml:space="preserve">. This will introduce some degree of variance to the final position of the lens depending on the tissue swelling and relaxation that might decrease the success rate of the recordings. A thinner lens </w:t>
      </w:r>
      <w:r>
        <w:rPr>
          <w:rFonts w:ascii="Times New Roman" w:hAnsi="Times New Roman" w:cs="Times New Roman"/>
          <w:sz w:val="24"/>
          <w:szCs w:val="24"/>
        </w:rPr>
        <w:t>can</w:t>
      </w:r>
      <w:r w:rsidRPr="0032715B">
        <w:rPr>
          <w:rFonts w:ascii="Times New Roman" w:hAnsi="Times New Roman" w:cs="Times New Roman"/>
          <w:sz w:val="24"/>
          <w:szCs w:val="24"/>
        </w:rPr>
        <w:t xml:space="preserve"> penetrate the tis</w:t>
      </w:r>
      <w:r>
        <w:rPr>
          <w:rFonts w:ascii="Times New Roman" w:hAnsi="Times New Roman" w:cs="Times New Roman"/>
          <w:sz w:val="24"/>
          <w:szCs w:val="24"/>
        </w:rPr>
        <w:t>sue and eliminate this variance. H</w:t>
      </w:r>
      <w:r w:rsidRPr="0032715B">
        <w:rPr>
          <w:rFonts w:ascii="Times New Roman" w:hAnsi="Times New Roman" w:cs="Times New Roman"/>
          <w:sz w:val="24"/>
          <w:szCs w:val="24"/>
        </w:rPr>
        <w:t>owever</w:t>
      </w:r>
      <w:r>
        <w:rPr>
          <w:rFonts w:ascii="Times New Roman" w:hAnsi="Times New Roman" w:cs="Times New Roman"/>
          <w:sz w:val="24"/>
          <w:szCs w:val="24"/>
        </w:rPr>
        <w:t>,</w:t>
      </w:r>
      <w:r w:rsidRPr="0032715B">
        <w:rPr>
          <w:rFonts w:ascii="Times New Roman" w:hAnsi="Times New Roman" w:cs="Times New Roman"/>
          <w:sz w:val="24"/>
          <w:szCs w:val="24"/>
        </w:rPr>
        <w:t xml:space="preserve"> we do</w:t>
      </w:r>
      <w:r>
        <w:rPr>
          <w:rFonts w:ascii="Times New Roman" w:hAnsi="Times New Roman" w:cs="Times New Roman"/>
          <w:sz w:val="24"/>
          <w:szCs w:val="24"/>
        </w:rPr>
        <w:t xml:space="preserve"> not</w:t>
      </w:r>
      <w:r w:rsidRPr="0032715B">
        <w:rPr>
          <w:rFonts w:ascii="Times New Roman" w:hAnsi="Times New Roman" w:cs="Times New Roman"/>
          <w:sz w:val="24"/>
          <w:szCs w:val="24"/>
        </w:rPr>
        <w:t xml:space="preserve"> recommend using it because the reduction in the </w:t>
      </w:r>
      <w:r>
        <w:rPr>
          <w:rFonts w:ascii="Times New Roman" w:hAnsi="Times New Roman" w:cs="Times New Roman"/>
          <w:sz w:val="24"/>
          <w:szCs w:val="24"/>
        </w:rPr>
        <w:t>area of the field of view</w:t>
      </w:r>
      <w:r w:rsidRPr="0032715B">
        <w:rPr>
          <w:rFonts w:ascii="Times New Roman" w:hAnsi="Times New Roman" w:cs="Times New Roman"/>
          <w:sz w:val="24"/>
          <w:szCs w:val="24"/>
        </w:rPr>
        <w:t xml:space="preserve"> makes it significantly harder to observe a population of </w:t>
      </w:r>
      <w:proofErr w:type="spellStart"/>
      <w:r>
        <w:rPr>
          <w:rFonts w:ascii="Times New Roman" w:hAnsi="Times New Roman" w:cs="Times New Roman"/>
          <w:sz w:val="24"/>
          <w:szCs w:val="24"/>
        </w:rPr>
        <w:t>abGCs</w:t>
      </w:r>
      <w:proofErr w:type="spellEnd"/>
      <w:r w:rsidRPr="0032715B">
        <w:rPr>
          <w:rFonts w:ascii="Times New Roman" w:hAnsi="Times New Roman" w:cs="Times New Roman"/>
          <w:sz w:val="24"/>
          <w:szCs w:val="24"/>
        </w:rPr>
        <w:t xml:space="preserve"> that is sparse by default.</w:t>
      </w:r>
    </w:p>
    <w:p w14:paraId="4DC4F45C" w14:textId="77777777" w:rsidR="00EA10F9" w:rsidRPr="00A25991" w:rsidRDefault="00EA10F9" w:rsidP="00EA10F9">
      <w:pPr>
        <w:spacing w:line="240" w:lineRule="exact"/>
        <w:jc w:val="both"/>
        <w:rPr>
          <w:rFonts w:ascii="Times New Roman" w:hAnsi="Times New Roman" w:cs="Times New Roman"/>
          <w:sz w:val="24"/>
          <w:szCs w:val="24"/>
        </w:rPr>
      </w:pPr>
    </w:p>
    <w:p w14:paraId="17DF4D1C"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f</w:t>
      </w:r>
      <w:r w:rsidRPr="0032715B">
        <w:rPr>
          <w:rFonts w:ascii="Times New Roman" w:hAnsi="Times New Roman" w:cs="Times New Roman"/>
          <w:sz w:val="24"/>
          <w:szCs w:val="24"/>
        </w:rPr>
        <w:t xml:space="preserve">. Fix the </w:t>
      </w:r>
      <w:r>
        <w:rPr>
          <w:rFonts w:ascii="Times New Roman" w:hAnsi="Times New Roman" w:cs="Times New Roman"/>
          <w:sz w:val="24"/>
          <w:szCs w:val="24"/>
        </w:rPr>
        <w:t xml:space="preserve">GRIN </w:t>
      </w:r>
      <w:r w:rsidRPr="0032715B">
        <w:rPr>
          <w:rFonts w:ascii="Times New Roman" w:hAnsi="Times New Roman" w:cs="Times New Roman"/>
          <w:sz w:val="24"/>
          <w:szCs w:val="24"/>
        </w:rPr>
        <w:t xml:space="preserve">lens to the skull using a self-curing acrylic </w:t>
      </w:r>
      <w:r>
        <w:rPr>
          <w:rFonts w:ascii="Times New Roman" w:hAnsi="Times New Roman" w:cs="Times New Roman"/>
          <w:sz w:val="24"/>
          <w:szCs w:val="24"/>
        </w:rPr>
        <w:t>glue (Loctite)</w:t>
      </w:r>
      <w:r w:rsidRPr="0032715B">
        <w:rPr>
          <w:rFonts w:ascii="Times New Roman" w:hAnsi="Times New Roman" w:cs="Times New Roman"/>
          <w:sz w:val="24"/>
          <w:szCs w:val="24"/>
        </w:rPr>
        <w:t xml:space="preserve"> and</w:t>
      </w:r>
      <w:r>
        <w:rPr>
          <w:rFonts w:ascii="Times New Roman" w:hAnsi="Times New Roman" w:cs="Times New Roman"/>
          <w:sz w:val="24"/>
          <w:szCs w:val="24"/>
        </w:rPr>
        <w:t xml:space="preserve"> connect it with all four screws using thin layer of Loctite. L</w:t>
      </w:r>
      <w:r w:rsidRPr="0032715B">
        <w:rPr>
          <w:rFonts w:ascii="Times New Roman" w:hAnsi="Times New Roman" w:cs="Times New Roman"/>
          <w:sz w:val="24"/>
          <w:szCs w:val="24"/>
        </w:rPr>
        <w:t xml:space="preserve">et it solidify for approximately </w:t>
      </w:r>
      <w:r>
        <w:rPr>
          <w:rFonts w:ascii="Times New Roman" w:hAnsi="Times New Roman" w:cs="Times New Roman"/>
          <w:sz w:val="24"/>
          <w:szCs w:val="24"/>
        </w:rPr>
        <w:t>10</w:t>
      </w:r>
      <w:r w:rsidRPr="0032715B">
        <w:rPr>
          <w:rFonts w:ascii="Times New Roman" w:hAnsi="Times New Roman" w:cs="Times New Roman"/>
          <w:sz w:val="24"/>
          <w:szCs w:val="24"/>
        </w:rPr>
        <w:t xml:space="preserve"> min.</w:t>
      </w:r>
    </w:p>
    <w:p w14:paraId="6C9DDCEC"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 Optional: Put one drop of dental cement solution to quickly solidify the lens and screws in place. In this case, it is enough to wait for 5 min.    </w:t>
      </w:r>
    </w:p>
    <w:p w14:paraId="7F313AF3"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g</w:t>
      </w:r>
      <w:r w:rsidRPr="0032715B">
        <w:rPr>
          <w:rFonts w:ascii="Times New Roman" w:hAnsi="Times New Roman" w:cs="Times New Roman"/>
          <w:sz w:val="24"/>
          <w:szCs w:val="24"/>
        </w:rPr>
        <w:t>. Release the lens from the stereotaxic manipulator</w:t>
      </w:r>
    </w:p>
    <w:p w14:paraId="1EAF67CD"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h. Cover</w:t>
      </w:r>
      <w:r w:rsidRPr="0032715B">
        <w:rPr>
          <w:rFonts w:ascii="Times New Roman" w:hAnsi="Times New Roman" w:cs="Times New Roman"/>
          <w:sz w:val="24"/>
          <w:szCs w:val="24"/>
        </w:rPr>
        <w:t xml:space="preserve"> the skull using a layer of </w:t>
      </w:r>
      <w:r>
        <w:rPr>
          <w:rFonts w:ascii="Times New Roman" w:hAnsi="Times New Roman" w:cs="Times New Roman"/>
          <w:sz w:val="24"/>
          <w:szCs w:val="24"/>
        </w:rPr>
        <w:t>the dental cement</w:t>
      </w:r>
      <w:r w:rsidRPr="0032715B">
        <w:rPr>
          <w:rFonts w:ascii="Times New Roman" w:hAnsi="Times New Roman" w:cs="Times New Roman"/>
          <w:sz w:val="24"/>
          <w:szCs w:val="24"/>
        </w:rPr>
        <w:t xml:space="preserve"> around the insertion point and wait until completely solid</w:t>
      </w:r>
      <w:r>
        <w:rPr>
          <w:rFonts w:ascii="Times New Roman" w:hAnsi="Times New Roman" w:cs="Times New Roman"/>
          <w:sz w:val="24"/>
          <w:szCs w:val="24"/>
        </w:rPr>
        <w:t xml:space="preserve"> </w:t>
      </w:r>
      <w:r w:rsidRPr="00435959">
        <w:rPr>
          <w:rFonts w:ascii="Times New Roman" w:hAnsi="Times New Roman" w:cs="Times New Roman"/>
          <w:sz w:val="24"/>
          <w:szCs w:val="24"/>
          <w:highlight w:val="cyan"/>
        </w:rPr>
        <w:t>(</w:t>
      </w:r>
      <w:r>
        <w:rPr>
          <w:rFonts w:ascii="Times New Roman" w:hAnsi="Times New Roman" w:cs="Times New Roman"/>
          <w:sz w:val="24"/>
          <w:szCs w:val="24"/>
          <w:highlight w:val="cyan"/>
        </w:rPr>
        <w:t>Figure 2d</w:t>
      </w:r>
      <w:r w:rsidRPr="00435959">
        <w:rPr>
          <w:rFonts w:ascii="Times New Roman" w:hAnsi="Times New Roman" w:cs="Times New Roman"/>
          <w:sz w:val="24"/>
          <w:szCs w:val="24"/>
          <w:highlight w:val="cyan"/>
        </w:rPr>
        <w:t>)</w:t>
      </w:r>
      <w:r w:rsidRPr="0032715B">
        <w:rPr>
          <w:rFonts w:ascii="Times New Roman" w:hAnsi="Times New Roman" w:cs="Times New Roman"/>
          <w:sz w:val="24"/>
          <w:szCs w:val="24"/>
        </w:rPr>
        <w:t>.</w:t>
      </w:r>
    </w:p>
    <w:p w14:paraId="4A2DF020"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Pr="0032715B">
        <w:rPr>
          <w:rFonts w:ascii="Times New Roman" w:hAnsi="Times New Roman" w:cs="Times New Roman"/>
          <w:sz w:val="24"/>
          <w:szCs w:val="24"/>
        </w:rPr>
        <w:t xml:space="preserve">. Attach the electrode’s micro-socket to the skull using self-curing acrylic </w:t>
      </w:r>
      <w:r>
        <w:rPr>
          <w:rFonts w:ascii="Times New Roman" w:hAnsi="Times New Roman" w:cs="Times New Roman"/>
          <w:sz w:val="24"/>
          <w:szCs w:val="24"/>
        </w:rPr>
        <w:t>glue (Loctite)</w:t>
      </w:r>
      <w:r w:rsidRPr="0032715B">
        <w:rPr>
          <w:rFonts w:ascii="Times New Roman" w:hAnsi="Times New Roman" w:cs="Times New Roman"/>
          <w:sz w:val="24"/>
          <w:szCs w:val="24"/>
        </w:rPr>
        <w:t xml:space="preserve"> and </w:t>
      </w:r>
      <w:r>
        <w:rPr>
          <w:rFonts w:ascii="Times New Roman" w:hAnsi="Times New Roman" w:cs="Times New Roman"/>
          <w:sz w:val="24"/>
          <w:szCs w:val="24"/>
        </w:rPr>
        <w:t>put a drop of dental cement solution</w:t>
      </w:r>
      <w:r w:rsidRPr="0032715B">
        <w:rPr>
          <w:rFonts w:ascii="Times New Roman" w:hAnsi="Times New Roman" w:cs="Times New Roman"/>
          <w:sz w:val="24"/>
          <w:szCs w:val="24"/>
        </w:rPr>
        <w:t xml:space="preserve"> to solidify.</w:t>
      </w:r>
    </w:p>
    <w:p w14:paraId="5F61CE7E" w14:textId="77777777" w:rsidR="00EA10F9" w:rsidRPr="0032715B" w:rsidRDefault="00EA10F9" w:rsidP="00EA10F9">
      <w:pPr>
        <w:spacing w:line="240" w:lineRule="exact"/>
        <w:jc w:val="both"/>
        <w:rPr>
          <w:rFonts w:ascii="Times New Roman" w:hAnsi="Times New Roman" w:cs="Times New Roman"/>
          <w:sz w:val="24"/>
          <w:szCs w:val="24"/>
        </w:rPr>
      </w:pPr>
    </w:p>
    <w:p w14:paraId="463BB3EE" w14:textId="77777777" w:rsidR="00EA10F9" w:rsidRPr="00E34903"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Critical: The</w:t>
      </w:r>
      <w:r>
        <w:rPr>
          <w:rFonts w:ascii="Times New Roman" w:hAnsi="Times New Roman" w:cs="Times New Roman"/>
          <w:sz w:val="24"/>
          <w:szCs w:val="24"/>
        </w:rPr>
        <w:t xml:space="preserve"> EEG/EMG</w:t>
      </w:r>
      <w:r w:rsidRPr="0032715B">
        <w:rPr>
          <w:rFonts w:ascii="Times New Roman" w:hAnsi="Times New Roman" w:cs="Times New Roman"/>
          <w:sz w:val="24"/>
          <w:szCs w:val="24"/>
        </w:rPr>
        <w:t xml:space="preserve">-socket should be </w:t>
      </w:r>
      <w:r>
        <w:rPr>
          <w:rFonts w:ascii="Times New Roman" w:hAnsi="Times New Roman" w:cs="Times New Roman"/>
          <w:sz w:val="24"/>
          <w:szCs w:val="24"/>
        </w:rPr>
        <w:t xml:space="preserve">fixated far enough from lens position to avoid the miniature microscope and </w:t>
      </w:r>
      <w:r w:rsidRPr="0032715B">
        <w:rPr>
          <w:rFonts w:ascii="Times New Roman" w:hAnsi="Times New Roman" w:cs="Times New Roman"/>
          <w:sz w:val="24"/>
          <w:szCs w:val="24"/>
        </w:rPr>
        <w:t xml:space="preserve">the </w:t>
      </w:r>
      <w:r>
        <w:rPr>
          <w:rFonts w:ascii="Times New Roman" w:hAnsi="Times New Roman" w:cs="Times New Roman"/>
          <w:sz w:val="24"/>
          <w:szCs w:val="24"/>
        </w:rPr>
        <w:t>EEG/EMG</w:t>
      </w:r>
      <w:r w:rsidRPr="0032715B">
        <w:rPr>
          <w:rFonts w:ascii="Times New Roman" w:hAnsi="Times New Roman" w:cs="Times New Roman"/>
          <w:sz w:val="24"/>
          <w:szCs w:val="24"/>
        </w:rPr>
        <w:t>-socket cables</w:t>
      </w:r>
      <w:r>
        <w:rPr>
          <w:rFonts w:ascii="Times New Roman" w:hAnsi="Times New Roman" w:cs="Times New Roman"/>
          <w:sz w:val="24"/>
          <w:szCs w:val="24"/>
        </w:rPr>
        <w:t xml:space="preserve"> become too close t</w:t>
      </w:r>
      <w:r w:rsidRPr="0032715B">
        <w:rPr>
          <w:rFonts w:ascii="Times New Roman" w:hAnsi="Times New Roman" w:cs="Times New Roman"/>
          <w:sz w:val="24"/>
          <w:szCs w:val="24"/>
        </w:rPr>
        <w:t>o connect both systems to the head of the animal.</w:t>
      </w:r>
    </w:p>
    <w:p w14:paraId="7B728A7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j</w:t>
      </w:r>
      <w:r w:rsidRPr="0032715B">
        <w:rPr>
          <w:rFonts w:ascii="Times New Roman" w:hAnsi="Times New Roman" w:cs="Times New Roman"/>
          <w:sz w:val="24"/>
          <w:szCs w:val="24"/>
        </w:rPr>
        <w:t>. Insert</w:t>
      </w:r>
      <w:r>
        <w:rPr>
          <w:rFonts w:ascii="Times New Roman" w:hAnsi="Times New Roman" w:cs="Times New Roman"/>
          <w:sz w:val="24"/>
          <w:szCs w:val="24"/>
        </w:rPr>
        <w:t xml:space="preserve"> two</w:t>
      </w:r>
      <w:r w:rsidRPr="0032715B">
        <w:rPr>
          <w:rFonts w:ascii="Times New Roman" w:hAnsi="Times New Roman" w:cs="Times New Roman"/>
          <w:sz w:val="24"/>
          <w:szCs w:val="24"/>
        </w:rPr>
        <w:t xml:space="preserve"> wires into the cervical portion of the trapezoid muscles for EMG recordings.</w:t>
      </w:r>
    </w:p>
    <w:p w14:paraId="74373C10" w14:textId="77777777" w:rsidR="00EA10F9" w:rsidRPr="00364D14" w:rsidRDefault="00EA10F9" w:rsidP="00EA10F9">
      <w:pPr>
        <w:spacing w:line="240" w:lineRule="exact"/>
        <w:ind w:firstLine="720"/>
        <w:jc w:val="both"/>
        <w:rPr>
          <w:rFonts w:ascii="Times New Roman" w:hAnsi="Times New Roman" w:cs="Times New Roman"/>
          <w:sz w:val="24"/>
          <w:szCs w:val="24"/>
        </w:rPr>
      </w:pPr>
      <w:r w:rsidRPr="0032715B">
        <w:rPr>
          <w:rFonts w:ascii="Times New Roman" w:hAnsi="Times New Roman" w:cs="Times New Roman"/>
          <w:sz w:val="24"/>
          <w:szCs w:val="24"/>
        </w:rPr>
        <w:t>j. Apply</w:t>
      </w:r>
      <w:r>
        <w:rPr>
          <w:rFonts w:ascii="Times New Roman" w:hAnsi="Times New Roman" w:cs="Times New Roman"/>
          <w:sz w:val="24"/>
          <w:szCs w:val="24"/>
        </w:rPr>
        <w:t xml:space="preserve"> carbon black powder mix</w:t>
      </w:r>
      <w:r w:rsidRPr="0032715B">
        <w:rPr>
          <w:rFonts w:ascii="Times New Roman" w:hAnsi="Times New Roman" w:cs="Times New Roman"/>
          <w:sz w:val="24"/>
          <w:szCs w:val="24"/>
        </w:rPr>
        <w:t xml:space="preserve"> </w:t>
      </w:r>
      <w:r>
        <w:rPr>
          <w:rFonts w:ascii="Times New Roman" w:hAnsi="Times New Roman" w:cs="Times New Roman"/>
          <w:sz w:val="24"/>
          <w:szCs w:val="24"/>
        </w:rPr>
        <w:t>dental cement</w:t>
      </w:r>
      <w:r w:rsidRPr="0032715B">
        <w:rPr>
          <w:rFonts w:ascii="Times New Roman" w:hAnsi="Times New Roman" w:cs="Times New Roman"/>
          <w:sz w:val="24"/>
          <w:szCs w:val="24"/>
        </w:rPr>
        <w:t xml:space="preserve"> to any exposed area of the skull, as well as to the area where the self-curing acrylic resin meets the </w:t>
      </w:r>
      <w:r>
        <w:rPr>
          <w:rFonts w:ascii="Times New Roman" w:hAnsi="Times New Roman" w:cs="Times New Roman"/>
          <w:sz w:val="24"/>
          <w:szCs w:val="24"/>
        </w:rPr>
        <w:t xml:space="preserve">GRIN </w:t>
      </w:r>
      <w:r w:rsidRPr="0032715B">
        <w:rPr>
          <w:rFonts w:ascii="Times New Roman" w:hAnsi="Times New Roman" w:cs="Times New Roman"/>
          <w:sz w:val="24"/>
          <w:szCs w:val="24"/>
        </w:rPr>
        <w:t>lens, the E</w:t>
      </w:r>
      <w:r>
        <w:rPr>
          <w:rFonts w:ascii="Times New Roman" w:hAnsi="Times New Roman" w:cs="Times New Roman"/>
          <w:sz w:val="24"/>
          <w:szCs w:val="24"/>
        </w:rPr>
        <w:t>E</w:t>
      </w:r>
      <w:r w:rsidRPr="0032715B">
        <w:rPr>
          <w:rFonts w:ascii="Times New Roman" w:hAnsi="Times New Roman" w:cs="Times New Roman"/>
          <w:sz w:val="24"/>
          <w:szCs w:val="24"/>
        </w:rPr>
        <w:t>G/EMG wires and cables, and let it solidify for approximately 10 min.</w:t>
      </w:r>
    </w:p>
    <w:p w14:paraId="0608389D"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Critical: It is important to completely cover the E</w:t>
      </w:r>
      <w:r>
        <w:rPr>
          <w:rFonts w:ascii="Times New Roman" w:hAnsi="Times New Roman" w:cs="Times New Roman"/>
          <w:sz w:val="24"/>
          <w:szCs w:val="24"/>
        </w:rPr>
        <w:t>E</w:t>
      </w:r>
      <w:r w:rsidRPr="0032715B">
        <w:rPr>
          <w:rFonts w:ascii="Times New Roman" w:hAnsi="Times New Roman" w:cs="Times New Roman"/>
          <w:sz w:val="24"/>
          <w:szCs w:val="24"/>
        </w:rPr>
        <w:t>G/EMG wires with the acrylic resin in order to prevent any damage</w:t>
      </w:r>
      <w:r>
        <w:rPr>
          <w:rFonts w:ascii="Times New Roman" w:hAnsi="Times New Roman" w:cs="Times New Roman"/>
          <w:sz w:val="24"/>
          <w:szCs w:val="24"/>
        </w:rPr>
        <w:t xml:space="preserve"> to them </w:t>
      </w:r>
      <w:r w:rsidRPr="00435959">
        <w:rPr>
          <w:rFonts w:ascii="Times New Roman" w:hAnsi="Times New Roman" w:cs="Times New Roman"/>
          <w:sz w:val="24"/>
          <w:szCs w:val="24"/>
          <w:highlight w:val="cyan"/>
        </w:rPr>
        <w:t xml:space="preserve">(Figure </w:t>
      </w:r>
      <w:r>
        <w:rPr>
          <w:rFonts w:ascii="Times New Roman" w:hAnsi="Times New Roman" w:cs="Times New Roman"/>
          <w:sz w:val="24"/>
          <w:szCs w:val="24"/>
          <w:highlight w:val="cyan"/>
        </w:rPr>
        <w:t>2f</w:t>
      </w:r>
      <w:r w:rsidRPr="00435959">
        <w:rPr>
          <w:rFonts w:ascii="Times New Roman" w:hAnsi="Times New Roman" w:cs="Times New Roman"/>
          <w:sz w:val="24"/>
          <w:szCs w:val="24"/>
          <w:highlight w:val="cyan"/>
        </w:rPr>
        <w:t>)</w:t>
      </w:r>
      <w:r w:rsidRPr="0032715B">
        <w:rPr>
          <w:rFonts w:ascii="Times New Roman" w:hAnsi="Times New Roman" w:cs="Times New Roman"/>
          <w:sz w:val="24"/>
          <w:szCs w:val="24"/>
        </w:rPr>
        <w:t>.</w:t>
      </w:r>
    </w:p>
    <w:p w14:paraId="047089D3"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k. Apply super bond liquid to the outer border of dental cement (dental cement connects to surrounding skin) and let it solidify</w:t>
      </w:r>
    </w:p>
    <w:p w14:paraId="6C640C43" w14:textId="77777777" w:rsidR="00EA10F9" w:rsidRPr="0032715B" w:rsidRDefault="00EA10F9" w:rsidP="00EA10F9">
      <w:pPr>
        <w:spacing w:line="240" w:lineRule="exact"/>
        <w:jc w:val="both"/>
        <w:rPr>
          <w:rFonts w:ascii="Times New Roman" w:hAnsi="Times New Roman" w:cs="Times New Roman"/>
          <w:sz w:val="24"/>
          <w:szCs w:val="24"/>
        </w:rPr>
      </w:pPr>
    </w:p>
    <w:p w14:paraId="5537516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9.  Protec</w:t>
      </w:r>
      <w:r>
        <w:rPr>
          <w:rFonts w:ascii="Times New Roman" w:hAnsi="Times New Roman" w:cs="Times New Roman"/>
          <w:sz w:val="24"/>
          <w:szCs w:val="24"/>
        </w:rPr>
        <w:t>t</w:t>
      </w:r>
      <w:r w:rsidRPr="0032715B">
        <w:rPr>
          <w:rFonts w:ascii="Times New Roman" w:hAnsi="Times New Roman" w:cs="Times New Roman"/>
          <w:sz w:val="24"/>
          <w:szCs w:val="24"/>
        </w:rPr>
        <w:t xml:space="preserve"> the </w:t>
      </w:r>
      <w:r>
        <w:rPr>
          <w:rFonts w:ascii="Times New Roman" w:hAnsi="Times New Roman" w:cs="Times New Roman"/>
          <w:sz w:val="24"/>
          <w:szCs w:val="24"/>
        </w:rPr>
        <w:t>GRIN lens</w:t>
      </w:r>
      <w:r w:rsidRPr="0032715B">
        <w:rPr>
          <w:rFonts w:ascii="Times New Roman" w:hAnsi="Times New Roman" w:cs="Times New Roman"/>
          <w:sz w:val="24"/>
          <w:szCs w:val="24"/>
        </w:rPr>
        <w:t xml:space="preserve"> from damage</w:t>
      </w:r>
    </w:p>
    <w:p w14:paraId="463B18B6"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 </w:t>
      </w:r>
      <w:r w:rsidRPr="0032715B">
        <w:rPr>
          <w:rFonts w:ascii="Times New Roman" w:hAnsi="Times New Roman" w:cs="Times New Roman"/>
          <w:sz w:val="24"/>
          <w:szCs w:val="24"/>
        </w:rPr>
        <w:t>Cover the lens</w:t>
      </w:r>
      <w:r>
        <w:rPr>
          <w:rFonts w:ascii="Times New Roman" w:hAnsi="Times New Roman" w:cs="Times New Roman"/>
          <w:sz w:val="24"/>
          <w:szCs w:val="24"/>
        </w:rPr>
        <w:t xml:space="preserve"> and near surrounding area </w:t>
      </w:r>
      <w:r w:rsidRPr="000C48F2">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0C48F2">
        <w:rPr>
          <w:rFonts w:ascii="Times New Roman" w:hAnsi="Times New Roman" w:cs="Times New Roman"/>
          <w:sz w:val="24"/>
          <w:szCs w:val="24"/>
        </w:rPr>
        <w:t>silicone</w:t>
      </w:r>
      <w:r>
        <w:rPr>
          <w:rFonts w:ascii="Times New Roman" w:hAnsi="Times New Roman" w:cs="Times New Roman"/>
          <w:sz w:val="24"/>
          <w:szCs w:val="24"/>
        </w:rPr>
        <w:t xml:space="preserve"> gel </w:t>
      </w:r>
      <w:r w:rsidRPr="00435959">
        <w:rPr>
          <w:rFonts w:ascii="Times New Roman" w:hAnsi="Times New Roman" w:cs="Times New Roman"/>
          <w:sz w:val="24"/>
          <w:szCs w:val="24"/>
          <w:highlight w:val="cyan"/>
        </w:rPr>
        <w:t xml:space="preserve">(Figure </w:t>
      </w:r>
      <w:r>
        <w:rPr>
          <w:rFonts w:ascii="Times New Roman" w:hAnsi="Times New Roman" w:cs="Times New Roman"/>
          <w:sz w:val="24"/>
          <w:szCs w:val="24"/>
          <w:highlight w:val="cyan"/>
        </w:rPr>
        <w:t>2g</w:t>
      </w:r>
      <w:r w:rsidRPr="00435959">
        <w:rPr>
          <w:rFonts w:ascii="Times New Roman" w:hAnsi="Times New Roman" w:cs="Times New Roman"/>
          <w:sz w:val="24"/>
          <w:szCs w:val="24"/>
          <w:highlight w:val="cyan"/>
        </w:rPr>
        <w:t>)</w:t>
      </w:r>
      <w:r>
        <w:rPr>
          <w:rFonts w:ascii="Times New Roman" w:hAnsi="Times New Roman" w:cs="Times New Roman"/>
          <w:sz w:val="24"/>
          <w:szCs w:val="24"/>
        </w:rPr>
        <w:t>.</w:t>
      </w:r>
    </w:p>
    <w:p w14:paraId="642FE9B6"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Critical: Make sure to apply enough silicone gel to cover lens and surrounding surface area sufficiently. The silicone prevents damages to the lens that would result from regular activity in the home cage.  </w:t>
      </w:r>
    </w:p>
    <w:p w14:paraId="1D25E507"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10.  Finish surgical procedure</w:t>
      </w:r>
    </w:p>
    <w:p w14:paraId="51D0055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ab/>
        <w:t>a. Stop anesthesia.</w:t>
      </w:r>
    </w:p>
    <w:p w14:paraId="34691B7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b. Remove the mouse from the stereotaxic holder.</w:t>
      </w:r>
    </w:p>
    <w:p w14:paraId="3F4E932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c. Administer postoperative </w:t>
      </w:r>
      <w:r>
        <w:rPr>
          <w:rFonts w:ascii="Times New Roman" w:hAnsi="Times New Roman" w:cs="Times New Roman"/>
          <w:sz w:val="24"/>
          <w:szCs w:val="24"/>
        </w:rPr>
        <w:t>5% glucose solution and pain killer Ibuprofen</w:t>
      </w:r>
      <w:r w:rsidRPr="0032715B">
        <w:rPr>
          <w:rFonts w:ascii="Times New Roman" w:hAnsi="Times New Roman" w:cs="Times New Roman"/>
          <w:sz w:val="24"/>
          <w:szCs w:val="24"/>
        </w:rPr>
        <w:t xml:space="preserve"> in agreement with the animal care guidelines of the facility.</w:t>
      </w:r>
      <w:r>
        <w:rPr>
          <w:rFonts w:ascii="Times New Roman" w:hAnsi="Times New Roman" w:cs="Times New Roman"/>
          <w:sz w:val="24"/>
          <w:szCs w:val="24"/>
        </w:rPr>
        <w:t xml:space="preserve"> </w:t>
      </w:r>
    </w:p>
    <w:p w14:paraId="4470BFA6"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d. Place the operated animal in a clean cage and allow the mouse to recover.</w:t>
      </w:r>
    </w:p>
    <w:p w14:paraId="347513C7" w14:textId="77777777" w:rsidR="00EA10F9" w:rsidRPr="0032715B" w:rsidRDefault="00EA10F9" w:rsidP="00EA10F9">
      <w:pPr>
        <w:spacing w:line="240" w:lineRule="exact"/>
        <w:jc w:val="both"/>
        <w:rPr>
          <w:rFonts w:ascii="Times New Roman" w:hAnsi="Times New Roman" w:cs="Times New Roman"/>
          <w:sz w:val="24"/>
          <w:szCs w:val="24"/>
        </w:rPr>
      </w:pPr>
    </w:p>
    <w:p w14:paraId="0A849648"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Critical: After surgery, the animals</w:t>
      </w:r>
      <w:r>
        <w:rPr>
          <w:rFonts w:ascii="Times New Roman" w:hAnsi="Times New Roman" w:cs="Times New Roman"/>
          <w:sz w:val="24"/>
          <w:szCs w:val="24"/>
        </w:rPr>
        <w:t xml:space="preserve"> should be housed</w:t>
      </w:r>
      <w:r w:rsidRPr="0032715B">
        <w:rPr>
          <w:rFonts w:ascii="Times New Roman" w:hAnsi="Times New Roman" w:cs="Times New Roman"/>
          <w:sz w:val="24"/>
          <w:szCs w:val="24"/>
        </w:rPr>
        <w:t xml:space="preserve"> individually.</w:t>
      </w:r>
      <w:r w:rsidRPr="001C7353">
        <w:rPr>
          <w:rFonts w:ascii="Times New Roman" w:hAnsi="Times New Roman" w:cs="Times New Roman"/>
          <w:sz w:val="24"/>
          <w:szCs w:val="24"/>
        </w:rPr>
        <w:t xml:space="preserve"> </w:t>
      </w:r>
      <w:r>
        <w:rPr>
          <w:rFonts w:ascii="Times New Roman" w:hAnsi="Times New Roman" w:cs="Times New Roman"/>
          <w:sz w:val="24"/>
          <w:szCs w:val="24"/>
        </w:rPr>
        <w:t>Otherwise</w:t>
      </w:r>
      <w:r w:rsidRPr="0032715B">
        <w:rPr>
          <w:rFonts w:ascii="Times New Roman" w:hAnsi="Times New Roman" w:cs="Times New Roman"/>
          <w:sz w:val="24"/>
          <w:szCs w:val="24"/>
        </w:rPr>
        <w:t>, one mouse can remove the silicon cap from the other and expose the lens to structural damage.</w:t>
      </w:r>
      <w:r>
        <w:rPr>
          <w:rFonts w:ascii="Times New Roman" w:hAnsi="Times New Roman" w:cs="Times New Roman"/>
          <w:sz w:val="24"/>
          <w:szCs w:val="24"/>
        </w:rPr>
        <w:t xml:space="preserve"> We recommend to place heat-pat partially covering the area of the cage bottom, which prevents hypothermia post-surgery.</w:t>
      </w:r>
    </w:p>
    <w:p w14:paraId="1B860B98"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 Note:  To prepare Ibuprofen (30 mg/kg) solution, 30 mg Ibuprofen powder is dissolved in 100µl of 100% EtOH and then 1000</w:t>
      </w:r>
      <w:r w:rsidRPr="00E363A7">
        <w:rPr>
          <w:rFonts w:ascii="Times New Roman" w:hAnsi="Times New Roman" w:cs="Times New Roman"/>
          <w:sz w:val="24"/>
          <w:szCs w:val="24"/>
        </w:rPr>
        <w:t xml:space="preserve"> µl</w:t>
      </w:r>
      <w:r>
        <w:rPr>
          <w:rFonts w:ascii="Times New Roman" w:hAnsi="Times New Roman" w:cs="Times New Roman"/>
          <w:sz w:val="24"/>
          <w:szCs w:val="24"/>
        </w:rPr>
        <w:t xml:space="preserve"> sunflower oil is added. In the last step, ethanol was evaporated by centrifuge.</w:t>
      </w:r>
    </w:p>
    <w:p w14:paraId="00778BFB" w14:textId="77777777" w:rsidR="00EA10F9" w:rsidRDefault="00EA10F9" w:rsidP="00EA10F9">
      <w:pPr>
        <w:spacing w:line="240" w:lineRule="exact"/>
        <w:jc w:val="both"/>
        <w:rPr>
          <w:rFonts w:ascii="Times New Roman" w:hAnsi="Times New Roman" w:cs="Times New Roman"/>
          <w:sz w:val="24"/>
          <w:szCs w:val="24"/>
        </w:rPr>
      </w:pPr>
    </w:p>
    <w:p w14:paraId="0541D3C9"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 xml:space="preserve">    </w:t>
      </w:r>
    </w:p>
    <w:p w14:paraId="496670F4" w14:textId="77777777" w:rsidR="00EA10F9" w:rsidRPr="0032715B" w:rsidRDefault="00EA10F9" w:rsidP="00EA10F9">
      <w:pPr>
        <w:spacing w:line="240" w:lineRule="exact"/>
        <w:jc w:val="both"/>
        <w:rPr>
          <w:rFonts w:ascii="Times New Roman" w:hAnsi="Times New Roman" w:cs="Times New Roman"/>
          <w:b/>
          <w:sz w:val="24"/>
          <w:szCs w:val="24"/>
        </w:rPr>
      </w:pPr>
      <w:r w:rsidRPr="0032715B">
        <w:rPr>
          <w:rFonts w:ascii="Times New Roman" w:hAnsi="Times New Roman" w:cs="Times New Roman"/>
          <w:b/>
          <w:sz w:val="24"/>
          <w:szCs w:val="24"/>
        </w:rPr>
        <w:t>Post-operative recovery</w:t>
      </w:r>
    </w:p>
    <w:p w14:paraId="7A08290C" w14:textId="77777777" w:rsidR="00EA10F9" w:rsidRPr="0032715B" w:rsidRDefault="00EA10F9" w:rsidP="00EA10F9">
      <w:pPr>
        <w:spacing w:line="240" w:lineRule="exact"/>
        <w:jc w:val="both"/>
        <w:rPr>
          <w:rFonts w:ascii="Times New Roman" w:hAnsi="Times New Roman" w:cs="Times New Roman"/>
          <w:b/>
          <w:sz w:val="24"/>
          <w:szCs w:val="24"/>
        </w:rPr>
      </w:pPr>
    </w:p>
    <w:p w14:paraId="261B9B3C"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Timing: At least 1 week</w:t>
      </w:r>
    </w:p>
    <w:p w14:paraId="0C1F199A" w14:textId="77777777" w:rsidR="00EA10F9" w:rsidRDefault="00EA10F9" w:rsidP="00EA10F9">
      <w:pPr>
        <w:spacing w:line="240" w:lineRule="exact"/>
        <w:jc w:val="both"/>
        <w:rPr>
          <w:rFonts w:ascii="Times New Roman" w:hAnsi="Times New Roman" w:cs="Times New Roman"/>
          <w:bCs/>
          <w:sz w:val="24"/>
          <w:szCs w:val="24"/>
        </w:rPr>
      </w:pPr>
    </w:p>
    <w:p w14:paraId="2025E364" w14:textId="77777777" w:rsidR="00EA10F9" w:rsidRPr="00D53CA8" w:rsidRDefault="00EA10F9" w:rsidP="00EA10F9">
      <w:pPr>
        <w:spacing w:line="240" w:lineRule="exact"/>
        <w:jc w:val="both"/>
        <w:rPr>
          <w:rFonts w:ascii="Times New Roman" w:hAnsi="Times New Roman" w:cs="Times New Roman"/>
          <w:bCs/>
          <w:sz w:val="24"/>
          <w:szCs w:val="24"/>
        </w:rPr>
      </w:pPr>
      <w:r w:rsidRPr="00D53CA8">
        <w:rPr>
          <w:rFonts w:ascii="Times New Roman" w:hAnsi="Times New Roman" w:cs="Times New Roman"/>
          <w:bCs/>
          <w:sz w:val="24"/>
          <w:szCs w:val="24"/>
        </w:rPr>
        <w:t>Note: We recommend keeping mice in sleeping chamber</w:t>
      </w:r>
      <w:r>
        <w:rPr>
          <w:rFonts w:ascii="Times New Roman" w:hAnsi="Times New Roman" w:cs="Times New Roman"/>
          <w:bCs/>
          <w:sz w:val="24"/>
          <w:szCs w:val="24"/>
        </w:rPr>
        <w:t>/room</w:t>
      </w:r>
      <w:r w:rsidRPr="00D53CA8">
        <w:rPr>
          <w:rFonts w:ascii="Times New Roman" w:hAnsi="Times New Roman" w:cs="Times New Roman"/>
          <w:bCs/>
          <w:sz w:val="24"/>
          <w:szCs w:val="24"/>
        </w:rPr>
        <w:t xml:space="preserve"> </w:t>
      </w:r>
      <w:r>
        <w:rPr>
          <w:rFonts w:ascii="Times New Roman" w:hAnsi="Times New Roman" w:cs="Times New Roman"/>
          <w:bCs/>
          <w:sz w:val="24"/>
          <w:szCs w:val="24"/>
        </w:rPr>
        <w:t>in post-</w:t>
      </w:r>
      <w:r w:rsidRPr="00D53CA8">
        <w:rPr>
          <w:rFonts w:ascii="Times New Roman" w:hAnsi="Times New Roman" w:cs="Times New Roman"/>
          <w:bCs/>
          <w:sz w:val="24"/>
          <w:szCs w:val="24"/>
        </w:rPr>
        <w:t>surgery</w:t>
      </w:r>
      <w:r>
        <w:rPr>
          <w:rFonts w:ascii="Times New Roman" w:hAnsi="Times New Roman" w:cs="Times New Roman"/>
          <w:bCs/>
          <w:sz w:val="24"/>
          <w:szCs w:val="24"/>
        </w:rPr>
        <w:t xml:space="preserve"> recovery period. The mouse gets habituated to sleeping environment in this way. </w:t>
      </w:r>
      <w:r w:rsidRPr="00D53CA8">
        <w:rPr>
          <w:rFonts w:ascii="Times New Roman" w:hAnsi="Times New Roman" w:cs="Times New Roman"/>
          <w:bCs/>
          <w:sz w:val="24"/>
          <w:szCs w:val="24"/>
        </w:rPr>
        <w:t xml:space="preserve">   </w:t>
      </w:r>
    </w:p>
    <w:p w14:paraId="689140E0" w14:textId="77777777" w:rsidR="00EA10F9" w:rsidRPr="0032715B" w:rsidRDefault="00EA10F9" w:rsidP="00EA10F9">
      <w:pPr>
        <w:spacing w:line="240" w:lineRule="exact"/>
        <w:jc w:val="both"/>
        <w:rPr>
          <w:rFonts w:ascii="Times New Roman" w:hAnsi="Times New Roman" w:cs="Times New Roman"/>
          <w:sz w:val="24"/>
          <w:szCs w:val="24"/>
        </w:rPr>
      </w:pPr>
    </w:p>
    <w:p w14:paraId="2772D18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Allow the operated mice to rest for at least one week with minimal manipulation.</w:t>
      </w:r>
    </w:p>
    <w:p w14:paraId="7ADC0C90" w14:textId="77777777" w:rsidR="00EA10F9" w:rsidRPr="0032715B" w:rsidRDefault="00EA10F9" w:rsidP="00EA10F9">
      <w:pPr>
        <w:spacing w:line="240" w:lineRule="exact"/>
        <w:jc w:val="both"/>
        <w:rPr>
          <w:rFonts w:ascii="Times New Roman" w:hAnsi="Times New Roman" w:cs="Times New Roman"/>
          <w:sz w:val="24"/>
          <w:szCs w:val="24"/>
        </w:rPr>
      </w:pPr>
    </w:p>
    <w:p w14:paraId="66DAF42F"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Manipulation during this period may cause detachment of the </w:t>
      </w:r>
      <w:r>
        <w:rPr>
          <w:rFonts w:ascii="Times New Roman" w:hAnsi="Times New Roman" w:cs="Times New Roman"/>
          <w:sz w:val="24"/>
          <w:szCs w:val="24"/>
        </w:rPr>
        <w:t>lens and electrodes</w:t>
      </w:r>
      <w:r w:rsidRPr="0032715B">
        <w:rPr>
          <w:rFonts w:ascii="Times New Roman" w:hAnsi="Times New Roman" w:cs="Times New Roman"/>
          <w:sz w:val="24"/>
          <w:szCs w:val="24"/>
        </w:rPr>
        <w:t xml:space="preserve"> since </w:t>
      </w:r>
      <w:r>
        <w:rPr>
          <w:rFonts w:ascii="Times New Roman" w:hAnsi="Times New Roman" w:cs="Times New Roman"/>
          <w:sz w:val="24"/>
          <w:szCs w:val="24"/>
        </w:rPr>
        <w:t>the mouse</w:t>
      </w:r>
      <w:r w:rsidRPr="0032715B">
        <w:rPr>
          <w:rFonts w:ascii="Times New Roman" w:hAnsi="Times New Roman" w:cs="Times New Roman"/>
          <w:sz w:val="24"/>
          <w:szCs w:val="24"/>
        </w:rPr>
        <w:t xml:space="preserve"> might still present some degree of inflammation from the surgery, reducing the adhesion of the resin and dental cement to the skull.</w:t>
      </w:r>
    </w:p>
    <w:p w14:paraId="78D6A349" w14:textId="77777777" w:rsidR="00EA10F9" w:rsidRPr="0032715B" w:rsidRDefault="00EA10F9" w:rsidP="00EA10F9">
      <w:pPr>
        <w:spacing w:line="240" w:lineRule="exact"/>
        <w:jc w:val="both"/>
        <w:rPr>
          <w:rFonts w:ascii="Times New Roman" w:hAnsi="Times New Roman" w:cs="Times New Roman"/>
          <w:sz w:val="24"/>
          <w:szCs w:val="24"/>
        </w:rPr>
      </w:pPr>
    </w:p>
    <w:p w14:paraId="5D431D28" w14:textId="77777777" w:rsidR="00EA10F9" w:rsidRPr="0032715B" w:rsidRDefault="00EA10F9" w:rsidP="00EA10F9">
      <w:pPr>
        <w:spacing w:line="240" w:lineRule="exact"/>
        <w:jc w:val="both"/>
        <w:rPr>
          <w:rFonts w:ascii="Times New Roman" w:hAnsi="Times New Roman" w:cs="Times New Roman"/>
          <w:b/>
          <w:sz w:val="24"/>
          <w:szCs w:val="24"/>
        </w:rPr>
      </w:pPr>
      <w:proofErr w:type="spellStart"/>
      <w:r w:rsidRPr="0032715B">
        <w:rPr>
          <w:rFonts w:ascii="Times New Roman" w:hAnsi="Times New Roman" w:cs="Times New Roman"/>
          <w:b/>
          <w:sz w:val="24"/>
          <w:szCs w:val="24"/>
        </w:rPr>
        <w:t>Microendoscope</w:t>
      </w:r>
      <w:proofErr w:type="spellEnd"/>
      <w:r w:rsidRPr="0032715B">
        <w:rPr>
          <w:rFonts w:ascii="Times New Roman" w:hAnsi="Times New Roman" w:cs="Times New Roman"/>
          <w:b/>
          <w:sz w:val="24"/>
          <w:szCs w:val="24"/>
        </w:rPr>
        <w:t xml:space="preserve"> baseplate attachment</w:t>
      </w:r>
      <w:r>
        <w:rPr>
          <w:rFonts w:ascii="Times New Roman" w:hAnsi="Times New Roman" w:cs="Times New Roman"/>
          <w:b/>
          <w:sz w:val="24"/>
          <w:szCs w:val="24"/>
        </w:rPr>
        <w:t xml:space="preserve"> </w:t>
      </w:r>
      <w:r w:rsidRPr="001A4027">
        <w:rPr>
          <w:rFonts w:ascii="Times New Roman" w:hAnsi="Times New Roman" w:cs="Times New Roman"/>
          <w:b/>
          <w:sz w:val="24"/>
          <w:szCs w:val="24"/>
          <w:highlight w:val="cyan"/>
        </w:rPr>
        <w:t>(Video 2)</w:t>
      </w:r>
    </w:p>
    <w:p w14:paraId="72C26843" w14:textId="77777777" w:rsidR="00EA10F9" w:rsidRPr="0032715B" w:rsidRDefault="00EA10F9" w:rsidP="00EA10F9">
      <w:pPr>
        <w:spacing w:line="240" w:lineRule="exact"/>
        <w:jc w:val="both"/>
        <w:rPr>
          <w:rFonts w:ascii="Times New Roman" w:hAnsi="Times New Roman" w:cs="Times New Roman"/>
          <w:b/>
          <w:sz w:val="24"/>
          <w:szCs w:val="24"/>
        </w:rPr>
      </w:pPr>
    </w:p>
    <w:p w14:paraId="2726BF4A"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Timing: </w:t>
      </w:r>
      <w:r>
        <w:rPr>
          <w:rFonts w:ascii="Times New Roman" w:hAnsi="Times New Roman" w:cs="Times New Roman"/>
          <w:sz w:val="24"/>
          <w:szCs w:val="24"/>
        </w:rPr>
        <w:t>30</w:t>
      </w:r>
      <w:r w:rsidRPr="0032715B">
        <w:rPr>
          <w:rFonts w:ascii="Times New Roman" w:hAnsi="Times New Roman" w:cs="Times New Roman"/>
          <w:sz w:val="24"/>
          <w:szCs w:val="24"/>
        </w:rPr>
        <w:t xml:space="preserve"> min per mouse</w:t>
      </w:r>
    </w:p>
    <w:p w14:paraId="1485318F" w14:textId="77777777" w:rsidR="00EA10F9" w:rsidRPr="0032715B" w:rsidRDefault="00EA10F9" w:rsidP="00EA10F9">
      <w:pPr>
        <w:spacing w:line="240" w:lineRule="exact"/>
        <w:jc w:val="both"/>
        <w:rPr>
          <w:rFonts w:ascii="Times New Roman" w:hAnsi="Times New Roman" w:cs="Times New Roman"/>
          <w:sz w:val="24"/>
          <w:szCs w:val="24"/>
        </w:rPr>
      </w:pPr>
    </w:p>
    <w:p w14:paraId="54CAECDA"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Magnetic baseplates for the miniature microscope</w:t>
      </w:r>
      <w:r w:rsidRPr="0032715B">
        <w:rPr>
          <w:rFonts w:ascii="Times New Roman" w:hAnsi="Times New Roman" w:cs="Times New Roman"/>
          <w:sz w:val="24"/>
          <w:szCs w:val="24"/>
        </w:rPr>
        <w:t xml:space="preserve"> imaging are attached to </w:t>
      </w:r>
      <w:r>
        <w:rPr>
          <w:rFonts w:ascii="Times New Roman" w:hAnsi="Times New Roman" w:cs="Times New Roman"/>
          <w:sz w:val="24"/>
          <w:szCs w:val="24"/>
        </w:rPr>
        <w:t xml:space="preserve">the </w:t>
      </w:r>
      <w:r w:rsidRPr="0032715B">
        <w:rPr>
          <w:rFonts w:ascii="Times New Roman" w:hAnsi="Times New Roman" w:cs="Times New Roman"/>
          <w:sz w:val="24"/>
          <w:szCs w:val="24"/>
        </w:rPr>
        <w:t xml:space="preserve">operated </w:t>
      </w:r>
      <w:r>
        <w:rPr>
          <w:rFonts w:ascii="Times New Roman" w:hAnsi="Times New Roman" w:cs="Times New Roman"/>
          <w:sz w:val="24"/>
          <w:szCs w:val="24"/>
        </w:rPr>
        <w:t>mouse</w:t>
      </w:r>
    </w:p>
    <w:p w14:paraId="07ED3FFD" w14:textId="77777777" w:rsidR="00EA10F9" w:rsidRPr="0032715B" w:rsidRDefault="00EA10F9" w:rsidP="00EA10F9">
      <w:pPr>
        <w:spacing w:line="240" w:lineRule="exact"/>
        <w:jc w:val="both"/>
        <w:rPr>
          <w:rFonts w:ascii="Times New Roman" w:hAnsi="Times New Roman" w:cs="Times New Roman"/>
          <w:sz w:val="24"/>
          <w:szCs w:val="24"/>
        </w:rPr>
      </w:pPr>
    </w:p>
    <w:p w14:paraId="33BC89C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11.  Anesthetize the </w:t>
      </w:r>
      <w:r>
        <w:rPr>
          <w:rFonts w:ascii="Times New Roman" w:hAnsi="Times New Roman" w:cs="Times New Roman"/>
          <w:sz w:val="24"/>
          <w:szCs w:val="24"/>
        </w:rPr>
        <w:t>mouse</w:t>
      </w:r>
      <w:r w:rsidRPr="0032715B">
        <w:rPr>
          <w:rFonts w:ascii="Times New Roman" w:hAnsi="Times New Roman" w:cs="Times New Roman"/>
          <w:sz w:val="24"/>
          <w:szCs w:val="24"/>
        </w:rPr>
        <w:t xml:space="preserve"> with isoflurane.</w:t>
      </w:r>
    </w:p>
    <w:p w14:paraId="62FD7778"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1</w:t>
      </w:r>
      <w:r w:rsidRPr="00E363A7">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E363A7">
        <w:rPr>
          <w:rFonts w:ascii="Times New Roman" w:hAnsi="Times New Roman" w:cs="Times New Roman"/>
          <w:sz w:val="24"/>
          <w:szCs w:val="24"/>
        </w:rPr>
        <w:t>Secure the mouse’s head in the stereotaxic frame</w:t>
      </w:r>
    </w:p>
    <w:p w14:paraId="30DD25F0"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13.  Prepare the </w:t>
      </w:r>
      <w:r>
        <w:rPr>
          <w:rFonts w:ascii="Times New Roman" w:hAnsi="Times New Roman" w:cs="Times New Roman"/>
          <w:sz w:val="24"/>
          <w:szCs w:val="24"/>
        </w:rPr>
        <w:t>miniature microscope</w:t>
      </w:r>
    </w:p>
    <w:p w14:paraId="2F053EE2"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a. Attach the magnetic baseplate to the </w:t>
      </w:r>
      <w:r w:rsidRPr="000C48F2">
        <w:rPr>
          <w:rFonts w:ascii="Times New Roman" w:hAnsi="Times New Roman" w:cs="Times New Roman"/>
          <w:sz w:val="24"/>
          <w:szCs w:val="24"/>
        </w:rPr>
        <w:t>miniature microscope</w:t>
      </w:r>
      <w:r w:rsidRPr="0032715B">
        <w:rPr>
          <w:rFonts w:ascii="Times New Roman" w:hAnsi="Times New Roman" w:cs="Times New Roman"/>
          <w:sz w:val="24"/>
          <w:szCs w:val="24"/>
        </w:rPr>
        <w:t>.</w:t>
      </w:r>
    </w:p>
    <w:p w14:paraId="774A1DA5"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b. Secure the </w:t>
      </w:r>
      <w:proofErr w:type="spellStart"/>
      <w:r w:rsidRPr="0032715B">
        <w:rPr>
          <w:rFonts w:ascii="Times New Roman" w:hAnsi="Times New Roman" w:cs="Times New Roman"/>
          <w:sz w:val="24"/>
          <w:szCs w:val="24"/>
        </w:rPr>
        <w:t>microendoscope</w:t>
      </w:r>
      <w:proofErr w:type="spellEnd"/>
      <w:r w:rsidRPr="0032715B">
        <w:rPr>
          <w:rFonts w:ascii="Times New Roman" w:hAnsi="Times New Roman" w:cs="Times New Roman"/>
          <w:sz w:val="24"/>
          <w:szCs w:val="24"/>
        </w:rPr>
        <w:t xml:space="preserve"> to its gripper tool and attach it to a micromanipulator</w:t>
      </w:r>
    </w:p>
    <w:p w14:paraId="71602FF6"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c. Connect the recording hardware to the computer</w:t>
      </w:r>
    </w:p>
    <w:p w14:paraId="121CD54C"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d. Position the </w:t>
      </w:r>
      <w:r w:rsidRPr="000C48F2">
        <w:rPr>
          <w:rFonts w:ascii="Times New Roman" w:hAnsi="Times New Roman" w:cs="Times New Roman"/>
          <w:sz w:val="24"/>
          <w:szCs w:val="24"/>
        </w:rPr>
        <w:t>miniature microscope</w:t>
      </w:r>
      <w:r w:rsidRPr="0032715B">
        <w:rPr>
          <w:rFonts w:ascii="Times New Roman" w:hAnsi="Times New Roman" w:cs="Times New Roman"/>
          <w:sz w:val="24"/>
          <w:szCs w:val="24"/>
        </w:rPr>
        <w:t xml:space="preserve"> above the head of the mouse</w:t>
      </w:r>
    </w:p>
    <w:p w14:paraId="772F91D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e. Start the image acquisition software</w:t>
      </w:r>
    </w:p>
    <w:p w14:paraId="76FB892C" w14:textId="77777777" w:rsidR="00EA10F9" w:rsidRPr="0032715B" w:rsidRDefault="00EA10F9" w:rsidP="00EA10F9">
      <w:pPr>
        <w:spacing w:line="240" w:lineRule="exact"/>
        <w:jc w:val="both"/>
        <w:rPr>
          <w:rFonts w:ascii="Times New Roman" w:hAnsi="Times New Roman" w:cs="Times New Roman"/>
          <w:sz w:val="24"/>
          <w:szCs w:val="24"/>
        </w:rPr>
      </w:pPr>
    </w:p>
    <w:p w14:paraId="2ACA5EB0"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14.  Attach the magnetic baseplate</w:t>
      </w:r>
    </w:p>
    <w:p w14:paraId="309F499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a. Remove the silicon protection from the skull of the animal</w:t>
      </w:r>
    </w:p>
    <w:p w14:paraId="69D74D3E"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b. Adjust the position of the </w:t>
      </w:r>
      <w:r w:rsidRPr="000C48F2">
        <w:rPr>
          <w:rFonts w:ascii="Times New Roman" w:hAnsi="Times New Roman" w:cs="Times New Roman"/>
          <w:sz w:val="24"/>
          <w:szCs w:val="24"/>
        </w:rPr>
        <w:t>miniature microscope</w:t>
      </w:r>
      <w:r w:rsidRPr="0032715B">
        <w:rPr>
          <w:rFonts w:ascii="Times New Roman" w:hAnsi="Times New Roman" w:cs="Times New Roman"/>
          <w:sz w:val="24"/>
          <w:szCs w:val="24"/>
        </w:rPr>
        <w:t xml:space="preserve"> using the micromanipulator, centering it above the implanted lens.</w:t>
      </w:r>
    </w:p>
    <w:p w14:paraId="03BB3B7D"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c. Turn on the LED light of the </w:t>
      </w:r>
      <w:r w:rsidRPr="000C48F2">
        <w:rPr>
          <w:rFonts w:ascii="Times New Roman" w:hAnsi="Times New Roman" w:cs="Times New Roman"/>
          <w:sz w:val="24"/>
          <w:szCs w:val="24"/>
        </w:rPr>
        <w:t>miniature microscope</w:t>
      </w:r>
      <w:r w:rsidRPr="0032715B">
        <w:rPr>
          <w:rFonts w:ascii="Times New Roman" w:hAnsi="Times New Roman" w:cs="Times New Roman"/>
          <w:sz w:val="24"/>
          <w:szCs w:val="24"/>
        </w:rPr>
        <w:t xml:space="preserve"> and lower it until the top surface of the lens becomes visible through the camera.</w:t>
      </w:r>
    </w:p>
    <w:p w14:paraId="40E5D67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d. Carefully continue lowering the </w:t>
      </w:r>
      <w:proofErr w:type="spellStart"/>
      <w:r w:rsidRPr="0032715B">
        <w:rPr>
          <w:rFonts w:ascii="Times New Roman" w:hAnsi="Times New Roman" w:cs="Times New Roman"/>
          <w:sz w:val="24"/>
          <w:szCs w:val="24"/>
        </w:rPr>
        <w:t>mic</w:t>
      </w:r>
      <w:r>
        <w:rPr>
          <w:rFonts w:ascii="Times New Roman" w:hAnsi="Times New Roman" w:cs="Times New Roman"/>
          <w:sz w:val="24"/>
          <w:szCs w:val="24"/>
        </w:rPr>
        <w:t>roendoscope</w:t>
      </w:r>
      <w:proofErr w:type="spellEnd"/>
      <w:r>
        <w:rPr>
          <w:rFonts w:ascii="Times New Roman" w:hAnsi="Times New Roman" w:cs="Times New Roman"/>
          <w:sz w:val="24"/>
          <w:szCs w:val="24"/>
        </w:rPr>
        <w:t xml:space="preserve"> until</w:t>
      </w:r>
      <w:r w:rsidRPr="0032715B">
        <w:rPr>
          <w:rFonts w:ascii="Times New Roman" w:hAnsi="Times New Roman" w:cs="Times New Roman"/>
          <w:sz w:val="24"/>
          <w:szCs w:val="24"/>
        </w:rPr>
        <w:t xml:space="preserve"> the </w:t>
      </w:r>
      <w:r>
        <w:rPr>
          <w:rFonts w:ascii="Times New Roman" w:hAnsi="Times New Roman" w:cs="Times New Roman"/>
          <w:sz w:val="24"/>
          <w:szCs w:val="24"/>
        </w:rPr>
        <w:t>dentate gyrus</w:t>
      </w:r>
      <w:r w:rsidRPr="0032715B">
        <w:rPr>
          <w:rFonts w:ascii="Times New Roman" w:hAnsi="Times New Roman" w:cs="Times New Roman"/>
          <w:sz w:val="24"/>
          <w:szCs w:val="24"/>
        </w:rPr>
        <w:t xml:space="preserve"> becomes visible.</w:t>
      </w:r>
    </w:p>
    <w:p w14:paraId="4C618BF1" w14:textId="77777777" w:rsidR="00EA10F9" w:rsidRPr="0032715B" w:rsidRDefault="00EA10F9" w:rsidP="00EA10F9">
      <w:pPr>
        <w:spacing w:line="240" w:lineRule="exact"/>
        <w:jc w:val="both"/>
        <w:rPr>
          <w:rFonts w:ascii="Times New Roman" w:hAnsi="Times New Roman" w:cs="Times New Roman"/>
          <w:sz w:val="24"/>
          <w:szCs w:val="24"/>
        </w:rPr>
      </w:pPr>
      <w:r w:rsidRPr="002F1C17">
        <w:rPr>
          <w:rFonts w:ascii="Times New Roman" w:hAnsi="Times New Roman" w:cs="Times New Roman"/>
          <w:sz w:val="24"/>
          <w:szCs w:val="24"/>
        </w:rPr>
        <w:t xml:space="preserve">Note: </w:t>
      </w:r>
      <w:r w:rsidRPr="00D96E9E">
        <w:rPr>
          <w:rFonts w:ascii="Times New Roman" w:hAnsi="Times New Roman" w:cs="Times New Roman"/>
          <w:sz w:val="24"/>
          <w:szCs w:val="24"/>
        </w:rPr>
        <w:t xml:space="preserve">The </w:t>
      </w:r>
      <w:r>
        <w:rPr>
          <w:rFonts w:ascii="Times New Roman" w:hAnsi="Times New Roman" w:cs="Times New Roman"/>
          <w:sz w:val="24"/>
          <w:szCs w:val="24"/>
        </w:rPr>
        <w:t>DG</w:t>
      </w:r>
      <w:r w:rsidRPr="00D96E9E">
        <w:rPr>
          <w:rFonts w:ascii="Times New Roman" w:hAnsi="Times New Roman" w:cs="Times New Roman"/>
          <w:sz w:val="24"/>
          <w:szCs w:val="24"/>
        </w:rPr>
        <w:t xml:space="preserve"> will be recognizable by its abundant vasculature. Due to the GCaMP3 expression in </w:t>
      </w:r>
      <w:proofErr w:type="spellStart"/>
      <w:r w:rsidRPr="00D96E9E">
        <w:rPr>
          <w:rFonts w:ascii="Times New Roman" w:hAnsi="Times New Roman" w:cs="Times New Roman"/>
          <w:sz w:val="24"/>
          <w:szCs w:val="24"/>
        </w:rPr>
        <w:t>abGCs</w:t>
      </w:r>
      <w:proofErr w:type="spellEnd"/>
      <w:r w:rsidRPr="00D96E9E">
        <w:rPr>
          <w:rFonts w:ascii="Times New Roman" w:hAnsi="Times New Roman" w:cs="Times New Roman"/>
          <w:sz w:val="24"/>
          <w:szCs w:val="24"/>
        </w:rPr>
        <w:t xml:space="preserve"> and our implantation method, this will be the first brain structure to be focusable.</w:t>
      </w:r>
    </w:p>
    <w:p w14:paraId="554267ED" w14:textId="77777777" w:rsidR="00EA10F9" w:rsidRPr="0032715B" w:rsidRDefault="00EA10F9" w:rsidP="00EA10F9">
      <w:pPr>
        <w:spacing w:line="240" w:lineRule="exact"/>
        <w:jc w:val="both"/>
        <w:rPr>
          <w:rFonts w:ascii="Times New Roman" w:hAnsi="Times New Roman" w:cs="Times New Roman"/>
          <w:sz w:val="24"/>
          <w:szCs w:val="24"/>
        </w:rPr>
      </w:pPr>
    </w:p>
    <w:p w14:paraId="6F99E4F5" w14:textId="70050776"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e. From this point, lower the microscope ~</w:t>
      </w:r>
      <w:r>
        <w:rPr>
          <w:rFonts w:ascii="Times New Roman" w:hAnsi="Times New Roman" w:cs="Times New Roman"/>
          <w:sz w:val="24"/>
          <w:szCs w:val="24"/>
        </w:rPr>
        <w:t>50</w:t>
      </w:r>
      <w:r w:rsidRPr="0032715B">
        <w:rPr>
          <w:rFonts w:ascii="Times New Roman" w:hAnsi="Times New Roman" w:cs="Times New Roman"/>
          <w:sz w:val="24"/>
          <w:szCs w:val="24"/>
        </w:rPr>
        <w:t xml:space="preserve"> µm to adjust the imaging focus to the granular/</w:t>
      </w:r>
      <w:proofErr w:type="spellStart"/>
      <w:r w:rsidRPr="0032715B">
        <w:rPr>
          <w:rFonts w:ascii="Times New Roman" w:hAnsi="Times New Roman" w:cs="Times New Roman"/>
          <w:sz w:val="24"/>
          <w:szCs w:val="24"/>
        </w:rPr>
        <w:t>subgranular</w:t>
      </w:r>
      <w:proofErr w:type="spellEnd"/>
      <w:r w:rsidRPr="0032715B">
        <w:rPr>
          <w:rFonts w:ascii="Times New Roman" w:hAnsi="Times New Roman" w:cs="Times New Roman"/>
          <w:sz w:val="24"/>
          <w:szCs w:val="24"/>
        </w:rPr>
        <w:t xml:space="preserve"> layer. The vasculature seen before should become out of focus by this point</w:t>
      </w:r>
      <w:r>
        <w:rPr>
          <w:rFonts w:ascii="Times New Roman" w:hAnsi="Times New Roman" w:cs="Times New Roman"/>
          <w:sz w:val="24"/>
          <w:szCs w:val="24"/>
        </w:rPr>
        <w:t xml:space="preserve"> </w:t>
      </w:r>
      <w:r w:rsidRPr="001A4027">
        <w:rPr>
          <w:rFonts w:ascii="Times New Roman" w:hAnsi="Times New Roman" w:cs="Times New Roman"/>
          <w:sz w:val="24"/>
          <w:szCs w:val="24"/>
          <w:highlight w:val="cyan"/>
        </w:rPr>
        <w:t>(</w:t>
      </w:r>
      <w:r>
        <w:rPr>
          <w:rFonts w:ascii="Times New Roman" w:hAnsi="Times New Roman" w:cs="Times New Roman"/>
          <w:sz w:val="24"/>
          <w:szCs w:val="24"/>
          <w:highlight w:val="cyan"/>
        </w:rPr>
        <w:t>figure 3a</w:t>
      </w:r>
      <w:r w:rsidRPr="001A4027">
        <w:rPr>
          <w:rFonts w:ascii="Times New Roman" w:hAnsi="Times New Roman" w:cs="Times New Roman"/>
          <w:sz w:val="24"/>
          <w:szCs w:val="24"/>
          <w:highlight w:val="cyan"/>
        </w:rPr>
        <w:t>)</w:t>
      </w:r>
      <w:r w:rsidRPr="0032715B">
        <w:rPr>
          <w:rFonts w:ascii="Times New Roman" w:hAnsi="Times New Roman" w:cs="Times New Roman"/>
          <w:sz w:val="24"/>
          <w:szCs w:val="24"/>
        </w:rPr>
        <w:t>.</w:t>
      </w:r>
    </w:p>
    <w:p w14:paraId="7DF1807D" w14:textId="77777777" w:rsidR="00EA10F9" w:rsidRPr="0032715B" w:rsidRDefault="00EA10F9" w:rsidP="00EA10F9">
      <w:pPr>
        <w:spacing w:line="240" w:lineRule="exact"/>
        <w:jc w:val="both"/>
        <w:rPr>
          <w:rFonts w:ascii="Times New Roman" w:hAnsi="Times New Roman" w:cs="Times New Roman"/>
          <w:sz w:val="24"/>
          <w:szCs w:val="24"/>
        </w:rPr>
      </w:pPr>
    </w:p>
    <w:p w14:paraId="34DB346C"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Optional: </w:t>
      </w:r>
      <w:r>
        <w:rPr>
          <w:rFonts w:ascii="Times New Roman" w:hAnsi="Times New Roman" w:cs="Times New Roman"/>
          <w:sz w:val="24"/>
          <w:szCs w:val="24"/>
        </w:rPr>
        <w:t>When</w:t>
      </w:r>
      <w:r w:rsidRPr="0032715B">
        <w:rPr>
          <w:rFonts w:ascii="Times New Roman" w:hAnsi="Times New Roman" w:cs="Times New Roman"/>
          <w:sz w:val="24"/>
          <w:szCs w:val="24"/>
        </w:rPr>
        <w:t xml:space="preserve"> the outlines of </w:t>
      </w:r>
      <w:r>
        <w:rPr>
          <w:rFonts w:ascii="Times New Roman" w:hAnsi="Times New Roman" w:cs="Times New Roman"/>
          <w:sz w:val="24"/>
          <w:szCs w:val="24"/>
        </w:rPr>
        <w:t xml:space="preserve">GCaMP3-expressing </w:t>
      </w:r>
      <w:proofErr w:type="spellStart"/>
      <w:r>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sidRPr="0032715B">
        <w:rPr>
          <w:rFonts w:ascii="Times New Roman" w:hAnsi="Times New Roman" w:cs="Times New Roman"/>
          <w:sz w:val="24"/>
          <w:szCs w:val="24"/>
        </w:rPr>
        <w:t xml:space="preserve"> can be visualized</w:t>
      </w:r>
      <w:r>
        <w:rPr>
          <w:rFonts w:ascii="Times New Roman" w:hAnsi="Times New Roman" w:cs="Times New Roman"/>
          <w:sz w:val="24"/>
          <w:szCs w:val="24"/>
        </w:rPr>
        <w:t>,</w:t>
      </w:r>
      <w:r w:rsidRPr="0032715B">
        <w:rPr>
          <w:rFonts w:ascii="Times New Roman" w:hAnsi="Times New Roman" w:cs="Times New Roman"/>
          <w:sz w:val="24"/>
          <w:szCs w:val="24"/>
        </w:rPr>
        <w:t xml:space="preserve"> we recommend switching to the </w:t>
      </w:r>
      <w:proofErr w:type="spellStart"/>
      <w:r>
        <w:rPr>
          <w:rFonts w:ascii="Times New Roman" w:hAnsi="Times New Roman" w:cs="Times New Roman"/>
          <w:sz w:val="24"/>
          <w:szCs w:val="24"/>
        </w:rPr>
        <w:t>nVista</w:t>
      </w:r>
      <w:proofErr w:type="spellEnd"/>
      <w:r>
        <w:rPr>
          <w:rFonts w:ascii="Times New Roman" w:hAnsi="Times New Roman" w:cs="Times New Roman"/>
          <w:sz w:val="24"/>
          <w:szCs w:val="24"/>
        </w:rPr>
        <w:t xml:space="preserve"> </w:t>
      </w:r>
      <w:r w:rsidRPr="0032715B">
        <w:rPr>
          <w:rFonts w:ascii="Times New Roman" w:hAnsi="Times New Roman" w:cs="Times New Roman"/>
          <w:sz w:val="24"/>
          <w:szCs w:val="24"/>
        </w:rPr>
        <w:t>software ∆F/F function to confirm whether there are dynamic changes in fluorescence corresponding of Ca</w:t>
      </w:r>
      <w:r w:rsidRPr="00EF4A97">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w:t>
      </w:r>
      <w:r>
        <w:rPr>
          <w:rFonts w:ascii="Times New Roman" w:hAnsi="Times New Roman" w:cs="Times New Roman"/>
          <w:sz w:val="24"/>
          <w:szCs w:val="24"/>
        </w:rPr>
        <w:t xml:space="preserve"> </w:t>
      </w:r>
      <w:r w:rsidRPr="001A4027">
        <w:rPr>
          <w:rFonts w:ascii="Times New Roman" w:hAnsi="Times New Roman" w:cs="Times New Roman"/>
          <w:sz w:val="24"/>
          <w:szCs w:val="24"/>
          <w:highlight w:val="cyan"/>
        </w:rPr>
        <w:t>(</w:t>
      </w:r>
      <w:r>
        <w:rPr>
          <w:rFonts w:ascii="Times New Roman" w:hAnsi="Times New Roman" w:cs="Times New Roman"/>
          <w:sz w:val="24"/>
          <w:szCs w:val="24"/>
          <w:highlight w:val="cyan"/>
        </w:rPr>
        <w:t>figure 3b</w:t>
      </w:r>
      <w:r w:rsidRPr="001A4027">
        <w:rPr>
          <w:rFonts w:ascii="Times New Roman" w:hAnsi="Times New Roman" w:cs="Times New Roman"/>
          <w:sz w:val="24"/>
          <w:szCs w:val="24"/>
          <w:highlight w:val="cyan"/>
        </w:rPr>
        <w:t>)</w:t>
      </w:r>
      <w:r w:rsidRPr="0032715B">
        <w:rPr>
          <w:rFonts w:ascii="Times New Roman" w:hAnsi="Times New Roman" w:cs="Times New Roman"/>
          <w:sz w:val="24"/>
          <w:szCs w:val="24"/>
        </w:rPr>
        <w:t>.</w:t>
      </w:r>
    </w:p>
    <w:p w14:paraId="5876D432" w14:textId="77777777" w:rsidR="00EA10F9" w:rsidRDefault="00EA10F9" w:rsidP="00EA10F9">
      <w:pPr>
        <w:spacing w:line="240" w:lineRule="exact"/>
        <w:jc w:val="both"/>
        <w:rPr>
          <w:rFonts w:ascii="Times New Roman" w:hAnsi="Times New Roman" w:cs="Times New Roman"/>
          <w:sz w:val="24"/>
          <w:szCs w:val="24"/>
        </w:rPr>
      </w:pPr>
    </w:p>
    <w:p w14:paraId="61B76E82"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Note: Due to low signal/n</w:t>
      </w:r>
      <w:r>
        <w:rPr>
          <w:rFonts w:ascii="Times New Roman" w:hAnsi="Times New Roman" w:cs="Times New Roman"/>
          <w:sz w:val="24"/>
          <w:szCs w:val="24"/>
        </w:rPr>
        <w:t>oise ratio of GCaMP3 and the small</w:t>
      </w:r>
      <w:r w:rsidRPr="0032715B">
        <w:rPr>
          <w:rFonts w:ascii="Times New Roman" w:hAnsi="Times New Roman" w:cs="Times New Roman"/>
          <w:sz w:val="24"/>
          <w:szCs w:val="24"/>
        </w:rPr>
        <w:t xml:space="preserve"> number of </w:t>
      </w:r>
      <w:proofErr w:type="spellStart"/>
      <w:r>
        <w:rPr>
          <w:rFonts w:ascii="Times New Roman" w:hAnsi="Times New Roman" w:cs="Times New Roman"/>
          <w:sz w:val="24"/>
          <w:szCs w:val="24"/>
        </w:rPr>
        <w:t>abGCs</w:t>
      </w:r>
      <w:proofErr w:type="spellEnd"/>
      <w:r w:rsidRPr="0032715B">
        <w:rPr>
          <w:rFonts w:ascii="Times New Roman" w:hAnsi="Times New Roman" w:cs="Times New Roman"/>
          <w:sz w:val="24"/>
          <w:szCs w:val="24"/>
        </w:rPr>
        <w:t xml:space="preserve"> it is possible for the fluorescent signal from </w:t>
      </w:r>
      <w:proofErr w:type="spellStart"/>
      <w:r>
        <w:rPr>
          <w:rFonts w:ascii="Times New Roman" w:hAnsi="Times New Roman" w:cs="Times New Roman"/>
          <w:sz w:val="24"/>
          <w:szCs w:val="24"/>
        </w:rPr>
        <w:t>ab</w:t>
      </w:r>
      <w:r w:rsidRPr="0032715B">
        <w:rPr>
          <w:rFonts w:ascii="Times New Roman" w:hAnsi="Times New Roman" w:cs="Times New Roman"/>
          <w:sz w:val="24"/>
          <w:szCs w:val="24"/>
        </w:rPr>
        <w:t>GCs</w:t>
      </w:r>
      <w:proofErr w:type="spellEnd"/>
      <w:r w:rsidRPr="0032715B">
        <w:rPr>
          <w:rFonts w:ascii="Times New Roman" w:hAnsi="Times New Roman" w:cs="Times New Roman"/>
          <w:sz w:val="24"/>
          <w:szCs w:val="24"/>
        </w:rPr>
        <w:t xml:space="preserve"> to be undetectable at this moment</w:t>
      </w:r>
      <w:r>
        <w:rPr>
          <w:rFonts w:ascii="Times New Roman" w:hAnsi="Times New Roman" w:cs="Times New Roman"/>
          <w:sz w:val="24"/>
          <w:szCs w:val="24"/>
        </w:rPr>
        <w:t>. Nonetheless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we can observe </w:t>
      </w:r>
      <w:proofErr w:type="spellStart"/>
      <w:r>
        <w:rPr>
          <w:rFonts w:ascii="Times New Roman" w:hAnsi="Times New Roman" w:cs="Times New Roman"/>
          <w:sz w:val="24"/>
          <w:szCs w:val="24"/>
        </w:rPr>
        <w:t>abGC’s</w:t>
      </w:r>
      <w:proofErr w:type="spellEnd"/>
      <w:r>
        <w:rPr>
          <w:rFonts w:ascii="Times New Roman" w:hAnsi="Times New Roman" w:cs="Times New Roman"/>
          <w:sz w:val="24"/>
          <w:szCs w:val="24"/>
        </w:rPr>
        <w:t xml:space="preserve"> activity with off-line image</w:t>
      </w:r>
      <w:r w:rsidRPr="0032715B">
        <w:rPr>
          <w:rFonts w:ascii="Times New Roman" w:hAnsi="Times New Roman" w:cs="Times New Roman"/>
          <w:sz w:val="24"/>
          <w:szCs w:val="24"/>
        </w:rPr>
        <w:t xml:space="preserve"> processing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surgery is successful.</w:t>
      </w:r>
    </w:p>
    <w:p w14:paraId="55176417" w14:textId="77777777" w:rsidR="00EA10F9" w:rsidRPr="0032715B" w:rsidRDefault="00EA10F9" w:rsidP="00EA10F9">
      <w:pPr>
        <w:spacing w:line="240" w:lineRule="exact"/>
        <w:jc w:val="both"/>
        <w:rPr>
          <w:rFonts w:ascii="Times New Roman" w:hAnsi="Times New Roman" w:cs="Times New Roman"/>
          <w:sz w:val="24"/>
          <w:szCs w:val="24"/>
        </w:rPr>
      </w:pPr>
    </w:p>
    <w:p w14:paraId="7D67B1A6"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ab/>
        <w:t>f. After choosing the optimal focal pla</w:t>
      </w:r>
      <w:r>
        <w:rPr>
          <w:rFonts w:ascii="Times New Roman" w:hAnsi="Times New Roman" w:cs="Times New Roman"/>
          <w:sz w:val="24"/>
          <w:szCs w:val="24"/>
        </w:rPr>
        <w:t xml:space="preserve">ne, permanently fix the baseplate </w:t>
      </w:r>
      <w:r w:rsidRPr="0032715B">
        <w:rPr>
          <w:rFonts w:ascii="Times New Roman" w:hAnsi="Times New Roman" w:cs="Times New Roman"/>
          <w:sz w:val="24"/>
          <w:szCs w:val="24"/>
        </w:rPr>
        <w:t>using self-curing acrylic resin</w:t>
      </w:r>
      <w:r>
        <w:rPr>
          <w:rFonts w:ascii="Times New Roman" w:hAnsi="Times New Roman" w:cs="Times New Roman"/>
          <w:sz w:val="24"/>
          <w:szCs w:val="24"/>
        </w:rPr>
        <w:t xml:space="preserve"> </w:t>
      </w:r>
      <w:r w:rsidRPr="001A4027">
        <w:rPr>
          <w:rFonts w:ascii="Times New Roman" w:hAnsi="Times New Roman" w:cs="Times New Roman"/>
          <w:sz w:val="24"/>
          <w:szCs w:val="24"/>
          <w:highlight w:val="cyan"/>
        </w:rPr>
        <w:t>(</w:t>
      </w:r>
      <w:r>
        <w:rPr>
          <w:rFonts w:ascii="Times New Roman" w:hAnsi="Times New Roman" w:cs="Times New Roman"/>
          <w:sz w:val="24"/>
          <w:szCs w:val="24"/>
          <w:highlight w:val="cyan"/>
        </w:rPr>
        <w:t>figure 3c</w:t>
      </w:r>
      <w:r w:rsidRPr="001A4027">
        <w:rPr>
          <w:rFonts w:ascii="Times New Roman" w:hAnsi="Times New Roman" w:cs="Times New Roman"/>
          <w:sz w:val="24"/>
          <w:szCs w:val="24"/>
          <w:highlight w:val="cyan"/>
        </w:rPr>
        <w:t>)</w:t>
      </w:r>
      <w:r w:rsidRPr="0032715B">
        <w:rPr>
          <w:rFonts w:ascii="Times New Roman" w:hAnsi="Times New Roman" w:cs="Times New Roman"/>
          <w:sz w:val="24"/>
          <w:szCs w:val="24"/>
        </w:rPr>
        <w:t>.</w:t>
      </w:r>
    </w:p>
    <w:p w14:paraId="0E1731B5"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Critical: When </w:t>
      </w:r>
      <w:r>
        <w:rPr>
          <w:rFonts w:ascii="Times New Roman" w:hAnsi="Times New Roman" w:cs="Times New Roman"/>
          <w:sz w:val="24"/>
          <w:szCs w:val="24"/>
        </w:rPr>
        <w:t>fixing the baseplate</w:t>
      </w:r>
      <w:r w:rsidRPr="0032715B">
        <w:rPr>
          <w:rFonts w:ascii="Times New Roman" w:hAnsi="Times New Roman" w:cs="Times New Roman"/>
          <w:sz w:val="24"/>
          <w:szCs w:val="24"/>
        </w:rPr>
        <w:t xml:space="preserve">, there are three points that should avoid getting resin directly onto them: the surface of the implanted lens, the screw of the magnetic baseplate and the </w:t>
      </w:r>
      <w:proofErr w:type="spellStart"/>
      <w:r w:rsidRPr="0032715B">
        <w:rPr>
          <w:rFonts w:ascii="Times New Roman" w:hAnsi="Times New Roman" w:cs="Times New Roman"/>
          <w:sz w:val="24"/>
          <w:szCs w:val="24"/>
        </w:rPr>
        <w:t>microendoscope</w:t>
      </w:r>
      <w:proofErr w:type="spellEnd"/>
      <w:r w:rsidRPr="0032715B">
        <w:rPr>
          <w:rFonts w:ascii="Times New Roman" w:hAnsi="Times New Roman" w:cs="Times New Roman"/>
          <w:sz w:val="24"/>
          <w:szCs w:val="24"/>
        </w:rPr>
        <w:t xml:space="preserve"> itself.</w:t>
      </w:r>
    </w:p>
    <w:p w14:paraId="2ADA9EBC" w14:textId="77777777" w:rsidR="00EA10F9" w:rsidRPr="0032715B" w:rsidRDefault="00EA10F9" w:rsidP="00EA10F9">
      <w:pPr>
        <w:spacing w:line="240" w:lineRule="exact"/>
        <w:jc w:val="both"/>
        <w:rPr>
          <w:rFonts w:ascii="Times New Roman" w:hAnsi="Times New Roman" w:cs="Times New Roman"/>
          <w:sz w:val="24"/>
          <w:szCs w:val="24"/>
        </w:rPr>
      </w:pPr>
    </w:p>
    <w:p w14:paraId="20084BB2"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w:t>
      </w:r>
      <w:r>
        <w:rPr>
          <w:rFonts w:ascii="Times New Roman" w:hAnsi="Times New Roman" w:cs="Times New Roman"/>
          <w:sz w:val="24"/>
          <w:szCs w:val="24"/>
        </w:rPr>
        <w:t>Fixing the baseplate without any gaps</w:t>
      </w:r>
      <w:r w:rsidRPr="0032715B">
        <w:rPr>
          <w:rFonts w:ascii="Times New Roman" w:hAnsi="Times New Roman" w:cs="Times New Roman"/>
          <w:sz w:val="24"/>
          <w:szCs w:val="24"/>
        </w:rPr>
        <w:t xml:space="preserve"> will prevent dust and ambient illumination to interfere with the field of view during </w:t>
      </w:r>
      <w:r>
        <w:rPr>
          <w:rFonts w:ascii="Times New Roman" w:hAnsi="Times New Roman" w:cs="Times New Roman"/>
          <w:sz w:val="24"/>
          <w:szCs w:val="24"/>
        </w:rPr>
        <w:t>imaging</w:t>
      </w:r>
      <w:r w:rsidRPr="0032715B">
        <w:rPr>
          <w:rFonts w:ascii="Times New Roman" w:hAnsi="Times New Roman" w:cs="Times New Roman"/>
          <w:sz w:val="24"/>
          <w:szCs w:val="24"/>
        </w:rPr>
        <w:t xml:space="preserve">. </w:t>
      </w:r>
    </w:p>
    <w:p w14:paraId="794CA462" w14:textId="77777777" w:rsidR="00EA10F9" w:rsidRPr="0032715B" w:rsidRDefault="00EA10F9" w:rsidP="00EA10F9">
      <w:pPr>
        <w:spacing w:line="240" w:lineRule="exact"/>
        <w:jc w:val="both"/>
        <w:rPr>
          <w:rFonts w:ascii="Times New Roman" w:hAnsi="Times New Roman" w:cs="Times New Roman"/>
          <w:sz w:val="24"/>
          <w:szCs w:val="24"/>
        </w:rPr>
      </w:pPr>
    </w:p>
    <w:p w14:paraId="0C4B30B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g. Wait ~5 minutes for the resin to solidify.</w:t>
      </w:r>
    </w:p>
    <w:p w14:paraId="3B98087D" w14:textId="77777777" w:rsidR="00EA10F9" w:rsidRPr="0032715B" w:rsidRDefault="00EA10F9" w:rsidP="00EA10F9">
      <w:pPr>
        <w:spacing w:line="240" w:lineRule="exact"/>
        <w:jc w:val="both"/>
        <w:rPr>
          <w:rFonts w:ascii="Times New Roman" w:hAnsi="Times New Roman" w:cs="Times New Roman"/>
          <w:sz w:val="24"/>
          <w:szCs w:val="24"/>
        </w:rPr>
      </w:pPr>
    </w:p>
    <w:p w14:paraId="528A657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15.  Finish imaging preparation</w:t>
      </w:r>
    </w:p>
    <w:p w14:paraId="22649AEC"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a. Once the resin has solidified completely, release the </w:t>
      </w:r>
      <w:r>
        <w:rPr>
          <w:rFonts w:ascii="Times New Roman" w:hAnsi="Times New Roman" w:cs="Times New Roman"/>
          <w:sz w:val="24"/>
          <w:szCs w:val="24"/>
        </w:rPr>
        <w:t>miniature microscope from the gripper</w:t>
      </w:r>
      <w:r w:rsidRPr="0032715B">
        <w:rPr>
          <w:rFonts w:ascii="Times New Roman" w:hAnsi="Times New Roman" w:cs="Times New Roman"/>
          <w:sz w:val="24"/>
          <w:szCs w:val="24"/>
        </w:rPr>
        <w:t>.</w:t>
      </w:r>
    </w:p>
    <w:p w14:paraId="089804CA"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b. D</w:t>
      </w:r>
      <w:r w:rsidRPr="0032715B">
        <w:rPr>
          <w:rFonts w:ascii="Times New Roman" w:hAnsi="Times New Roman" w:cs="Times New Roman"/>
          <w:sz w:val="24"/>
          <w:szCs w:val="24"/>
        </w:rPr>
        <w:t>etach it from the magnetic baseplate.</w:t>
      </w:r>
    </w:p>
    <w:p w14:paraId="4AFC5D93" w14:textId="77777777" w:rsidR="00EA10F9" w:rsidRPr="0032715B" w:rsidRDefault="00EA10F9" w:rsidP="00EA10F9">
      <w:pPr>
        <w:spacing w:line="240" w:lineRule="exact"/>
        <w:jc w:val="both"/>
        <w:rPr>
          <w:rFonts w:ascii="Times New Roman" w:hAnsi="Times New Roman" w:cs="Times New Roman"/>
          <w:sz w:val="24"/>
          <w:szCs w:val="24"/>
        </w:rPr>
      </w:pPr>
    </w:p>
    <w:p w14:paraId="4E9E9FFA"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Note: The baseplate should remain in place attached to the skull cap.</w:t>
      </w:r>
    </w:p>
    <w:p w14:paraId="366C0FEA"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p>
    <w:p w14:paraId="6AAB528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c. Attach t</w:t>
      </w:r>
      <w:r>
        <w:rPr>
          <w:rFonts w:ascii="Times New Roman" w:hAnsi="Times New Roman" w:cs="Times New Roman"/>
          <w:sz w:val="24"/>
          <w:szCs w:val="24"/>
        </w:rPr>
        <w:t xml:space="preserve">he baseplate cover in order to </w:t>
      </w:r>
      <w:r w:rsidRPr="0032715B">
        <w:rPr>
          <w:rFonts w:ascii="Times New Roman" w:hAnsi="Times New Roman" w:cs="Times New Roman"/>
          <w:sz w:val="24"/>
          <w:szCs w:val="24"/>
        </w:rPr>
        <w:t>prevent dust from accumulating above the lens.</w:t>
      </w:r>
    </w:p>
    <w:p w14:paraId="498A130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d. Release the mouse from the head-fixing support and return it to its home cage.</w:t>
      </w:r>
    </w:p>
    <w:p w14:paraId="5108FBC3" w14:textId="77777777" w:rsidR="00EA10F9" w:rsidRPr="0032715B" w:rsidRDefault="00EA10F9" w:rsidP="00EA10F9">
      <w:pPr>
        <w:spacing w:line="240" w:lineRule="exact"/>
        <w:jc w:val="both"/>
        <w:rPr>
          <w:rFonts w:ascii="Times New Roman" w:hAnsi="Times New Roman" w:cs="Times New Roman"/>
          <w:sz w:val="24"/>
          <w:szCs w:val="24"/>
        </w:rPr>
      </w:pPr>
    </w:p>
    <w:p w14:paraId="60AF4A3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Note: From this point, mice are in principle ready to be recorded.</w:t>
      </w:r>
    </w:p>
    <w:p w14:paraId="3FBF3324" w14:textId="77777777" w:rsidR="00EA10F9" w:rsidRPr="0032715B" w:rsidRDefault="00EA10F9" w:rsidP="00EA10F9">
      <w:pPr>
        <w:spacing w:line="240" w:lineRule="exact"/>
        <w:jc w:val="both"/>
        <w:rPr>
          <w:rFonts w:ascii="Times New Roman" w:hAnsi="Times New Roman" w:cs="Times New Roman"/>
          <w:sz w:val="24"/>
          <w:szCs w:val="24"/>
        </w:rPr>
      </w:pPr>
    </w:p>
    <w:p w14:paraId="2519BC07" w14:textId="77777777" w:rsidR="00EA10F9" w:rsidRDefault="00EA10F9" w:rsidP="00EA10F9">
      <w:pPr>
        <w:spacing w:line="240" w:lineRule="exact"/>
        <w:jc w:val="both"/>
        <w:rPr>
          <w:rFonts w:ascii="Times New Roman" w:hAnsi="Times New Roman" w:cs="Times New Roman"/>
          <w:b/>
          <w:sz w:val="24"/>
          <w:szCs w:val="24"/>
        </w:rPr>
      </w:pPr>
      <w:r w:rsidRPr="0032715B">
        <w:rPr>
          <w:rFonts w:ascii="Times New Roman" w:hAnsi="Times New Roman" w:cs="Times New Roman"/>
          <w:b/>
          <w:sz w:val="24"/>
          <w:szCs w:val="24"/>
        </w:rPr>
        <w:t>Preparation for E</w:t>
      </w:r>
      <w:r>
        <w:rPr>
          <w:rFonts w:ascii="Times New Roman" w:hAnsi="Times New Roman" w:cs="Times New Roman"/>
          <w:b/>
          <w:sz w:val="24"/>
          <w:szCs w:val="24"/>
        </w:rPr>
        <w:t>E</w:t>
      </w:r>
      <w:r w:rsidRPr="0032715B">
        <w:rPr>
          <w:rFonts w:ascii="Times New Roman" w:hAnsi="Times New Roman" w:cs="Times New Roman"/>
          <w:b/>
          <w:sz w:val="24"/>
          <w:szCs w:val="24"/>
        </w:rPr>
        <w:t xml:space="preserve">G/EMG </w:t>
      </w:r>
      <w:r>
        <w:rPr>
          <w:rFonts w:ascii="Times New Roman" w:hAnsi="Times New Roman" w:cs="Times New Roman"/>
          <w:b/>
          <w:sz w:val="24"/>
          <w:szCs w:val="24"/>
        </w:rPr>
        <w:t xml:space="preserve">recording </w:t>
      </w:r>
      <w:r w:rsidRPr="0032715B">
        <w:rPr>
          <w:rFonts w:ascii="Times New Roman" w:hAnsi="Times New Roman" w:cs="Times New Roman"/>
          <w:b/>
          <w:sz w:val="24"/>
          <w:szCs w:val="24"/>
        </w:rPr>
        <w:t>and Ca</w:t>
      </w:r>
      <w:r w:rsidRPr="00EF4A97">
        <w:rPr>
          <w:rFonts w:ascii="Times New Roman" w:hAnsi="Times New Roman" w:cs="Times New Roman"/>
          <w:b/>
          <w:sz w:val="24"/>
          <w:szCs w:val="24"/>
          <w:vertAlign w:val="superscript"/>
        </w:rPr>
        <w:t>2+</w:t>
      </w:r>
      <w:r>
        <w:rPr>
          <w:rFonts w:ascii="Times New Roman" w:hAnsi="Times New Roman" w:cs="Times New Roman"/>
          <w:b/>
          <w:sz w:val="24"/>
          <w:szCs w:val="24"/>
        </w:rPr>
        <w:t xml:space="preserve"> imaging</w:t>
      </w:r>
      <w:r w:rsidRPr="0032715B">
        <w:rPr>
          <w:rFonts w:ascii="Times New Roman" w:hAnsi="Times New Roman" w:cs="Times New Roman"/>
          <w:b/>
          <w:sz w:val="24"/>
          <w:szCs w:val="24"/>
        </w:rPr>
        <w:t xml:space="preserve"> during sleep</w:t>
      </w:r>
    </w:p>
    <w:p w14:paraId="674F2B1D" w14:textId="77777777" w:rsidR="00EA10F9" w:rsidRPr="0032715B" w:rsidRDefault="00EA10F9" w:rsidP="00EA10F9">
      <w:pPr>
        <w:spacing w:line="240" w:lineRule="exact"/>
        <w:jc w:val="both"/>
        <w:rPr>
          <w:rFonts w:ascii="Times New Roman" w:hAnsi="Times New Roman" w:cs="Times New Roman"/>
          <w:b/>
          <w:sz w:val="24"/>
          <w:szCs w:val="24"/>
        </w:rPr>
      </w:pPr>
    </w:p>
    <w:p w14:paraId="6335D7D1"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Timing: ~6h per day, for at least 3 days, per mouse</w:t>
      </w:r>
    </w:p>
    <w:p w14:paraId="23A5566D" w14:textId="77777777" w:rsidR="00EA10F9" w:rsidRPr="0032715B" w:rsidRDefault="00EA10F9" w:rsidP="00EA10F9">
      <w:pPr>
        <w:spacing w:line="240" w:lineRule="exact"/>
        <w:jc w:val="both"/>
        <w:rPr>
          <w:rFonts w:ascii="Times New Roman" w:hAnsi="Times New Roman" w:cs="Times New Roman"/>
          <w:sz w:val="24"/>
          <w:szCs w:val="24"/>
        </w:rPr>
      </w:pPr>
    </w:p>
    <w:p w14:paraId="18F163D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16.  Attach the dummy microscope and dummy E</w:t>
      </w:r>
      <w:r>
        <w:rPr>
          <w:rFonts w:ascii="Times New Roman" w:hAnsi="Times New Roman" w:cs="Times New Roman"/>
          <w:sz w:val="24"/>
          <w:szCs w:val="24"/>
        </w:rPr>
        <w:t>E</w:t>
      </w:r>
      <w:r w:rsidRPr="0032715B">
        <w:rPr>
          <w:rFonts w:ascii="Times New Roman" w:hAnsi="Times New Roman" w:cs="Times New Roman"/>
          <w:sz w:val="24"/>
          <w:szCs w:val="24"/>
        </w:rPr>
        <w:t>G/EMG cables to the mouse.</w:t>
      </w:r>
    </w:p>
    <w:p w14:paraId="7F9043E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a. Manipulate the awake mouse holding its head </w:t>
      </w:r>
      <w:r>
        <w:rPr>
          <w:rFonts w:ascii="Times New Roman" w:hAnsi="Times New Roman" w:cs="Times New Roman"/>
          <w:sz w:val="24"/>
          <w:szCs w:val="24"/>
        </w:rPr>
        <w:t xml:space="preserve">by both side of </w:t>
      </w:r>
      <w:r w:rsidRPr="00A1506A">
        <w:rPr>
          <w:rFonts w:ascii="Times New Roman" w:hAnsi="Times New Roman" w:cs="Times New Roman"/>
          <w:sz w:val="24"/>
          <w:szCs w:val="24"/>
        </w:rPr>
        <w:t xml:space="preserve">skullcap </w:t>
      </w:r>
      <w:r>
        <w:rPr>
          <w:rFonts w:ascii="Times New Roman" w:hAnsi="Times New Roman" w:cs="Times New Roman"/>
          <w:sz w:val="24"/>
          <w:szCs w:val="24"/>
        </w:rPr>
        <w:t xml:space="preserve">and </w:t>
      </w:r>
      <w:r w:rsidRPr="0032715B">
        <w:rPr>
          <w:rFonts w:ascii="Times New Roman" w:hAnsi="Times New Roman" w:cs="Times New Roman"/>
          <w:sz w:val="24"/>
          <w:szCs w:val="24"/>
        </w:rPr>
        <w:t>attached to it.</w:t>
      </w:r>
    </w:p>
    <w:p w14:paraId="5C8A37CE" w14:textId="77777777" w:rsidR="00EA10F9" w:rsidRPr="0032715B" w:rsidRDefault="00EA10F9" w:rsidP="00EA10F9">
      <w:pPr>
        <w:spacing w:line="240" w:lineRule="exact"/>
        <w:jc w:val="both"/>
        <w:rPr>
          <w:rFonts w:ascii="Times New Roman" w:hAnsi="Times New Roman" w:cs="Times New Roman"/>
          <w:sz w:val="24"/>
          <w:szCs w:val="24"/>
        </w:rPr>
      </w:pPr>
    </w:p>
    <w:p w14:paraId="3D8BC4E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 xml:space="preserve">Critical: While holding the animal by </w:t>
      </w:r>
      <w:r>
        <w:rPr>
          <w:rFonts w:ascii="Times New Roman" w:hAnsi="Times New Roman" w:cs="Times New Roman"/>
          <w:sz w:val="24"/>
          <w:szCs w:val="24"/>
        </w:rPr>
        <w:t>the implant</w:t>
      </w:r>
      <w:r w:rsidRPr="0032715B">
        <w:rPr>
          <w:rFonts w:ascii="Times New Roman" w:hAnsi="Times New Roman" w:cs="Times New Roman"/>
          <w:sz w:val="24"/>
          <w:szCs w:val="24"/>
        </w:rPr>
        <w:t xml:space="preserve"> avoid applying </w:t>
      </w:r>
      <w:r>
        <w:rPr>
          <w:rFonts w:ascii="Times New Roman" w:hAnsi="Times New Roman" w:cs="Times New Roman"/>
          <w:sz w:val="24"/>
          <w:szCs w:val="24"/>
        </w:rPr>
        <w:t xml:space="preserve">too much </w:t>
      </w:r>
      <w:r w:rsidRPr="0032715B">
        <w:rPr>
          <w:rFonts w:ascii="Times New Roman" w:hAnsi="Times New Roman" w:cs="Times New Roman"/>
          <w:sz w:val="24"/>
          <w:szCs w:val="24"/>
        </w:rPr>
        <w:t xml:space="preserve">force. This may cause extra stress to the skullcap and </w:t>
      </w:r>
      <w:r>
        <w:rPr>
          <w:rFonts w:ascii="Times New Roman" w:hAnsi="Times New Roman" w:cs="Times New Roman"/>
          <w:sz w:val="24"/>
          <w:szCs w:val="24"/>
        </w:rPr>
        <w:t xml:space="preserve">mouse. </w:t>
      </w:r>
    </w:p>
    <w:p w14:paraId="360DE7C7" w14:textId="77777777" w:rsidR="00EA10F9" w:rsidRPr="0032715B" w:rsidRDefault="00EA10F9" w:rsidP="00EA10F9">
      <w:pPr>
        <w:spacing w:line="240" w:lineRule="exact"/>
        <w:jc w:val="both"/>
        <w:rPr>
          <w:rFonts w:ascii="Times New Roman" w:hAnsi="Times New Roman" w:cs="Times New Roman"/>
          <w:sz w:val="24"/>
          <w:szCs w:val="24"/>
        </w:rPr>
      </w:pPr>
    </w:p>
    <w:p w14:paraId="4E817B8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b. Remove the baseplate cover and attach the dummy microscope and dummy E</w:t>
      </w:r>
      <w:r>
        <w:rPr>
          <w:rFonts w:ascii="Times New Roman" w:hAnsi="Times New Roman" w:cs="Times New Roman"/>
          <w:sz w:val="24"/>
          <w:szCs w:val="24"/>
        </w:rPr>
        <w:t>E</w:t>
      </w:r>
      <w:r w:rsidRPr="0032715B">
        <w:rPr>
          <w:rFonts w:ascii="Times New Roman" w:hAnsi="Times New Roman" w:cs="Times New Roman"/>
          <w:sz w:val="24"/>
          <w:szCs w:val="24"/>
        </w:rPr>
        <w:t>G/EMG cables to the mouse.</w:t>
      </w:r>
    </w:p>
    <w:p w14:paraId="586DF49D" w14:textId="77777777" w:rsidR="00EA10F9" w:rsidRPr="0032715B" w:rsidRDefault="00EA10F9" w:rsidP="00EA10F9">
      <w:pPr>
        <w:spacing w:line="240" w:lineRule="exact"/>
        <w:jc w:val="both"/>
        <w:rPr>
          <w:rFonts w:ascii="Times New Roman" w:hAnsi="Times New Roman" w:cs="Times New Roman"/>
          <w:sz w:val="24"/>
          <w:szCs w:val="24"/>
        </w:rPr>
      </w:pPr>
    </w:p>
    <w:p w14:paraId="0D4E18C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w:t>
      </w:r>
      <w:r w:rsidRPr="00D53CA8">
        <w:rPr>
          <w:rFonts w:ascii="Times New Roman" w:hAnsi="Times New Roman" w:cs="Times New Roman"/>
          <w:sz w:val="24"/>
          <w:szCs w:val="24"/>
        </w:rPr>
        <w:t xml:space="preserve">The mouse might initially show difficulties moving around their environment with the microscope and EEG/EMG cables above their heads. To overcome this, </w:t>
      </w:r>
      <w:r>
        <w:rPr>
          <w:rFonts w:ascii="Times New Roman" w:hAnsi="Times New Roman" w:cs="Times New Roman"/>
          <w:sz w:val="24"/>
          <w:szCs w:val="24"/>
        </w:rPr>
        <w:t xml:space="preserve">we habituated them in an incremental manner for mice weight burden; we made mice habituated to the EEG/EMG cable first for 4 days before the baseplate implant, and then started to connect dummy </w:t>
      </w:r>
      <w:proofErr w:type="spellStart"/>
      <w:r>
        <w:rPr>
          <w:rFonts w:ascii="Times New Roman" w:hAnsi="Times New Roman" w:cs="Times New Roman"/>
          <w:sz w:val="24"/>
          <w:szCs w:val="24"/>
        </w:rPr>
        <w:t>miniscope</w:t>
      </w:r>
      <w:proofErr w:type="spellEnd"/>
      <w:r>
        <w:rPr>
          <w:rFonts w:ascii="Times New Roman" w:hAnsi="Times New Roman" w:cs="Times New Roman"/>
          <w:sz w:val="24"/>
          <w:szCs w:val="24"/>
        </w:rPr>
        <w:t xml:space="preserve"> for another 6 days together with the dummy EEG/EMG cable 48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after the baseplate surgery. </w:t>
      </w:r>
      <w:r w:rsidRPr="0032715B">
        <w:rPr>
          <w:rFonts w:ascii="Times New Roman" w:hAnsi="Times New Roman" w:cs="Times New Roman"/>
          <w:sz w:val="24"/>
          <w:szCs w:val="24"/>
        </w:rPr>
        <w:t xml:space="preserve">Since the goal is only to habituate the mouse to the recording </w:t>
      </w:r>
      <w:r>
        <w:rPr>
          <w:rFonts w:ascii="Times New Roman" w:hAnsi="Times New Roman" w:cs="Times New Roman"/>
          <w:sz w:val="24"/>
          <w:szCs w:val="24"/>
        </w:rPr>
        <w:t>cable in</w:t>
      </w:r>
      <w:r w:rsidRPr="0032715B">
        <w:rPr>
          <w:rFonts w:ascii="Times New Roman" w:hAnsi="Times New Roman" w:cs="Times New Roman"/>
          <w:sz w:val="24"/>
          <w:szCs w:val="24"/>
        </w:rPr>
        <w:t xml:space="preserve"> the sleeping chamber, it is not necessary to use the real recording system. The dummy tools are </w:t>
      </w:r>
      <w:proofErr w:type="gramStart"/>
      <w:r w:rsidRPr="0032715B">
        <w:rPr>
          <w:rFonts w:ascii="Times New Roman" w:hAnsi="Times New Roman" w:cs="Times New Roman"/>
          <w:sz w:val="24"/>
          <w:szCs w:val="24"/>
        </w:rPr>
        <w:t>sufficient</w:t>
      </w:r>
      <w:proofErr w:type="gramEnd"/>
      <w:r w:rsidRPr="0032715B">
        <w:rPr>
          <w:rFonts w:ascii="Times New Roman" w:hAnsi="Times New Roman" w:cs="Times New Roman"/>
          <w:sz w:val="24"/>
          <w:szCs w:val="24"/>
        </w:rPr>
        <w:t xml:space="preserve"> to simulate the physical and mechanical properties of the system.</w:t>
      </w:r>
    </w:p>
    <w:p w14:paraId="081A74A6" w14:textId="77777777" w:rsidR="00EA10F9" w:rsidRPr="0032715B" w:rsidRDefault="00EA10F9" w:rsidP="00EA10F9">
      <w:pPr>
        <w:spacing w:line="240" w:lineRule="exact"/>
        <w:jc w:val="both"/>
        <w:rPr>
          <w:rFonts w:ascii="Times New Roman" w:hAnsi="Times New Roman" w:cs="Times New Roman"/>
          <w:sz w:val="24"/>
          <w:szCs w:val="24"/>
        </w:rPr>
      </w:pPr>
    </w:p>
    <w:p w14:paraId="79F9C7A9" w14:textId="77777777" w:rsidR="00EA10F9" w:rsidRPr="0032715B" w:rsidRDefault="00EA10F9" w:rsidP="00EA10F9">
      <w:pPr>
        <w:spacing w:line="240" w:lineRule="exact"/>
        <w:jc w:val="both"/>
        <w:rPr>
          <w:rFonts w:ascii="Times New Roman" w:hAnsi="Times New Roman" w:cs="Times New Roman"/>
          <w:sz w:val="24"/>
          <w:szCs w:val="24"/>
        </w:rPr>
      </w:pPr>
    </w:p>
    <w:p w14:paraId="7E6DA9E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b/>
          <w:sz w:val="24"/>
          <w:szCs w:val="24"/>
        </w:rPr>
        <w:t>E</w:t>
      </w:r>
      <w:r>
        <w:rPr>
          <w:rFonts w:ascii="Times New Roman" w:hAnsi="Times New Roman" w:cs="Times New Roman"/>
          <w:b/>
          <w:sz w:val="24"/>
          <w:szCs w:val="24"/>
        </w:rPr>
        <w:t>E</w:t>
      </w:r>
      <w:r w:rsidRPr="0032715B">
        <w:rPr>
          <w:rFonts w:ascii="Times New Roman" w:hAnsi="Times New Roman" w:cs="Times New Roman"/>
          <w:b/>
          <w:sz w:val="24"/>
          <w:szCs w:val="24"/>
        </w:rPr>
        <w:t xml:space="preserve">G/EMG </w:t>
      </w:r>
      <w:r>
        <w:rPr>
          <w:rFonts w:ascii="Times New Roman" w:hAnsi="Times New Roman" w:cs="Times New Roman"/>
          <w:b/>
          <w:sz w:val="24"/>
          <w:szCs w:val="24"/>
        </w:rPr>
        <w:t xml:space="preserve">recording </w:t>
      </w:r>
      <w:r w:rsidRPr="0032715B">
        <w:rPr>
          <w:rFonts w:ascii="Times New Roman" w:hAnsi="Times New Roman" w:cs="Times New Roman"/>
          <w:b/>
          <w:sz w:val="24"/>
          <w:szCs w:val="24"/>
        </w:rPr>
        <w:t>and Ca</w:t>
      </w:r>
      <w:r w:rsidRPr="00E31902">
        <w:rPr>
          <w:rFonts w:ascii="Times New Roman" w:hAnsi="Times New Roman" w:cs="Times New Roman"/>
          <w:b/>
          <w:sz w:val="24"/>
          <w:szCs w:val="24"/>
          <w:vertAlign w:val="superscript"/>
        </w:rPr>
        <w:t>2+</w:t>
      </w:r>
      <w:r>
        <w:rPr>
          <w:rFonts w:ascii="Times New Roman" w:hAnsi="Times New Roman" w:cs="Times New Roman"/>
          <w:b/>
          <w:sz w:val="24"/>
          <w:szCs w:val="24"/>
        </w:rPr>
        <w:t xml:space="preserve"> imaging</w:t>
      </w:r>
      <w:r w:rsidRPr="0032715B">
        <w:rPr>
          <w:rFonts w:ascii="Times New Roman" w:hAnsi="Times New Roman" w:cs="Times New Roman"/>
          <w:b/>
          <w:sz w:val="24"/>
          <w:szCs w:val="24"/>
        </w:rPr>
        <w:t xml:space="preserve"> during sleep: day 1</w:t>
      </w:r>
    </w:p>
    <w:p w14:paraId="501C31E0" w14:textId="77777777" w:rsidR="00EA10F9" w:rsidRPr="0032715B" w:rsidRDefault="00EA10F9" w:rsidP="00EA10F9">
      <w:pPr>
        <w:spacing w:line="240" w:lineRule="exact"/>
        <w:jc w:val="both"/>
        <w:rPr>
          <w:rFonts w:ascii="Times New Roman" w:hAnsi="Times New Roman" w:cs="Times New Roman"/>
          <w:sz w:val="24"/>
          <w:szCs w:val="24"/>
        </w:rPr>
      </w:pPr>
    </w:p>
    <w:p w14:paraId="64B23D4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Timing: 3-6 hours per mouse</w:t>
      </w:r>
    </w:p>
    <w:p w14:paraId="24E6DEDC" w14:textId="77777777" w:rsidR="00EA10F9" w:rsidRPr="0032715B" w:rsidRDefault="00EA10F9" w:rsidP="00EA10F9">
      <w:pPr>
        <w:spacing w:line="240" w:lineRule="exact"/>
        <w:jc w:val="both"/>
        <w:rPr>
          <w:rFonts w:ascii="Times New Roman" w:hAnsi="Times New Roman" w:cs="Times New Roman"/>
          <w:sz w:val="24"/>
          <w:szCs w:val="24"/>
        </w:rPr>
      </w:pPr>
    </w:p>
    <w:p w14:paraId="48006B9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For illustrative purposes we will describe here one of the protocols for cued fear conditioning used in </w:t>
      </w:r>
      <w:r>
        <w:rPr>
          <w:rFonts w:ascii="Times New Roman" w:hAnsi="Times New Roman" w:cs="Times New Roman"/>
          <w:sz w:val="24"/>
          <w:szCs w:val="24"/>
        </w:rPr>
        <w:t>Kumar</w:t>
      </w:r>
      <w:r w:rsidRPr="0032715B">
        <w:rPr>
          <w:rFonts w:ascii="Times New Roman" w:hAnsi="Times New Roman" w:cs="Times New Roman"/>
          <w:sz w:val="24"/>
          <w:szCs w:val="24"/>
        </w:rPr>
        <w:t xml:space="preserve"> et al., 2020.</w:t>
      </w:r>
    </w:p>
    <w:p w14:paraId="532D9A76" w14:textId="77777777" w:rsidR="00EA10F9" w:rsidRPr="0032715B" w:rsidRDefault="00EA10F9" w:rsidP="00EA10F9">
      <w:pPr>
        <w:spacing w:line="240" w:lineRule="exact"/>
        <w:jc w:val="both"/>
        <w:rPr>
          <w:rFonts w:ascii="Times New Roman" w:hAnsi="Times New Roman" w:cs="Times New Roman"/>
          <w:sz w:val="24"/>
          <w:szCs w:val="24"/>
        </w:rPr>
      </w:pPr>
    </w:p>
    <w:p w14:paraId="178B89B2"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Record E</w:t>
      </w:r>
      <w:r>
        <w:rPr>
          <w:rFonts w:ascii="Times New Roman" w:hAnsi="Times New Roman" w:cs="Times New Roman"/>
          <w:sz w:val="24"/>
          <w:szCs w:val="24"/>
        </w:rPr>
        <w:t>E</w:t>
      </w:r>
      <w:r w:rsidRPr="0032715B">
        <w:rPr>
          <w:rFonts w:ascii="Times New Roman" w:hAnsi="Times New Roman" w:cs="Times New Roman"/>
          <w:sz w:val="24"/>
          <w:szCs w:val="24"/>
        </w:rPr>
        <w:t>G/EMG and Ca</w:t>
      </w:r>
      <w:r w:rsidRPr="00CA75BF">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 during sleep</w:t>
      </w:r>
    </w:p>
    <w:p w14:paraId="5F2E298F" w14:textId="77777777" w:rsidR="00EA10F9" w:rsidRPr="0032715B" w:rsidRDefault="00EA10F9" w:rsidP="00EA10F9">
      <w:pPr>
        <w:spacing w:line="240" w:lineRule="exact"/>
        <w:jc w:val="both"/>
        <w:rPr>
          <w:rFonts w:ascii="Times New Roman" w:hAnsi="Times New Roman" w:cs="Times New Roman"/>
          <w:sz w:val="24"/>
          <w:szCs w:val="24"/>
        </w:rPr>
      </w:pPr>
    </w:p>
    <w:p w14:paraId="08FD4020"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22.  Prepare the mouse for E</w:t>
      </w:r>
      <w:r>
        <w:rPr>
          <w:rFonts w:ascii="Times New Roman" w:hAnsi="Times New Roman" w:cs="Times New Roman"/>
          <w:sz w:val="24"/>
          <w:szCs w:val="24"/>
        </w:rPr>
        <w:t>E</w:t>
      </w:r>
      <w:r w:rsidRPr="0032715B">
        <w:rPr>
          <w:rFonts w:ascii="Times New Roman" w:hAnsi="Times New Roman" w:cs="Times New Roman"/>
          <w:sz w:val="24"/>
          <w:szCs w:val="24"/>
        </w:rPr>
        <w:t xml:space="preserve">G/EMG </w:t>
      </w:r>
      <w:r>
        <w:rPr>
          <w:rFonts w:ascii="Times New Roman" w:hAnsi="Times New Roman" w:cs="Times New Roman"/>
          <w:sz w:val="24"/>
          <w:szCs w:val="24"/>
        </w:rPr>
        <w:t xml:space="preserve">recording </w:t>
      </w:r>
      <w:r w:rsidRPr="0032715B">
        <w:rPr>
          <w:rFonts w:ascii="Times New Roman" w:hAnsi="Times New Roman" w:cs="Times New Roman"/>
          <w:sz w:val="24"/>
          <w:szCs w:val="24"/>
        </w:rPr>
        <w:t>and Ca</w:t>
      </w:r>
      <w:r w:rsidRPr="00A65BF3">
        <w:rPr>
          <w:rFonts w:ascii="Times New Roman" w:hAnsi="Times New Roman" w:cs="Times New Roman"/>
          <w:sz w:val="24"/>
          <w:szCs w:val="24"/>
          <w:vertAlign w:val="superscript"/>
        </w:rPr>
        <w:t>2+</w:t>
      </w:r>
      <w:r>
        <w:rPr>
          <w:rFonts w:ascii="Times New Roman" w:hAnsi="Times New Roman" w:cs="Times New Roman"/>
          <w:sz w:val="24"/>
          <w:szCs w:val="24"/>
        </w:rPr>
        <w:t xml:space="preserve"> imaging</w:t>
      </w:r>
      <w:r w:rsidRPr="0032715B">
        <w:rPr>
          <w:rFonts w:ascii="Times New Roman" w:hAnsi="Times New Roman" w:cs="Times New Roman"/>
          <w:sz w:val="24"/>
          <w:szCs w:val="24"/>
        </w:rPr>
        <w:t>.</w:t>
      </w:r>
    </w:p>
    <w:p w14:paraId="7691B1B0" w14:textId="77777777" w:rsidR="00EA10F9" w:rsidRPr="0032715B" w:rsidRDefault="00EA10F9" w:rsidP="00EA10F9">
      <w:pPr>
        <w:spacing w:line="240" w:lineRule="exact"/>
        <w:ind w:firstLine="720"/>
        <w:jc w:val="both"/>
        <w:rPr>
          <w:rFonts w:ascii="Times New Roman" w:hAnsi="Times New Roman" w:cs="Times New Roman"/>
          <w:sz w:val="24"/>
          <w:szCs w:val="24"/>
        </w:rPr>
      </w:pPr>
      <w:r w:rsidRPr="0032715B">
        <w:rPr>
          <w:rFonts w:ascii="Times New Roman" w:hAnsi="Times New Roman" w:cs="Times New Roman"/>
          <w:sz w:val="24"/>
          <w:szCs w:val="24"/>
        </w:rPr>
        <w:t xml:space="preserve">a. Start the acquisition software and set the </w:t>
      </w:r>
      <w:r>
        <w:rPr>
          <w:rFonts w:ascii="Times New Roman" w:hAnsi="Times New Roman" w:cs="Times New Roman"/>
          <w:sz w:val="24"/>
          <w:szCs w:val="24"/>
        </w:rPr>
        <w:t>imagin</w:t>
      </w:r>
      <w:r w:rsidRPr="0032715B">
        <w:rPr>
          <w:rFonts w:ascii="Times New Roman" w:hAnsi="Times New Roman" w:cs="Times New Roman"/>
          <w:sz w:val="24"/>
          <w:szCs w:val="24"/>
        </w:rPr>
        <w:t>g parameters according to necessity.</w:t>
      </w:r>
    </w:p>
    <w:p w14:paraId="4E5A9144" w14:textId="77777777" w:rsidR="00EA10F9" w:rsidRPr="0032715B" w:rsidRDefault="00EA10F9" w:rsidP="00EA10F9">
      <w:pPr>
        <w:spacing w:line="240" w:lineRule="exact"/>
        <w:jc w:val="both"/>
        <w:rPr>
          <w:rFonts w:ascii="Times New Roman" w:hAnsi="Times New Roman" w:cs="Times New Roman"/>
          <w:sz w:val="24"/>
          <w:szCs w:val="24"/>
        </w:rPr>
      </w:pPr>
    </w:p>
    <w:p w14:paraId="0383BFF0"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In order to eliminate possible differences in processing outcomes, it’s important to use the same </w:t>
      </w:r>
      <w:r>
        <w:rPr>
          <w:rFonts w:ascii="Times New Roman" w:hAnsi="Times New Roman" w:cs="Times New Roman"/>
          <w:sz w:val="24"/>
          <w:szCs w:val="24"/>
        </w:rPr>
        <w:t>imaging</w:t>
      </w:r>
      <w:r w:rsidRPr="0032715B">
        <w:rPr>
          <w:rFonts w:ascii="Times New Roman" w:hAnsi="Times New Roman" w:cs="Times New Roman"/>
          <w:sz w:val="24"/>
          <w:szCs w:val="24"/>
        </w:rPr>
        <w:t xml:space="preserve"> settings for all experimental animals.</w:t>
      </w:r>
    </w:p>
    <w:p w14:paraId="706712AE" w14:textId="77777777" w:rsidR="00EA10F9" w:rsidRPr="0032715B" w:rsidRDefault="00EA10F9" w:rsidP="00EA10F9">
      <w:pPr>
        <w:spacing w:line="240" w:lineRule="exact"/>
        <w:jc w:val="both"/>
        <w:rPr>
          <w:rFonts w:ascii="Times New Roman" w:hAnsi="Times New Roman" w:cs="Times New Roman"/>
          <w:sz w:val="24"/>
          <w:szCs w:val="24"/>
        </w:rPr>
      </w:pPr>
    </w:p>
    <w:p w14:paraId="3D449BC4" w14:textId="77777777" w:rsidR="00EA10F9" w:rsidRPr="00CA75BF"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For long duration </w:t>
      </w:r>
      <w:r>
        <w:rPr>
          <w:rFonts w:ascii="Times New Roman" w:hAnsi="Times New Roman" w:cs="Times New Roman"/>
          <w:sz w:val="24"/>
          <w:szCs w:val="24"/>
        </w:rPr>
        <w:t>imaging</w:t>
      </w:r>
      <w:r w:rsidRPr="0032715B">
        <w:rPr>
          <w:rFonts w:ascii="Times New Roman" w:hAnsi="Times New Roman" w:cs="Times New Roman"/>
          <w:sz w:val="24"/>
          <w:szCs w:val="24"/>
        </w:rPr>
        <w:t xml:space="preserve"> as the ones in this protocol, we recommend setting a low acquisition rate of ~5 Hz</w:t>
      </w:r>
      <w:r>
        <w:rPr>
          <w:rFonts w:ascii="Times New Roman" w:hAnsi="Times New Roman" w:cs="Times New Roman"/>
          <w:sz w:val="24"/>
          <w:szCs w:val="24"/>
        </w:rPr>
        <w:t xml:space="preserve"> in order to reduce</w:t>
      </w:r>
      <w:r w:rsidRPr="0032715B">
        <w:rPr>
          <w:rFonts w:ascii="Times New Roman" w:hAnsi="Times New Roman" w:cs="Times New Roman"/>
          <w:sz w:val="24"/>
          <w:szCs w:val="24"/>
        </w:rPr>
        <w:t xml:space="preserve"> the final size of t</w:t>
      </w:r>
      <w:r w:rsidRPr="00CA75BF">
        <w:rPr>
          <w:rFonts w:ascii="Times New Roman" w:hAnsi="Times New Roman" w:cs="Times New Roman"/>
          <w:sz w:val="24"/>
          <w:szCs w:val="24"/>
        </w:rPr>
        <w:t xml:space="preserve">he </w:t>
      </w:r>
      <w:r>
        <w:rPr>
          <w:rFonts w:ascii="Times New Roman" w:hAnsi="Times New Roman" w:cs="Times New Roman"/>
          <w:sz w:val="24"/>
          <w:szCs w:val="24"/>
        </w:rPr>
        <w:t>imaging</w:t>
      </w:r>
      <w:r w:rsidRPr="00CA75BF">
        <w:rPr>
          <w:rFonts w:ascii="Times New Roman" w:hAnsi="Times New Roman" w:cs="Times New Roman"/>
          <w:sz w:val="24"/>
          <w:szCs w:val="24"/>
        </w:rPr>
        <w:t xml:space="preserve"> file.</w:t>
      </w:r>
    </w:p>
    <w:p w14:paraId="0C18801A" w14:textId="77777777" w:rsidR="00EA10F9" w:rsidRPr="0032715B" w:rsidRDefault="00EA10F9" w:rsidP="00EA10F9">
      <w:pPr>
        <w:spacing w:line="240" w:lineRule="exact"/>
        <w:jc w:val="both"/>
        <w:rPr>
          <w:rFonts w:ascii="Times New Roman" w:hAnsi="Times New Roman" w:cs="Times New Roman"/>
          <w:sz w:val="24"/>
          <w:szCs w:val="24"/>
          <w:highlight w:val="yellow"/>
        </w:rPr>
      </w:pPr>
    </w:p>
    <w:p w14:paraId="22F72D61"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 xml:space="preserve">Note: Using an acquisition rate of ~5 Hz, we have seen that a LED intensity between 10 and 30% of its maximum power is </w:t>
      </w:r>
      <w:proofErr w:type="gramStart"/>
      <w:r w:rsidRPr="0032715B">
        <w:rPr>
          <w:rFonts w:ascii="Times New Roman" w:hAnsi="Times New Roman" w:cs="Times New Roman"/>
          <w:sz w:val="24"/>
          <w:szCs w:val="24"/>
        </w:rPr>
        <w:t>sufficient</w:t>
      </w:r>
      <w:proofErr w:type="gramEnd"/>
      <w:r w:rsidRPr="0032715B">
        <w:rPr>
          <w:rFonts w:ascii="Times New Roman" w:hAnsi="Times New Roman" w:cs="Times New Roman"/>
          <w:sz w:val="24"/>
          <w:szCs w:val="24"/>
        </w:rPr>
        <w:t xml:space="preserve"> to not oversaturate any detected pixel. We usually don’t observe any cell death resulting from phototoxicity but a small degre</w:t>
      </w:r>
      <w:r>
        <w:rPr>
          <w:rFonts w:ascii="Times New Roman" w:hAnsi="Times New Roman" w:cs="Times New Roman"/>
          <w:sz w:val="24"/>
          <w:szCs w:val="24"/>
        </w:rPr>
        <w:t>e of photobleaching may be</w:t>
      </w:r>
      <w:r w:rsidRPr="0032715B">
        <w:rPr>
          <w:rFonts w:ascii="Times New Roman" w:hAnsi="Times New Roman" w:cs="Times New Roman"/>
          <w:sz w:val="24"/>
          <w:szCs w:val="24"/>
        </w:rPr>
        <w:t xml:space="preserve"> inevitable due to the long duration of the </w:t>
      </w:r>
      <w:r>
        <w:rPr>
          <w:rFonts w:ascii="Times New Roman" w:hAnsi="Times New Roman" w:cs="Times New Roman"/>
          <w:sz w:val="24"/>
          <w:szCs w:val="24"/>
        </w:rPr>
        <w:t>imaging</w:t>
      </w:r>
      <w:r w:rsidRPr="0032715B">
        <w:rPr>
          <w:rFonts w:ascii="Times New Roman" w:hAnsi="Times New Roman" w:cs="Times New Roman"/>
          <w:sz w:val="24"/>
          <w:szCs w:val="24"/>
        </w:rPr>
        <w:t>.</w:t>
      </w:r>
    </w:p>
    <w:p w14:paraId="7F94A419" w14:textId="77777777" w:rsidR="00EA10F9" w:rsidRPr="0032715B" w:rsidRDefault="00EA10F9" w:rsidP="00EA10F9">
      <w:pPr>
        <w:spacing w:before="240" w:after="240" w:line="240" w:lineRule="exact"/>
        <w:jc w:val="both"/>
        <w:rPr>
          <w:rFonts w:ascii="Times New Roman" w:hAnsi="Times New Roman" w:cs="Times New Roman"/>
          <w:sz w:val="24"/>
          <w:szCs w:val="24"/>
        </w:rPr>
      </w:pPr>
    </w:p>
    <w:p w14:paraId="04684653" w14:textId="77777777" w:rsidR="00EA10F9" w:rsidRPr="0032715B" w:rsidRDefault="00EA10F9" w:rsidP="00EA10F9">
      <w:pPr>
        <w:spacing w:before="240" w:after="240"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Since the signal/noise ratio of GCaMP3 is not as good as newer generation </w:t>
      </w:r>
      <w:r>
        <w:rPr>
          <w:rFonts w:ascii="Times New Roman" w:hAnsi="Times New Roman" w:cs="Times New Roman"/>
          <w:sz w:val="24"/>
          <w:szCs w:val="24"/>
        </w:rPr>
        <w:t>calcium sensor</w:t>
      </w:r>
      <w:r w:rsidRPr="0032715B">
        <w:rPr>
          <w:rFonts w:ascii="Times New Roman" w:hAnsi="Times New Roman" w:cs="Times New Roman"/>
          <w:sz w:val="24"/>
          <w:szCs w:val="24"/>
        </w:rPr>
        <w:t xml:space="preserve">s, we recommend leaving the gain at </w:t>
      </w:r>
      <w:r w:rsidRPr="00364D14">
        <w:rPr>
          <w:rFonts w:ascii="Times New Roman" w:hAnsi="Times New Roman" w:cs="Times New Roman"/>
          <w:sz w:val="24"/>
          <w:szCs w:val="24"/>
          <w:highlight w:val="yellow"/>
        </w:rPr>
        <w:t>1</w:t>
      </w:r>
      <w:r w:rsidRPr="0032715B">
        <w:rPr>
          <w:rFonts w:ascii="Times New Roman" w:hAnsi="Times New Roman" w:cs="Times New Roman"/>
          <w:sz w:val="24"/>
          <w:szCs w:val="24"/>
        </w:rPr>
        <w:t xml:space="preserve"> in order </w:t>
      </w:r>
      <w:r>
        <w:rPr>
          <w:rFonts w:ascii="Times New Roman" w:hAnsi="Times New Roman" w:cs="Times New Roman"/>
          <w:sz w:val="24"/>
          <w:szCs w:val="24"/>
        </w:rPr>
        <w:t>to reduce</w:t>
      </w:r>
      <w:r w:rsidRPr="0032715B">
        <w:rPr>
          <w:rFonts w:ascii="Times New Roman" w:hAnsi="Times New Roman" w:cs="Times New Roman"/>
          <w:sz w:val="24"/>
          <w:szCs w:val="24"/>
        </w:rPr>
        <w:t xml:space="preserve"> the noise of the </w:t>
      </w:r>
      <w:r>
        <w:rPr>
          <w:rFonts w:ascii="Times New Roman" w:hAnsi="Times New Roman" w:cs="Times New Roman"/>
          <w:sz w:val="24"/>
          <w:szCs w:val="24"/>
        </w:rPr>
        <w:t>imaging</w:t>
      </w:r>
      <w:r w:rsidRPr="0032715B">
        <w:rPr>
          <w:rFonts w:ascii="Times New Roman" w:hAnsi="Times New Roman" w:cs="Times New Roman"/>
          <w:sz w:val="24"/>
          <w:szCs w:val="24"/>
        </w:rPr>
        <w:t>.</w:t>
      </w:r>
    </w:p>
    <w:p w14:paraId="2F5E9FB7" w14:textId="77777777" w:rsidR="00EA10F9" w:rsidRPr="0032715B" w:rsidRDefault="00EA10F9" w:rsidP="00EA10F9">
      <w:pPr>
        <w:spacing w:before="240" w:after="240" w:line="240" w:lineRule="exact"/>
        <w:jc w:val="both"/>
        <w:rPr>
          <w:rFonts w:ascii="Times New Roman" w:hAnsi="Times New Roman" w:cs="Times New Roman"/>
          <w:sz w:val="24"/>
          <w:szCs w:val="24"/>
        </w:rPr>
      </w:pPr>
    </w:p>
    <w:p w14:paraId="5C2206D8" w14:textId="77777777" w:rsidR="00EA10F9" w:rsidRPr="0032715B" w:rsidRDefault="00EA10F9" w:rsidP="00EA10F9">
      <w:pPr>
        <w:spacing w:before="240" w:after="240" w:line="240" w:lineRule="exact"/>
        <w:ind w:firstLine="720"/>
        <w:jc w:val="both"/>
        <w:rPr>
          <w:rFonts w:ascii="Times New Roman" w:hAnsi="Times New Roman" w:cs="Times New Roman"/>
          <w:sz w:val="24"/>
          <w:szCs w:val="24"/>
        </w:rPr>
      </w:pPr>
      <w:r w:rsidRPr="0032715B">
        <w:rPr>
          <w:rFonts w:ascii="Times New Roman" w:hAnsi="Times New Roman" w:cs="Times New Roman"/>
          <w:sz w:val="24"/>
          <w:szCs w:val="24"/>
        </w:rPr>
        <w:t>b. Secure the microscope and E</w:t>
      </w:r>
      <w:r>
        <w:rPr>
          <w:rFonts w:ascii="Times New Roman" w:hAnsi="Times New Roman" w:cs="Times New Roman"/>
          <w:sz w:val="24"/>
          <w:szCs w:val="24"/>
        </w:rPr>
        <w:t>E</w:t>
      </w:r>
      <w:r w:rsidRPr="0032715B">
        <w:rPr>
          <w:rFonts w:ascii="Times New Roman" w:hAnsi="Times New Roman" w:cs="Times New Roman"/>
          <w:sz w:val="24"/>
          <w:szCs w:val="24"/>
        </w:rPr>
        <w:t>G/EMG cables above the recording chamber.</w:t>
      </w:r>
    </w:p>
    <w:p w14:paraId="206D84BB" w14:textId="77777777" w:rsidR="00EA10F9" w:rsidRPr="0032715B" w:rsidRDefault="00EA10F9" w:rsidP="00EA10F9">
      <w:pPr>
        <w:spacing w:before="240" w:after="240" w:line="240" w:lineRule="exact"/>
        <w:jc w:val="both"/>
        <w:rPr>
          <w:rFonts w:ascii="Times New Roman" w:hAnsi="Times New Roman" w:cs="Times New Roman"/>
          <w:sz w:val="24"/>
          <w:szCs w:val="24"/>
        </w:rPr>
      </w:pPr>
    </w:p>
    <w:p w14:paraId="2489C1DE" w14:textId="77777777" w:rsidR="00EA10F9" w:rsidRPr="0032715B" w:rsidRDefault="00EA10F9" w:rsidP="00EA10F9">
      <w:pPr>
        <w:spacing w:before="240" w:after="240"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Critical: </w:t>
      </w:r>
      <w:r>
        <w:rPr>
          <w:rFonts w:ascii="Times New Roman" w:hAnsi="Times New Roman" w:cs="Times New Roman"/>
          <w:sz w:val="24"/>
          <w:szCs w:val="24"/>
        </w:rPr>
        <w:t>To avoid damage to the cables, c</w:t>
      </w:r>
      <w:r w:rsidRPr="0032715B">
        <w:rPr>
          <w:rFonts w:ascii="Times New Roman" w:hAnsi="Times New Roman" w:cs="Times New Roman"/>
          <w:sz w:val="24"/>
          <w:szCs w:val="24"/>
        </w:rPr>
        <w:t>onfirm that the cables do</w:t>
      </w:r>
      <w:r>
        <w:rPr>
          <w:rFonts w:ascii="Times New Roman" w:hAnsi="Times New Roman" w:cs="Times New Roman"/>
          <w:sz w:val="24"/>
          <w:szCs w:val="24"/>
        </w:rPr>
        <w:t xml:space="preserve"> not hang next to the mouse.</w:t>
      </w:r>
      <w:r w:rsidRPr="0032715B">
        <w:rPr>
          <w:rFonts w:ascii="Times New Roman" w:hAnsi="Times New Roman" w:cs="Times New Roman"/>
          <w:sz w:val="24"/>
          <w:szCs w:val="24"/>
        </w:rPr>
        <w:t xml:space="preserve"> In addition, check that there is </w:t>
      </w:r>
      <w:proofErr w:type="gramStart"/>
      <w:r w:rsidRPr="0032715B">
        <w:rPr>
          <w:rFonts w:ascii="Times New Roman" w:hAnsi="Times New Roman" w:cs="Times New Roman"/>
          <w:sz w:val="24"/>
          <w:szCs w:val="24"/>
        </w:rPr>
        <w:t>sufficient</w:t>
      </w:r>
      <w:proofErr w:type="gramEnd"/>
      <w:r w:rsidRPr="0032715B">
        <w:rPr>
          <w:rFonts w:ascii="Times New Roman" w:hAnsi="Times New Roman" w:cs="Times New Roman"/>
          <w:sz w:val="24"/>
          <w:szCs w:val="24"/>
        </w:rPr>
        <w:t xml:space="preserve"> slack on the cables to avoid any movement</w:t>
      </w:r>
      <w:r>
        <w:rPr>
          <w:rFonts w:ascii="Times New Roman" w:hAnsi="Times New Roman" w:cs="Times New Roman"/>
          <w:sz w:val="24"/>
          <w:szCs w:val="24"/>
        </w:rPr>
        <w:t>-</w:t>
      </w:r>
      <w:r w:rsidRPr="0032715B">
        <w:rPr>
          <w:rFonts w:ascii="Times New Roman" w:hAnsi="Times New Roman" w:cs="Times New Roman"/>
          <w:sz w:val="24"/>
          <w:szCs w:val="24"/>
        </w:rPr>
        <w:t>induced twisting and strain</w:t>
      </w:r>
      <w:r>
        <w:rPr>
          <w:rFonts w:ascii="Times New Roman" w:hAnsi="Times New Roman" w:cs="Times New Roman"/>
          <w:sz w:val="24"/>
          <w:szCs w:val="24"/>
        </w:rPr>
        <w:t xml:space="preserve"> of them.</w:t>
      </w:r>
    </w:p>
    <w:p w14:paraId="53DF2382" w14:textId="77777777" w:rsidR="00EA10F9" w:rsidRPr="00B92BE1" w:rsidRDefault="00EA10F9" w:rsidP="00EA10F9">
      <w:pPr>
        <w:spacing w:before="240" w:after="240" w:line="240" w:lineRule="exact"/>
        <w:jc w:val="both"/>
        <w:rPr>
          <w:rFonts w:ascii="Times New Roman" w:hAnsi="Times New Roman" w:cs="Times New Roman"/>
          <w:sz w:val="24"/>
          <w:szCs w:val="24"/>
        </w:rPr>
      </w:pPr>
    </w:p>
    <w:p w14:paraId="32622578" w14:textId="77777777" w:rsidR="00EA10F9" w:rsidRPr="0032715B" w:rsidRDefault="00EA10F9" w:rsidP="00EA10F9">
      <w:pPr>
        <w:spacing w:before="240" w:after="240" w:line="240" w:lineRule="exact"/>
        <w:ind w:firstLine="720"/>
        <w:jc w:val="both"/>
        <w:rPr>
          <w:rFonts w:ascii="Times New Roman" w:hAnsi="Times New Roman" w:cs="Times New Roman"/>
          <w:sz w:val="24"/>
          <w:szCs w:val="24"/>
        </w:rPr>
      </w:pPr>
      <w:r w:rsidRPr="0032715B">
        <w:rPr>
          <w:rFonts w:ascii="Times New Roman" w:hAnsi="Times New Roman" w:cs="Times New Roman"/>
          <w:sz w:val="24"/>
          <w:szCs w:val="24"/>
        </w:rPr>
        <w:t xml:space="preserve">c. Remove the baseplate cover and attach the </w:t>
      </w:r>
      <w:r>
        <w:rPr>
          <w:rFonts w:ascii="Times New Roman" w:hAnsi="Times New Roman" w:cs="Times New Roman"/>
          <w:sz w:val="24"/>
          <w:szCs w:val="24"/>
        </w:rPr>
        <w:t xml:space="preserve">miniature </w:t>
      </w:r>
      <w:r w:rsidRPr="0032715B">
        <w:rPr>
          <w:rFonts w:ascii="Times New Roman" w:hAnsi="Times New Roman" w:cs="Times New Roman"/>
          <w:sz w:val="24"/>
          <w:szCs w:val="24"/>
        </w:rPr>
        <w:t>microscope and E</w:t>
      </w:r>
      <w:r>
        <w:rPr>
          <w:rFonts w:ascii="Times New Roman" w:hAnsi="Times New Roman" w:cs="Times New Roman"/>
          <w:sz w:val="24"/>
          <w:szCs w:val="24"/>
        </w:rPr>
        <w:t>E</w:t>
      </w:r>
      <w:r w:rsidRPr="0032715B">
        <w:rPr>
          <w:rFonts w:ascii="Times New Roman" w:hAnsi="Times New Roman" w:cs="Times New Roman"/>
          <w:sz w:val="24"/>
          <w:szCs w:val="24"/>
        </w:rPr>
        <w:t>G/EMG cables</w:t>
      </w:r>
      <w:r>
        <w:rPr>
          <w:rFonts w:ascii="Times New Roman" w:hAnsi="Times New Roman" w:cs="Times New Roman"/>
          <w:sz w:val="24"/>
          <w:szCs w:val="24"/>
        </w:rPr>
        <w:t>.</w:t>
      </w:r>
    </w:p>
    <w:p w14:paraId="7A442E01" w14:textId="77777777" w:rsidR="00EA10F9" w:rsidRDefault="00EA10F9" w:rsidP="00EA10F9">
      <w:pPr>
        <w:spacing w:before="240" w:after="240" w:line="240" w:lineRule="exact"/>
        <w:ind w:firstLineChars="300" w:firstLine="720"/>
        <w:jc w:val="both"/>
        <w:rPr>
          <w:rFonts w:ascii="Times New Roman" w:hAnsi="Times New Roman" w:cs="Times New Roman"/>
          <w:sz w:val="24"/>
          <w:szCs w:val="24"/>
        </w:rPr>
      </w:pPr>
      <w:r>
        <w:rPr>
          <w:rFonts w:ascii="Times New Roman" w:hAnsi="Times New Roman" w:cs="Times New Roman"/>
          <w:sz w:val="24"/>
          <w:szCs w:val="24"/>
        </w:rPr>
        <w:t>d</w:t>
      </w:r>
      <w:r w:rsidRPr="00B92BE1">
        <w:rPr>
          <w:rFonts w:ascii="Times New Roman" w:hAnsi="Times New Roman" w:cs="Times New Roman"/>
          <w:sz w:val="24"/>
          <w:szCs w:val="24"/>
        </w:rPr>
        <w:t>. Start the E</w:t>
      </w:r>
      <w:r>
        <w:rPr>
          <w:rFonts w:ascii="Times New Roman" w:hAnsi="Times New Roman" w:cs="Times New Roman"/>
          <w:sz w:val="24"/>
          <w:szCs w:val="24"/>
        </w:rPr>
        <w:t>E</w:t>
      </w:r>
      <w:r w:rsidRPr="00B92BE1">
        <w:rPr>
          <w:rFonts w:ascii="Times New Roman" w:hAnsi="Times New Roman" w:cs="Times New Roman"/>
          <w:sz w:val="24"/>
          <w:szCs w:val="24"/>
        </w:rPr>
        <w:t>G/EMG recording software.</w:t>
      </w:r>
    </w:p>
    <w:p w14:paraId="24A5CC29" w14:textId="77777777" w:rsidR="00EA10F9" w:rsidRPr="0032715B" w:rsidRDefault="00EA10F9" w:rsidP="00EA10F9">
      <w:pPr>
        <w:spacing w:before="240" w:after="240" w:line="240" w:lineRule="exact"/>
        <w:ind w:firstLineChars="300" w:firstLine="720"/>
        <w:jc w:val="both"/>
        <w:rPr>
          <w:rFonts w:ascii="Times New Roman" w:hAnsi="Times New Roman" w:cs="Times New Roman"/>
          <w:sz w:val="24"/>
          <w:szCs w:val="24"/>
        </w:rPr>
      </w:pPr>
    </w:p>
    <w:p w14:paraId="0795F4AC" w14:textId="77777777" w:rsidR="00EA10F9" w:rsidRPr="0032715B" w:rsidRDefault="00EA10F9" w:rsidP="00EA10F9">
      <w:pPr>
        <w:spacing w:before="240" w:after="240" w:line="240" w:lineRule="exact"/>
        <w:jc w:val="both"/>
        <w:rPr>
          <w:rFonts w:ascii="Times New Roman" w:hAnsi="Times New Roman" w:cs="Times New Roman"/>
          <w:sz w:val="24"/>
          <w:szCs w:val="24"/>
        </w:rPr>
      </w:pPr>
      <w:r w:rsidRPr="0032715B">
        <w:rPr>
          <w:rFonts w:ascii="Times New Roman" w:hAnsi="Times New Roman" w:cs="Times New Roman"/>
          <w:sz w:val="24"/>
          <w:szCs w:val="24"/>
        </w:rPr>
        <w:t>23.  Start the E</w:t>
      </w:r>
      <w:r>
        <w:rPr>
          <w:rFonts w:ascii="Times New Roman" w:hAnsi="Times New Roman" w:cs="Times New Roman"/>
          <w:sz w:val="24"/>
          <w:szCs w:val="24"/>
        </w:rPr>
        <w:t>E</w:t>
      </w:r>
      <w:r w:rsidRPr="0032715B">
        <w:rPr>
          <w:rFonts w:ascii="Times New Roman" w:hAnsi="Times New Roman" w:cs="Times New Roman"/>
          <w:sz w:val="24"/>
          <w:szCs w:val="24"/>
        </w:rPr>
        <w:t xml:space="preserve">G/EMG </w:t>
      </w:r>
      <w:r>
        <w:rPr>
          <w:rFonts w:ascii="Times New Roman" w:hAnsi="Times New Roman" w:cs="Times New Roman"/>
          <w:sz w:val="24"/>
          <w:szCs w:val="24"/>
        </w:rPr>
        <w:t xml:space="preserve">recording </w:t>
      </w:r>
      <w:r w:rsidRPr="0032715B">
        <w:rPr>
          <w:rFonts w:ascii="Times New Roman" w:hAnsi="Times New Roman" w:cs="Times New Roman"/>
          <w:sz w:val="24"/>
          <w:szCs w:val="24"/>
        </w:rPr>
        <w:t>and Ca</w:t>
      </w:r>
      <w:r w:rsidRPr="00B92BE1">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w:t>
      </w:r>
      <w:r>
        <w:rPr>
          <w:rFonts w:ascii="Times New Roman" w:hAnsi="Times New Roman" w:cs="Times New Roman"/>
          <w:sz w:val="24"/>
          <w:szCs w:val="24"/>
        </w:rPr>
        <w:t>imaging</w:t>
      </w:r>
      <w:r w:rsidRPr="0032715B">
        <w:rPr>
          <w:rFonts w:ascii="Times New Roman" w:hAnsi="Times New Roman" w:cs="Times New Roman"/>
          <w:sz w:val="24"/>
          <w:szCs w:val="24"/>
        </w:rPr>
        <w:t xml:space="preserve"> simultaneously.</w:t>
      </w:r>
    </w:p>
    <w:p w14:paraId="1ED831AB" w14:textId="77777777" w:rsidR="00EA10F9" w:rsidRPr="00364D14" w:rsidRDefault="00EA10F9" w:rsidP="00EA10F9">
      <w:pPr>
        <w:spacing w:before="240" w:after="240" w:line="240" w:lineRule="exact"/>
        <w:jc w:val="both"/>
        <w:rPr>
          <w:rFonts w:ascii="Times New Roman" w:hAnsi="Times New Roman" w:cs="Times New Roman"/>
          <w:sz w:val="24"/>
          <w:szCs w:val="24"/>
        </w:rPr>
      </w:pPr>
    </w:p>
    <w:p w14:paraId="66F63606" w14:textId="77777777" w:rsidR="00EA10F9" w:rsidRPr="0032715B" w:rsidRDefault="00EA10F9" w:rsidP="00EA10F9">
      <w:pPr>
        <w:spacing w:before="240" w:after="240" w:line="240" w:lineRule="exact"/>
        <w:jc w:val="both"/>
        <w:rPr>
          <w:rFonts w:ascii="Times New Roman" w:hAnsi="Times New Roman" w:cs="Times New Roman"/>
          <w:sz w:val="24"/>
          <w:szCs w:val="24"/>
        </w:rPr>
      </w:pPr>
      <w:r w:rsidRPr="0032715B">
        <w:rPr>
          <w:rFonts w:ascii="Times New Roman" w:hAnsi="Times New Roman" w:cs="Times New Roman"/>
          <w:sz w:val="24"/>
          <w:szCs w:val="24"/>
        </w:rPr>
        <w:t>Critical: From time to time, monitor the state of the mouse and cables</w:t>
      </w:r>
      <w:r>
        <w:rPr>
          <w:rFonts w:ascii="Times New Roman" w:hAnsi="Times New Roman" w:cs="Times New Roman"/>
          <w:sz w:val="24"/>
          <w:szCs w:val="24"/>
        </w:rPr>
        <w:t xml:space="preserve"> in video fitted in the sleeping chamber</w:t>
      </w:r>
      <w:r w:rsidRPr="0032715B">
        <w:rPr>
          <w:rFonts w:ascii="Times New Roman" w:hAnsi="Times New Roman" w:cs="Times New Roman"/>
          <w:sz w:val="24"/>
          <w:szCs w:val="24"/>
        </w:rPr>
        <w:t xml:space="preserve"> to ensure that there is no twisting of the cables and that the animal is behaving naturally.</w:t>
      </w:r>
    </w:p>
    <w:p w14:paraId="0E837A45" w14:textId="77777777" w:rsidR="00EA10F9" w:rsidRPr="0032715B" w:rsidRDefault="00EA10F9" w:rsidP="00EA10F9">
      <w:pPr>
        <w:spacing w:before="240" w:after="240" w:line="240" w:lineRule="exact"/>
        <w:jc w:val="both"/>
        <w:rPr>
          <w:rFonts w:ascii="Times New Roman" w:hAnsi="Times New Roman" w:cs="Times New Roman"/>
          <w:sz w:val="24"/>
          <w:szCs w:val="24"/>
        </w:rPr>
      </w:pPr>
      <w:r>
        <w:rPr>
          <w:rFonts w:ascii="Times New Roman" w:hAnsi="Times New Roman" w:cs="Times New Roman"/>
          <w:sz w:val="24"/>
          <w:szCs w:val="24"/>
        </w:rPr>
        <w:t xml:space="preserve"> </w:t>
      </w:r>
    </w:p>
    <w:p w14:paraId="64F666BB"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24.  Finish the recordings.</w:t>
      </w:r>
    </w:p>
    <w:p w14:paraId="5BD00094" w14:textId="77777777" w:rsidR="00EA10F9" w:rsidRPr="0032715B" w:rsidRDefault="00EA10F9" w:rsidP="00EA10F9">
      <w:pPr>
        <w:spacing w:line="240" w:lineRule="exact"/>
        <w:ind w:firstLine="720"/>
        <w:jc w:val="both"/>
        <w:rPr>
          <w:rFonts w:ascii="Times New Roman" w:hAnsi="Times New Roman" w:cs="Times New Roman"/>
          <w:sz w:val="24"/>
          <w:szCs w:val="24"/>
        </w:rPr>
      </w:pPr>
      <w:r w:rsidRPr="0032715B">
        <w:rPr>
          <w:rFonts w:ascii="Times New Roman" w:hAnsi="Times New Roman" w:cs="Times New Roman"/>
          <w:sz w:val="24"/>
          <w:szCs w:val="24"/>
        </w:rPr>
        <w:t xml:space="preserve">a. </w:t>
      </w:r>
      <w:r>
        <w:rPr>
          <w:rFonts w:ascii="Times New Roman" w:hAnsi="Times New Roman" w:cs="Times New Roman"/>
          <w:sz w:val="24"/>
          <w:szCs w:val="24"/>
        </w:rPr>
        <w:t>S</w:t>
      </w:r>
      <w:r w:rsidRPr="0032715B">
        <w:rPr>
          <w:rFonts w:ascii="Times New Roman" w:hAnsi="Times New Roman" w:cs="Times New Roman"/>
          <w:sz w:val="24"/>
          <w:szCs w:val="24"/>
        </w:rPr>
        <w:t>top both recordings.</w:t>
      </w:r>
    </w:p>
    <w:p w14:paraId="55B31624"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b. Detach both microscope and E</w:t>
      </w:r>
      <w:r>
        <w:rPr>
          <w:rFonts w:ascii="Times New Roman" w:hAnsi="Times New Roman" w:cs="Times New Roman"/>
          <w:sz w:val="24"/>
          <w:szCs w:val="24"/>
        </w:rPr>
        <w:t>E</w:t>
      </w:r>
      <w:r w:rsidRPr="0032715B">
        <w:rPr>
          <w:rFonts w:ascii="Times New Roman" w:hAnsi="Times New Roman" w:cs="Times New Roman"/>
          <w:sz w:val="24"/>
          <w:szCs w:val="24"/>
        </w:rPr>
        <w:t xml:space="preserve">G/EMG cables and </w:t>
      </w:r>
      <w:r>
        <w:rPr>
          <w:rFonts w:ascii="Times New Roman" w:hAnsi="Times New Roman" w:cs="Times New Roman"/>
          <w:sz w:val="24"/>
          <w:szCs w:val="24"/>
        </w:rPr>
        <w:t>reattached the dummy microscope and EEG cable</w:t>
      </w:r>
    </w:p>
    <w:p w14:paraId="52653DE4" w14:textId="77777777" w:rsidR="00EA10F9" w:rsidRPr="0032715B" w:rsidRDefault="00EA10F9" w:rsidP="00EA10F9">
      <w:pPr>
        <w:spacing w:line="240" w:lineRule="exact"/>
        <w:jc w:val="both"/>
        <w:rPr>
          <w:rFonts w:ascii="Times New Roman" w:hAnsi="Times New Roman" w:cs="Times New Roman"/>
          <w:sz w:val="24"/>
          <w:szCs w:val="24"/>
        </w:rPr>
      </w:pPr>
    </w:p>
    <w:p w14:paraId="1104335D" w14:textId="77777777" w:rsidR="00EA10F9" w:rsidRPr="0032715B" w:rsidRDefault="00EA10F9" w:rsidP="00EA10F9">
      <w:pPr>
        <w:spacing w:line="240" w:lineRule="exact"/>
        <w:jc w:val="both"/>
        <w:rPr>
          <w:rFonts w:ascii="Times New Roman" w:hAnsi="Times New Roman" w:cs="Times New Roman"/>
          <w:b/>
          <w:sz w:val="24"/>
          <w:szCs w:val="24"/>
        </w:rPr>
      </w:pPr>
      <w:r w:rsidRPr="0032715B">
        <w:rPr>
          <w:rFonts w:ascii="Times New Roman" w:hAnsi="Times New Roman" w:cs="Times New Roman"/>
          <w:b/>
          <w:sz w:val="24"/>
          <w:szCs w:val="24"/>
        </w:rPr>
        <w:t>E</w:t>
      </w:r>
      <w:r>
        <w:rPr>
          <w:rFonts w:ascii="Times New Roman" w:hAnsi="Times New Roman" w:cs="Times New Roman"/>
          <w:b/>
          <w:sz w:val="24"/>
          <w:szCs w:val="24"/>
        </w:rPr>
        <w:t>E</w:t>
      </w:r>
      <w:r w:rsidRPr="0032715B">
        <w:rPr>
          <w:rFonts w:ascii="Times New Roman" w:hAnsi="Times New Roman" w:cs="Times New Roman"/>
          <w:b/>
          <w:sz w:val="24"/>
          <w:szCs w:val="24"/>
        </w:rPr>
        <w:t xml:space="preserve">G/EMG </w:t>
      </w:r>
      <w:r>
        <w:rPr>
          <w:rFonts w:ascii="Times New Roman" w:hAnsi="Times New Roman" w:cs="Times New Roman"/>
          <w:b/>
          <w:sz w:val="24"/>
          <w:szCs w:val="24"/>
        </w:rPr>
        <w:t xml:space="preserve">recording </w:t>
      </w:r>
      <w:r w:rsidRPr="0032715B">
        <w:rPr>
          <w:rFonts w:ascii="Times New Roman" w:hAnsi="Times New Roman" w:cs="Times New Roman"/>
          <w:b/>
          <w:sz w:val="24"/>
          <w:szCs w:val="24"/>
        </w:rPr>
        <w:t>and Ca</w:t>
      </w:r>
      <w:r w:rsidRPr="00B92BE1">
        <w:rPr>
          <w:rFonts w:ascii="Times New Roman" w:hAnsi="Times New Roman" w:cs="Times New Roman"/>
          <w:b/>
          <w:sz w:val="24"/>
          <w:szCs w:val="24"/>
          <w:vertAlign w:val="superscript"/>
        </w:rPr>
        <w:t>2+</w:t>
      </w:r>
      <w:r w:rsidRPr="0032715B">
        <w:rPr>
          <w:rFonts w:ascii="Times New Roman" w:hAnsi="Times New Roman" w:cs="Times New Roman"/>
          <w:b/>
          <w:sz w:val="24"/>
          <w:szCs w:val="24"/>
        </w:rPr>
        <w:t xml:space="preserve"> </w:t>
      </w:r>
      <w:r>
        <w:rPr>
          <w:rFonts w:ascii="Times New Roman" w:hAnsi="Times New Roman" w:cs="Times New Roman"/>
          <w:b/>
          <w:sz w:val="24"/>
          <w:szCs w:val="24"/>
        </w:rPr>
        <w:t>imaging</w:t>
      </w:r>
      <w:r w:rsidRPr="0032715B">
        <w:rPr>
          <w:rFonts w:ascii="Times New Roman" w:hAnsi="Times New Roman" w:cs="Times New Roman"/>
          <w:b/>
          <w:sz w:val="24"/>
          <w:szCs w:val="24"/>
        </w:rPr>
        <w:t xml:space="preserve"> during sleep: day 2; conditioning</w:t>
      </w:r>
    </w:p>
    <w:p w14:paraId="693340F6" w14:textId="77777777" w:rsidR="00EA10F9" w:rsidRPr="0032715B" w:rsidRDefault="00EA10F9" w:rsidP="00EA10F9">
      <w:pPr>
        <w:spacing w:line="240" w:lineRule="exact"/>
        <w:jc w:val="both"/>
        <w:rPr>
          <w:rFonts w:ascii="Times New Roman" w:hAnsi="Times New Roman" w:cs="Times New Roman"/>
          <w:b/>
          <w:sz w:val="24"/>
          <w:szCs w:val="24"/>
        </w:rPr>
      </w:pPr>
    </w:p>
    <w:p w14:paraId="6E5016D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Timing: 5-10 min per mouse.</w:t>
      </w:r>
    </w:p>
    <w:p w14:paraId="1188875A" w14:textId="77777777" w:rsidR="00EA10F9" w:rsidRPr="0032715B" w:rsidRDefault="00EA10F9" w:rsidP="00EA10F9">
      <w:pPr>
        <w:spacing w:line="240" w:lineRule="exact"/>
        <w:jc w:val="both"/>
        <w:rPr>
          <w:rFonts w:ascii="Times New Roman" w:hAnsi="Times New Roman" w:cs="Times New Roman"/>
          <w:sz w:val="24"/>
          <w:szCs w:val="24"/>
        </w:rPr>
      </w:pPr>
    </w:p>
    <w:p w14:paraId="3DBD545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Condition mice with tone/foot shock pairs</w:t>
      </w:r>
    </w:p>
    <w:p w14:paraId="2359AD34" w14:textId="77777777" w:rsidR="00EA10F9" w:rsidRPr="0032715B" w:rsidRDefault="00EA10F9" w:rsidP="00EA10F9">
      <w:pPr>
        <w:spacing w:line="240" w:lineRule="exact"/>
        <w:jc w:val="both"/>
        <w:rPr>
          <w:rFonts w:ascii="Times New Roman" w:hAnsi="Times New Roman" w:cs="Times New Roman"/>
          <w:sz w:val="24"/>
          <w:szCs w:val="24"/>
        </w:rPr>
      </w:pPr>
    </w:p>
    <w:p w14:paraId="425679A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25.  Prepare the mouse for fear conditioning</w:t>
      </w:r>
    </w:p>
    <w:p w14:paraId="0A870798"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 xml:space="preserve">a. Remove the baseplate cover and attach the microscope </w:t>
      </w:r>
      <w:bookmarkStart w:id="9" w:name="_Hlk43970233"/>
      <w:r w:rsidRPr="001A4027">
        <w:rPr>
          <w:rFonts w:ascii="Times New Roman" w:hAnsi="Times New Roman" w:cs="Times New Roman"/>
          <w:sz w:val="24"/>
          <w:szCs w:val="24"/>
          <w:highlight w:val="cyan"/>
        </w:rPr>
        <w:t>(</w:t>
      </w:r>
      <w:r>
        <w:rPr>
          <w:rFonts w:ascii="Times New Roman" w:hAnsi="Times New Roman" w:cs="Times New Roman"/>
          <w:sz w:val="24"/>
          <w:szCs w:val="24"/>
          <w:highlight w:val="cyan"/>
        </w:rPr>
        <w:t>figure 4a</w:t>
      </w:r>
      <w:r w:rsidRPr="001A4027">
        <w:rPr>
          <w:rFonts w:ascii="Times New Roman" w:hAnsi="Times New Roman" w:cs="Times New Roman"/>
          <w:sz w:val="24"/>
          <w:szCs w:val="24"/>
          <w:highlight w:val="cyan"/>
        </w:rPr>
        <w:t>)</w:t>
      </w:r>
      <w:bookmarkEnd w:id="9"/>
    </w:p>
    <w:p w14:paraId="793AFD99"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b. </w:t>
      </w:r>
      <w:r w:rsidRPr="00F65DBF">
        <w:rPr>
          <w:rFonts w:ascii="Times New Roman" w:hAnsi="Times New Roman" w:cs="Times New Roman"/>
          <w:sz w:val="24"/>
          <w:szCs w:val="24"/>
        </w:rPr>
        <w:t xml:space="preserve">Open recording </w:t>
      </w:r>
      <w:proofErr w:type="spellStart"/>
      <w:r w:rsidRPr="00F65DBF">
        <w:rPr>
          <w:rFonts w:ascii="Times New Roman" w:hAnsi="Times New Roman" w:cs="Times New Roman"/>
          <w:sz w:val="24"/>
          <w:szCs w:val="24"/>
        </w:rPr>
        <w:t>softwares</w:t>
      </w:r>
      <w:proofErr w:type="spellEnd"/>
      <w:r w:rsidRPr="00F65DBF">
        <w:rPr>
          <w:rFonts w:ascii="Times New Roman" w:hAnsi="Times New Roman" w:cs="Times New Roman"/>
          <w:sz w:val="24"/>
          <w:szCs w:val="24"/>
        </w:rPr>
        <w:t xml:space="preserve"> for Ca</w:t>
      </w:r>
      <w:r w:rsidRPr="00F65DBF">
        <w:rPr>
          <w:rFonts w:ascii="Times New Roman" w:hAnsi="Times New Roman" w:cs="Times New Roman"/>
          <w:sz w:val="24"/>
          <w:szCs w:val="24"/>
          <w:vertAlign w:val="superscript"/>
        </w:rPr>
        <w:t xml:space="preserve">2+ </w:t>
      </w:r>
      <w:r w:rsidRPr="00F65DBF">
        <w:rPr>
          <w:rFonts w:ascii="Times New Roman" w:hAnsi="Times New Roman" w:cs="Times New Roman"/>
          <w:sz w:val="24"/>
          <w:szCs w:val="24"/>
        </w:rPr>
        <w:t>imaging.</w:t>
      </w:r>
    </w:p>
    <w:p w14:paraId="671FDD4D" w14:textId="77777777" w:rsidR="00EA10F9"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r>
      <w:r>
        <w:rPr>
          <w:rFonts w:ascii="Times New Roman" w:hAnsi="Times New Roman" w:cs="Times New Roman"/>
          <w:sz w:val="24"/>
          <w:szCs w:val="24"/>
        </w:rPr>
        <w:t>c</w:t>
      </w:r>
      <w:r w:rsidRPr="0032715B">
        <w:rPr>
          <w:rFonts w:ascii="Times New Roman" w:hAnsi="Times New Roman" w:cs="Times New Roman"/>
          <w:sz w:val="24"/>
          <w:szCs w:val="24"/>
        </w:rPr>
        <w:t>. Arrange the cables above the conditioning chamber, taking the same precautions as with the previously described sleeping chamber.</w:t>
      </w:r>
    </w:p>
    <w:p w14:paraId="4C79C397"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Use the dummy accessories instead of the real recoding equipment </w:t>
      </w:r>
      <w:r>
        <w:rPr>
          <w:rFonts w:ascii="Times New Roman" w:hAnsi="Times New Roman" w:cs="Times New Roman"/>
          <w:sz w:val="24"/>
          <w:szCs w:val="24"/>
        </w:rPr>
        <w:t>i</w:t>
      </w:r>
      <w:r w:rsidRPr="0032715B">
        <w:rPr>
          <w:rFonts w:ascii="Times New Roman" w:hAnsi="Times New Roman" w:cs="Times New Roman"/>
          <w:sz w:val="24"/>
          <w:szCs w:val="24"/>
        </w:rPr>
        <w:t>f it is not needed to record during conditioning.</w:t>
      </w:r>
    </w:p>
    <w:p w14:paraId="765151EB" w14:textId="77777777" w:rsidR="00EA10F9" w:rsidRDefault="00EA10F9" w:rsidP="00EA10F9">
      <w:pPr>
        <w:spacing w:line="240" w:lineRule="exact"/>
        <w:jc w:val="both"/>
        <w:rPr>
          <w:rFonts w:ascii="Times New Roman" w:hAnsi="Times New Roman" w:cs="Times New Roman"/>
          <w:sz w:val="24"/>
          <w:szCs w:val="24"/>
        </w:rPr>
      </w:pPr>
    </w:p>
    <w:p w14:paraId="28C08AF3" w14:textId="77777777" w:rsidR="00EA10F9" w:rsidRPr="00F65DBF" w:rsidRDefault="00EA10F9" w:rsidP="00EA10F9">
      <w:pPr>
        <w:spacing w:line="240" w:lineRule="exact"/>
        <w:jc w:val="both"/>
        <w:rPr>
          <w:rFonts w:ascii="Times New Roman" w:hAnsi="Times New Roman" w:cs="Times New Roman"/>
          <w:sz w:val="24"/>
          <w:szCs w:val="24"/>
        </w:rPr>
      </w:pPr>
      <w:r w:rsidRPr="00F65DBF">
        <w:rPr>
          <w:rFonts w:ascii="Times New Roman" w:hAnsi="Times New Roman" w:cs="Times New Roman"/>
          <w:sz w:val="24"/>
          <w:szCs w:val="24"/>
        </w:rPr>
        <w:t>26.  Conditioning the mouse</w:t>
      </w:r>
    </w:p>
    <w:p w14:paraId="7D9F5960"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a. </w:t>
      </w:r>
      <w:r w:rsidRPr="00F65DBF">
        <w:rPr>
          <w:rFonts w:ascii="Times New Roman" w:hAnsi="Times New Roman" w:cs="Times New Roman"/>
          <w:sz w:val="24"/>
          <w:szCs w:val="24"/>
        </w:rPr>
        <w:t>Place the mouse inside the conditioning chamber</w:t>
      </w:r>
      <w:r>
        <w:rPr>
          <w:rFonts w:ascii="Times New Roman" w:hAnsi="Times New Roman" w:cs="Times New Roman"/>
          <w:sz w:val="24"/>
          <w:szCs w:val="24"/>
        </w:rPr>
        <w:t xml:space="preserve"> (</w:t>
      </w:r>
      <w:r w:rsidRPr="00F65DBF">
        <w:rPr>
          <w:rFonts w:ascii="Times New Roman" w:hAnsi="Times New Roman" w:cs="Times New Roman"/>
          <w:sz w:val="24"/>
          <w:szCs w:val="24"/>
        </w:rPr>
        <w:t>context A</w:t>
      </w:r>
      <w:r>
        <w:rPr>
          <w:rFonts w:ascii="Times New Roman" w:hAnsi="Times New Roman" w:cs="Times New Roman"/>
          <w:sz w:val="24"/>
          <w:szCs w:val="24"/>
        </w:rPr>
        <w:t>)</w:t>
      </w:r>
    </w:p>
    <w:p w14:paraId="6534B48E"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b. Image </w:t>
      </w:r>
      <w:r w:rsidRPr="00E140BB">
        <w:rPr>
          <w:rFonts w:ascii="Times New Roman" w:hAnsi="Times New Roman" w:cs="Times New Roman"/>
          <w:sz w:val="24"/>
          <w:szCs w:val="24"/>
        </w:rPr>
        <w:t>Ca</w:t>
      </w:r>
      <w:r w:rsidRPr="00E140BB">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for 10 min in context A conditioning </w:t>
      </w:r>
      <w:r w:rsidRPr="001A4027">
        <w:rPr>
          <w:rFonts w:ascii="Times New Roman" w:hAnsi="Times New Roman" w:cs="Times New Roman"/>
          <w:sz w:val="24"/>
          <w:szCs w:val="24"/>
          <w:highlight w:val="cyan"/>
        </w:rPr>
        <w:t>(</w:t>
      </w:r>
      <w:r>
        <w:rPr>
          <w:rFonts w:ascii="Times New Roman" w:hAnsi="Times New Roman" w:cs="Times New Roman"/>
          <w:sz w:val="24"/>
          <w:szCs w:val="24"/>
          <w:highlight w:val="cyan"/>
        </w:rPr>
        <w:t>figure 4b</w:t>
      </w:r>
      <w:r w:rsidRPr="001A4027">
        <w:rPr>
          <w:rFonts w:ascii="Times New Roman" w:hAnsi="Times New Roman" w:cs="Times New Roman"/>
          <w:sz w:val="24"/>
          <w:szCs w:val="24"/>
          <w:highlight w:val="cyan"/>
        </w:rPr>
        <w:t>)</w:t>
      </w:r>
      <w:r>
        <w:rPr>
          <w:rFonts w:ascii="Times New Roman" w:hAnsi="Times New Roman" w:cs="Times New Roman"/>
          <w:sz w:val="24"/>
          <w:szCs w:val="24"/>
        </w:rPr>
        <w:t>, as a pre-shock recording.</w:t>
      </w:r>
    </w:p>
    <w:p w14:paraId="31FF8F04"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c. Stop the recording and detached the microscope and reattached the dummy (&lt;1 min) to avoid a change in the field of view due to hitting the microscope against the wall during the shock.</w:t>
      </w:r>
    </w:p>
    <w:p w14:paraId="341E67B8"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d. Perform the shock conditioning in the same context with attached dummy microscope  </w:t>
      </w:r>
    </w:p>
    <w:p w14:paraId="0D7DBA77"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e. Reattached the microscope </w:t>
      </w:r>
      <w:r w:rsidRPr="00E140BB">
        <w:rPr>
          <w:rFonts w:ascii="Times New Roman" w:hAnsi="Times New Roman" w:cs="Times New Roman"/>
          <w:sz w:val="24"/>
          <w:szCs w:val="24"/>
        </w:rPr>
        <w:t xml:space="preserve">(&lt;1 min) </w:t>
      </w:r>
      <w:r>
        <w:rPr>
          <w:rFonts w:ascii="Times New Roman" w:hAnsi="Times New Roman" w:cs="Times New Roman"/>
          <w:sz w:val="24"/>
          <w:szCs w:val="24"/>
        </w:rPr>
        <w:t xml:space="preserve">and perform 5 min of </w:t>
      </w:r>
      <w:r w:rsidRPr="00E140BB">
        <w:rPr>
          <w:rFonts w:ascii="Times New Roman" w:hAnsi="Times New Roman" w:cs="Times New Roman"/>
          <w:sz w:val="24"/>
          <w:szCs w:val="24"/>
        </w:rPr>
        <w:t>Ca</w:t>
      </w:r>
      <w:r w:rsidRPr="00E140BB">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E140BB">
        <w:rPr>
          <w:rFonts w:ascii="Times New Roman" w:hAnsi="Times New Roman" w:cs="Times New Roman"/>
          <w:sz w:val="24"/>
          <w:szCs w:val="24"/>
        </w:rPr>
        <w:t>imaging</w:t>
      </w:r>
      <w:r>
        <w:rPr>
          <w:rFonts w:ascii="Times New Roman" w:hAnsi="Times New Roman" w:cs="Times New Roman"/>
          <w:sz w:val="24"/>
          <w:szCs w:val="24"/>
        </w:rPr>
        <w:t xml:space="preserve">, as a post shock recording </w:t>
      </w:r>
      <w:r w:rsidRPr="00E140B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B6718AF" w14:textId="77777777" w:rsidR="00EA10F9"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f. Stop the </w:t>
      </w:r>
      <w:r w:rsidRPr="00F65DBF">
        <w:rPr>
          <w:rFonts w:ascii="Times New Roman" w:hAnsi="Times New Roman" w:cs="Times New Roman"/>
          <w:sz w:val="24"/>
          <w:szCs w:val="24"/>
        </w:rPr>
        <w:t>Ca</w:t>
      </w:r>
      <w:r w:rsidRPr="00F65DBF">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recording and return mouse to sleeping chamber.</w:t>
      </w:r>
    </w:p>
    <w:p w14:paraId="2D2AC6EB" w14:textId="77777777" w:rsidR="00EA10F9" w:rsidRPr="0032715B" w:rsidRDefault="00EA10F9" w:rsidP="00EA10F9">
      <w:pPr>
        <w:spacing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g. Connect with EEG cable and start </w:t>
      </w:r>
      <w:r w:rsidRPr="0032715B">
        <w:rPr>
          <w:rFonts w:ascii="Times New Roman" w:hAnsi="Times New Roman" w:cs="Times New Roman"/>
          <w:sz w:val="24"/>
          <w:szCs w:val="24"/>
        </w:rPr>
        <w:t>the E</w:t>
      </w:r>
      <w:r>
        <w:rPr>
          <w:rFonts w:ascii="Times New Roman" w:hAnsi="Times New Roman" w:cs="Times New Roman"/>
          <w:sz w:val="24"/>
          <w:szCs w:val="24"/>
        </w:rPr>
        <w:t>E</w:t>
      </w:r>
      <w:r w:rsidRPr="0032715B">
        <w:rPr>
          <w:rFonts w:ascii="Times New Roman" w:hAnsi="Times New Roman" w:cs="Times New Roman"/>
          <w:sz w:val="24"/>
          <w:szCs w:val="24"/>
        </w:rPr>
        <w:t xml:space="preserve">G/EMG </w:t>
      </w:r>
      <w:r>
        <w:rPr>
          <w:rFonts w:ascii="Times New Roman" w:hAnsi="Times New Roman" w:cs="Times New Roman"/>
          <w:sz w:val="24"/>
          <w:szCs w:val="24"/>
        </w:rPr>
        <w:t xml:space="preserve">recording </w:t>
      </w:r>
      <w:r w:rsidRPr="0032715B">
        <w:rPr>
          <w:rFonts w:ascii="Times New Roman" w:hAnsi="Times New Roman" w:cs="Times New Roman"/>
          <w:sz w:val="24"/>
          <w:szCs w:val="24"/>
        </w:rPr>
        <w:t>and Ca</w:t>
      </w:r>
      <w:r w:rsidRPr="00B92BE1">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w:t>
      </w:r>
      <w:r>
        <w:rPr>
          <w:rFonts w:ascii="Times New Roman" w:hAnsi="Times New Roman" w:cs="Times New Roman"/>
          <w:sz w:val="24"/>
          <w:szCs w:val="24"/>
        </w:rPr>
        <w:t>imaging</w:t>
      </w:r>
      <w:r w:rsidRPr="0032715B">
        <w:rPr>
          <w:rFonts w:ascii="Times New Roman" w:hAnsi="Times New Roman" w:cs="Times New Roman"/>
          <w:sz w:val="24"/>
          <w:szCs w:val="24"/>
        </w:rPr>
        <w:t xml:space="preserve"> simultaneously.</w:t>
      </w:r>
    </w:p>
    <w:p w14:paraId="5D1DFAF0" w14:textId="77777777" w:rsidR="00EA10F9" w:rsidRPr="0032715B" w:rsidRDefault="00EA10F9" w:rsidP="00EA10F9">
      <w:pPr>
        <w:spacing w:line="240" w:lineRule="exact"/>
        <w:jc w:val="both"/>
        <w:rPr>
          <w:rFonts w:ascii="Times New Roman" w:hAnsi="Times New Roman" w:cs="Times New Roman"/>
          <w:sz w:val="24"/>
          <w:szCs w:val="24"/>
        </w:rPr>
      </w:pPr>
    </w:p>
    <w:p w14:paraId="6230B3A9" w14:textId="77777777" w:rsidR="00EA10F9" w:rsidRPr="0032715B" w:rsidRDefault="00EA10F9" w:rsidP="00EA10F9">
      <w:pPr>
        <w:spacing w:line="240" w:lineRule="exact"/>
        <w:jc w:val="both"/>
        <w:rPr>
          <w:rFonts w:ascii="Times New Roman" w:hAnsi="Times New Roman" w:cs="Times New Roman"/>
          <w:b/>
          <w:sz w:val="24"/>
          <w:szCs w:val="24"/>
        </w:rPr>
      </w:pPr>
      <w:r w:rsidRPr="0032715B">
        <w:rPr>
          <w:rFonts w:ascii="Times New Roman" w:hAnsi="Times New Roman" w:cs="Times New Roman"/>
          <w:b/>
          <w:sz w:val="24"/>
          <w:szCs w:val="24"/>
        </w:rPr>
        <w:t>E</w:t>
      </w:r>
      <w:r>
        <w:rPr>
          <w:rFonts w:ascii="Times New Roman" w:hAnsi="Times New Roman" w:cs="Times New Roman"/>
          <w:b/>
          <w:sz w:val="24"/>
          <w:szCs w:val="24"/>
        </w:rPr>
        <w:t>E</w:t>
      </w:r>
      <w:r w:rsidRPr="0032715B">
        <w:rPr>
          <w:rFonts w:ascii="Times New Roman" w:hAnsi="Times New Roman" w:cs="Times New Roman"/>
          <w:b/>
          <w:sz w:val="24"/>
          <w:szCs w:val="24"/>
        </w:rPr>
        <w:t xml:space="preserve">G/EMG </w:t>
      </w:r>
      <w:r>
        <w:rPr>
          <w:rFonts w:ascii="Times New Roman" w:hAnsi="Times New Roman" w:cs="Times New Roman"/>
          <w:b/>
          <w:sz w:val="24"/>
          <w:szCs w:val="24"/>
        </w:rPr>
        <w:t xml:space="preserve">recording </w:t>
      </w:r>
      <w:r w:rsidRPr="0032715B">
        <w:rPr>
          <w:rFonts w:ascii="Times New Roman" w:hAnsi="Times New Roman" w:cs="Times New Roman"/>
          <w:b/>
          <w:sz w:val="24"/>
          <w:szCs w:val="24"/>
        </w:rPr>
        <w:t>and Ca</w:t>
      </w:r>
      <w:r w:rsidRPr="00BC5563">
        <w:rPr>
          <w:rFonts w:ascii="Times New Roman" w:hAnsi="Times New Roman" w:cs="Times New Roman"/>
          <w:b/>
          <w:sz w:val="24"/>
          <w:szCs w:val="24"/>
          <w:vertAlign w:val="superscript"/>
        </w:rPr>
        <w:t>2+</w:t>
      </w:r>
      <w:r w:rsidRPr="0032715B">
        <w:rPr>
          <w:rFonts w:ascii="Times New Roman" w:hAnsi="Times New Roman" w:cs="Times New Roman"/>
          <w:b/>
          <w:sz w:val="24"/>
          <w:szCs w:val="24"/>
        </w:rPr>
        <w:t xml:space="preserve"> </w:t>
      </w:r>
      <w:r>
        <w:rPr>
          <w:rFonts w:ascii="Times New Roman" w:hAnsi="Times New Roman" w:cs="Times New Roman"/>
          <w:b/>
          <w:sz w:val="24"/>
          <w:szCs w:val="24"/>
        </w:rPr>
        <w:t>imaging</w:t>
      </w:r>
      <w:r w:rsidRPr="0032715B">
        <w:rPr>
          <w:rFonts w:ascii="Times New Roman" w:hAnsi="Times New Roman" w:cs="Times New Roman"/>
          <w:b/>
          <w:sz w:val="24"/>
          <w:szCs w:val="24"/>
        </w:rPr>
        <w:t xml:space="preserve"> during sleep: day 2; post-learning</w:t>
      </w:r>
    </w:p>
    <w:p w14:paraId="01693882" w14:textId="77777777" w:rsidR="00EA10F9" w:rsidRPr="0032715B" w:rsidRDefault="00EA10F9" w:rsidP="00EA10F9">
      <w:pPr>
        <w:spacing w:line="240" w:lineRule="exact"/>
        <w:jc w:val="both"/>
        <w:rPr>
          <w:rFonts w:ascii="Times New Roman" w:hAnsi="Times New Roman" w:cs="Times New Roman"/>
          <w:b/>
          <w:sz w:val="24"/>
          <w:szCs w:val="24"/>
        </w:rPr>
      </w:pPr>
    </w:p>
    <w:p w14:paraId="3CA98C19"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Timing: 3-6 hours per mouse.</w:t>
      </w:r>
    </w:p>
    <w:p w14:paraId="4F706FC0" w14:textId="77777777" w:rsidR="00EA10F9" w:rsidRPr="0032715B" w:rsidRDefault="00EA10F9" w:rsidP="00EA10F9">
      <w:pPr>
        <w:spacing w:line="240" w:lineRule="exact"/>
        <w:jc w:val="both"/>
        <w:rPr>
          <w:rFonts w:ascii="Times New Roman" w:hAnsi="Times New Roman" w:cs="Times New Roman"/>
          <w:sz w:val="24"/>
          <w:szCs w:val="24"/>
        </w:rPr>
      </w:pPr>
    </w:p>
    <w:p w14:paraId="277C07CC"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Record E</w:t>
      </w:r>
      <w:r>
        <w:rPr>
          <w:rFonts w:ascii="Times New Roman" w:hAnsi="Times New Roman" w:cs="Times New Roman"/>
          <w:sz w:val="24"/>
          <w:szCs w:val="24"/>
        </w:rPr>
        <w:t>E</w:t>
      </w:r>
      <w:r w:rsidRPr="0032715B">
        <w:rPr>
          <w:rFonts w:ascii="Times New Roman" w:hAnsi="Times New Roman" w:cs="Times New Roman"/>
          <w:sz w:val="24"/>
          <w:szCs w:val="24"/>
        </w:rPr>
        <w:t>G/EMG and Ca</w:t>
      </w:r>
      <w:r w:rsidRPr="00BC5563">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 during sleep</w:t>
      </w:r>
    </w:p>
    <w:p w14:paraId="5C43D7ED" w14:textId="77777777" w:rsidR="00EA10F9" w:rsidRPr="0032715B" w:rsidRDefault="00EA10F9" w:rsidP="00EA10F9">
      <w:pPr>
        <w:spacing w:line="240" w:lineRule="exact"/>
        <w:jc w:val="both"/>
        <w:rPr>
          <w:rFonts w:ascii="Times New Roman" w:hAnsi="Times New Roman" w:cs="Times New Roman"/>
          <w:sz w:val="24"/>
          <w:szCs w:val="24"/>
        </w:rPr>
      </w:pPr>
    </w:p>
    <w:p w14:paraId="31BF8F7E"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lastRenderedPageBreak/>
        <w:t>27.  Record E</w:t>
      </w:r>
      <w:r>
        <w:rPr>
          <w:rFonts w:ascii="Times New Roman" w:hAnsi="Times New Roman" w:cs="Times New Roman"/>
          <w:sz w:val="24"/>
          <w:szCs w:val="24"/>
        </w:rPr>
        <w:t>E</w:t>
      </w:r>
      <w:r w:rsidRPr="0032715B">
        <w:rPr>
          <w:rFonts w:ascii="Times New Roman" w:hAnsi="Times New Roman" w:cs="Times New Roman"/>
          <w:sz w:val="24"/>
          <w:szCs w:val="24"/>
        </w:rPr>
        <w:t>G/EMG and Ca</w:t>
      </w:r>
      <w:r w:rsidRPr="00BC5563">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 during memory consolidation sleep</w:t>
      </w:r>
    </w:p>
    <w:p w14:paraId="1CF099EF"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a. After conditioning, transfer the animal to the sleeping chamber.</w:t>
      </w:r>
    </w:p>
    <w:p w14:paraId="554E3266" w14:textId="77777777" w:rsidR="00EA10F9" w:rsidRPr="0032715B" w:rsidRDefault="00EA10F9" w:rsidP="00EA10F9">
      <w:pPr>
        <w:spacing w:line="240" w:lineRule="exact"/>
        <w:jc w:val="both"/>
        <w:rPr>
          <w:rFonts w:ascii="Times New Roman" w:hAnsi="Times New Roman" w:cs="Times New Roman"/>
          <w:sz w:val="24"/>
          <w:szCs w:val="24"/>
        </w:rPr>
      </w:pPr>
    </w:p>
    <w:p w14:paraId="33F06552"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 xml:space="preserve">Note: Avoid detaching the microscope and cables from the head of the mouse when transferring it to the sleeping chamber to </w:t>
      </w:r>
      <w:r>
        <w:rPr>
          <w:rFonts w:ascii="Times New Roman" w:hAnsi="Times New Roman" w:cs="Times New Roman"/>
          <w:sz w:val="24"/>
          <w:szCs w:val="24"/>
        </w:rPr>
        <w:t>keep</w:t>
      </w:r>
      <w:r w:rsidRPr="0032715B">
        <w:rPr>
          <w:rFonts w:ascii="Times New Roman" w:hAnsi="Times New Roman" w:cs="Times New Roman"/>
          <w:sz w:val="24"/>
          <w:szCs w:val="24"/>
        </w:rPr>
        <w:t xml:space="preserve"> the field of view</w:t>
      </w:r>
      <w:r>
        <w:rPr>
          <w:rFonts w:ascii="Times New Roman" w:hAnsi="Times New Roman" w:cs="Times New Roman"/>
          <w:sz w:val="24"/>
          <w:szCs w:val="24"/>
        </w:rPr>
        <w:t xml:space="preserve"> unchanged</w:t>
      </w:r>
      <w:r w:rsidRPr="0032715B">
        <w:rPr>
          <w:rFonts w:ascii="Times New Roman" w:hAnsi="Times New Roman" w:cs="Times New Roman"/>
          <w:sz w:val="24"/>
          <w:szCs w:val="24"/>
        </w:rPr>
        <w:t>. If necessary, disconnect the cables from the computer port and reconnect them after transferring the mouse.</w:t>
      </w:r>
    </w:p>
    <w:p w14:paraId="286BD4B4" w14:textId="77777777" w:rsidR="00EA10F9" w:rsidRPr="0032715B" w:rsidRDefault="00EA10F9" w:rsidP="00EA10F9">
      <w:pPr>
        <w:spacing w:line="240" w:lineRule="exact"/>
        <w:jc w:val="both"/>
        <w:rPr>
          <w:rFonts w:ascii="Times New Roman" w:hAnsi="Times New Roman" w:cs="Times New Roman"/>
          <w:sz w:val="24"/>
          <w:szCs w:val="24"/>
        </w:rPr>
      </w:pPr>
    </w:p>
    <w:p w14:paraId="4BCBD608"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ab/>
        <w:t>b. Start the E</w:t>
      </w:r>
      <w:r>
        <w:rPr>
          <w:rFonts w:ascii="Times New Roman" w:hAnsi="Times New Roman" w:cs="Times New Roman"/>
          <w:sz w:val="24"/>
          <w:szCs w:val="24"/>
        </w:rPr>
        <w:t>E</w:t>
      </w:r>
      <w:r w:rsidRPr="0032715B">
        <w:rPr>
          <w:rFonts w:ascii="Times New Roman" w:hAnsi="Times New Roman" w:cs="Times New Roman"/>
          <w:sz w:val="24"/>
          <w:szCs w:val="24"/>
        </w:rPr>
        <w:t>G/EMG and Ca</w:t>
      </w:r>
      <w:r w:rsidRPr="00506B17">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recordings simultaneously.</w:t>
      </w:r>
    </w:p>
    <w:p w14:paraId="65DEC62C" w14:textId="77777777" w:rsidR="00EA10F9" w:rsidRPr="0032715B" w:rsidRDefault="00EA10F9" w:rsidP="00EA10F9">
      <w:pPr>
        <w:spacing w:line="240" w:lineRule="exact"/>
        <w:jc w:val="both"/>
        <w:rPr>
          <w:rFonts w:ascii="Times New Roman" w:hAnsi="Times New Roman" w:cs="Times New Roman"/>
          <w:sz w:val="24"/>
          <w:szCs w:val="24"/>
        </w:rPr>
      </w:pPr>
    </w:p>
    <w:p w14:paraId="2E657AF3" w14:textId="77777777" w:rsidR="00EA10F9" w:rsidRPr="0032715B" w:rsidRDefault="00EA10F9" w:rsidP="00EA10F9">
      <w:pPr>
        <w:spacing w:line="240" w:lineRule="exact"/>
        <w:jc w:val="both"/>
        <w:rPr>
          <w:rFonts w:ascii="Times New Roman" w:hAnsi="Times New Roman" w:cs="Times New Roman"/>
          <w:sz w:val="24"/>
          <w:szCs w:val="24"/>
        </w:rPr>
      </w:pPr>
      <w:r w:rsidRPr="0032715B">
        <w:rPr>
          <w:rFonts w:ascii="Times New Roman" w:hAnsi="Times New Roman" w:cs="Times New Roman"/>
          <w:sz w:val="24"/>
          <w:szCs w:val="24"/>
        </w:rPr>
        <w:t>28.  Finish the recordings as done in the previous day.</w:t>
      </w:r>
    </w:p>
    <w:p w14:paraId="00000136" w14:textId="77777777" w:rsidR="001133EC" w:rsidRPr="0032715B" w:rsidRDefault="001133EC" w:rsidP="009D3926">
      <w:pPr>
        <w:spacing w:line="240" w:lineRule="auto"/>
        <w:jc w:val="both"/>
        <w:rPr>
          <w:rFonts w:ascii="Times New Roman" w:hAnsi="Times New Roman" w:cs="Times New Roman"/>
          <w:sz w:val="24"/>
          <w:szCs w:val="24"/>
        </w:rPr>
      </w:pPr>
    </w:p>
    <w:p w14:paraId="00000137" w14:textId="77777777"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Fear test: day 3</w:t>
      </w:r>
    </w:p>
    <w:p w14:paraId="00000138" w14:textId="77777777" w:rsidR="001133EC" w:rsidRPr="0032715B" w:rsidRDefault="001133EC" w:rsidP="009D3926">
      <w:pPr>
        <w:spacing w:line="240" w:lineRule="auto"/>
        <w:jc w:val="both"/>
        <w:rPr>
          <w:rFonts w:ascii="Times New Roman" w:hAnsi="Times New Roman" w:cs="Times New Roman"/>
          <w:b/>
          <w:sz w:val="24"/>
          <w:szCs w:val="24"/>
        </w:rPr>
      </w:pPr>
    </w:p>
    <w:p w14:paraId="00000139"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Timing: 5-10 min per mouse</w:t>
      </w:r>
    </w:p>
    <w:p w14:paraId="0000013A" w14:textId="77777777" w:rsidR="001133EC" w:rsidRPr="0032715B" w:rsidRDefault="001133EC" w:rsidP="009D3926">
      <w:pPr>
        <w:spacing w:line="240" w:lineRule="auto"/>
        <w:jc w:val="both"/>
        <w:rPr>
          <w:rFonts w:ascii="Times New Roman" w:hAnsi="Times New Roman" w:cs="Times New Roman"/>
          <w:sz w:val="24"/>
          <w:szCs w:val="24"/>
        </w:rPr>
      </w:pPr>
    </w:p>
    <w:p w14:paraId="0000013B"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Confirm the formation of the fear memory.</w:t>
      </w:r>
    </w:p>
    <w:p w14:paraId="0000013C" w14:textId="77777777" w:rsidR="001133EC" w:rsidRPr="0032715B" w:rsidRDefault="001133EC" w:rsidP="009D3926">
      <w:pPr>
        <w:spacing w:line="240" w:lineRule="auto"/>
        <w:jc w:val="both"/>
        <w:rPr>
          <w:rFonts w:ascii="Times New Roman" w:hAnsi="Times New Roman" w:cs="Times New Roman"/>
          <w:sz w:val="24"/>
          <w:szCs w:val="24"/>
        </w:rPr>
      </w:pPr>
    </w:p>
    <w:p w14:paraId="0000013D"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29.  Prepare the mouse for the conditioning chamber</w:t>
      </w:r>
    </w:p>
    <w:p w14:paraId="0000013E" w14:textId="77777777" w:rsidR="001133EC" w:rsidRPr="0032715B" w:rsidRDefault="001133EC" w:rsidP="009D3926">
      <w:pPr>
        <w:spacing w:line="240" w:lineRule="auto"/>
        <w:jc w:val="both"/>
        <w:rPr>
          <w:rFonts w:ascii="Times New Roman" w:hAnsi="Times New Roman" w:cs="Times New Roman"/>
          <w:sz w:val="24"/>
          <w:szCs w:val="24"/>
        </w:rPr>
      </w:pPr>
    </w:p>
    <w:p w14:paraId="0000013F"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Note: Take the same preparations as the ones described on the previous day when using the conditioning chamber. Similarly, if it is not necessary to record the Ca</w:t>
      </w:r>
      <w:r w:rsidRPr="003D419D">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transients at this step, use the dummy accessories instead of the real recoding equipment.</w:t>
      </w:r>
    </w:p>
    <w:p w14:paraId="00000140" w14:textId="77777777" w:rsidR="001133EC" w:rsidRPr="0032715B" w:rsidRDefault="001133EC" w:rsidP="009D3926">
      <w:pPr>
        <w:spacing w:line="240" w:lineRule="auto"/>
        <w:jc w:val="both"/>
        <w:rPr>
          <w:rFonts w:ascii="Times New Roman" w:hAnsi="Times New Roman" w:cs="Times New Roman"/>
          <w:sz w:val="24"/>
          <w:szCs w:val="24"/>
        </w:rPr>
      </w:pPr>
    </w:p>
    <w:p w14:paraId="00000141"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30.  Verify the presence of the fear memory.</w:t>
      </w:r>
    </w:p>
    <w:p w14:paraId="00000142" w14:textId="352B9D69" w:rsidR="001133EC" w:rsidRPr="0032715B" w:rsidRDefault="003D419D" w:rsidP="009D3926">
      <w:pPr>
        <w:spacing w:line="240" w:lineRule="auto"/>
        <w:ind w:firstLine="720"/>
        <w:jc w:val="both"/>
        <w:rPr>
          <w:rFonts w:ascii="Times New Roman" w:hAnsi="Times New Roman" w:cs="Times New Roman"/>
          <w:sz w:val="24"/>
          <w:szCs w:val="24"/>
        </w:rPr>
      </w:pPr>
      <w:r w:rsidRPr="0032715B">
        <w:rPr>
          <w:rFonts w:ascii="Times New Roman" w:hAnsi="Times New Roman" w:cs="Times New Roman"/>
          <w:sz w:val="24"/>
          <w:szCs w:val="24"/>
        </w:rPr>
        <w:t>a. Start</w:t>
      </w:r>
      <w:r w:rsidR="003B2F67" w:rsidRPr="0032715B">
        <w:rPr>
          <w:rFonts w:ascii="Times New Roman" w:hAnsi="Times New Roman" w:cs="Times New Roman"/>
          <w:sz w:val="24"/>
          <w:szCs w:val="24"/>
        </w:rPr>
        <w:t xml:space="preserve"> both recording </w:t>
      </w:r>
      <w:r>
        <w:rPr>
          <w:rFonts w:ascii="Times New Roman" w:hAnsi="Times New Roman" w:cs="Times New Roman"/>
          <w:sz w:val="24"/>
          <w:szCs w:val="24"/>
        </w:rPr>
        <w:t xml:space="preserve">and imaging </w:t>
      </w:r>
      <w:proofErr w:type="spellStart"/>
      <w:r w:rsidR="003B2F67" w:rsidRPr="0032715B">
        <w:rPr>
          <w:rFonts w:ascii="Times New Roman" w:hAnsi="Times New Roman" w:cs="Times New Roman"/>
          <w:sz w:val="24"/>
          <w:szCs w:val="24"/>
        </w:rPr>
        <w:t>softwares</w:t>
      </w:r>
      <w:proofErr w:type="spellEnd"/>
      <w:r w:rsidR="003B2F67" w:rsidRPr="0032715B">
        <w:rPr>
          <w:rFonts w:ascii="Times New Roman" w:hAnsi="Times New Roman" w:cs="Times New Roman"/>
          <w:sz w:val="24"/>
          <w:szCs w:val="24"/>
        </w:rPr>
        <w:t>.</w:t>
      </w:r>
    </w:p>
    <w:p w14:paraId="00000143" w14:textId="0C4B05D6" w:rsidR="001133EC" w:rsidRPr="0032715B" w:rsidRDefault="003D419D" w:rsidP="009D3926">
      <w:pPr>
        <w:spacing w:line="240" w:lineRule="auto"/>
        <w:ind w:firstLine="720"/>
        <w:jc w:val="both"/>
        <w:rPr>
          <w:rFonts w:ascii="Times New Roman" w:hAnsi="Times New Roman" w:cs="Times New Roman"/>
          <w:sz w:val="24"/>
          <w:szCs w:val="24"/>
        </w:rPr>
      </w:pPr>
      <w:r w:rsidRPr="0032715B">
        <w:rPr>
          <w:rFonts w:ascii="Times New Roman" w:hAnsi="Times New Roman" w:cs="Times New Roman"/>
          <w:sz w:val="24"/>
          <w:szCs w:val="24"/>
        </w:rPr>
        <w:t>b. Place</w:t>
      </w:r>
      <w:r w:rsidR="003B2F67" w:rsidRPr="0032715B">
        <w:rPr>
          <w:rFonts w:ascii="Times New Roman" w:hAnsi="Times New Roman" w:cs="Times New Roman"/>
          <w:sz w:val="24"/>
          <w:szCs w:val="24"/>
        </w:rPr>
        <w:t xml:space="preserve"> the mouse inside the conditioning chamber.</w:t>
      </w:r>
    </w:p>
    <w:p w14:paraId="00000144" w14:textId="779C7064"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3D419D" w:rsidRPr="0032715B">
        <w:rPr>
          <w:rFonts w:ascii="Times New Roman" w:hAnsi="Times New Roman" w:cs="Times New Roman"/>
          <w:sz w:val="24"/>
          <w:szCs w:val="24"/>
        </w:rPr>
        <w:t>c. Start</w:t>
      </w:r>
      <w:r w:rsidR="003D419D">
        <w:rPr>
          <w:rFonts w:ascii="Times New Roman" w:hAnsi="Times New Roman" w:cs="Times New Roman"/>
          <w:sz w:val="24"/>
          <w:szCs w:val="24"/>
        </w:rPr>
        <w:t xml:space="preserve"> the </w:t>
      </w:r>
      <w:proofErr w:type="spellStart"/>
      <w:r w:rsidR="003D419D">
        <w:rPr>
          <w:rFonts w:ascii="Times New Roman" w:hAnsi="Times New Roman" w:cs="Times New Roman"/>
          <w:sz w:val="24"/>
          <w:szCs w:val="24"/>
        </w:rPr>
        <w:t>ECo</w:t>
      </w:r>
      <w:r w:rsidRPr="0032715B">
        <w:rPr>
          <w:rFonts w:ascii="Times New Roman" w:hAnsi="Times New Roman" w:cs="Times New Roman"/>
          <w:sz w:val="24"/>
          <w:szCs w:val="24"/>
        </w:rPr>
        <w:t>G</w:t>
      </w:r>
      <w:proofErr w:type="spellEnd"/>
      <w:r w:rsidRPr="0032715B">
        <w:rPr>
          <w:rFonts w:ascii="Times New Roman" w:hAnsi="Times New Roman" w:cs="Times New Roman"/>
          <w:sz w:val="24"/>
          <w:szCs w:val="24"/>
        </w:rPr>
        <w:t xml:space="preserve">/EMG </w:t>
      </w:r>
      <w:r w:rsidR="003D419D">
        <w:rPr>
          <w:rFonts w:ascii="Times New Roman" w:hAnsi="Times New Roman" w:cs="Times New Roman"/>
          <w:sz w:val="24"/>
          <w:szCs w:val="24"/>
        </w:rPr>
        <w:t xml:space="preserve">recording </w:t>
      </w:r>
      <w:r w:rsidRPr="0032715B">
        <w:rPr>
          <w:rFonts w:ascii="Times New Roman" w:hAnsi="Times New Roman" w:cs="Times New Roman"/>
          <w:sz w:val="24"/>
          <w:szCs w:val="24"/>
        </w:rPr>
        <w:t>and Ca</w:t>
      </w:r>
      <w:r w:rsidRPr="003D419D">
        <w:rPr>
          <w:rFonts w:ascii="Times New Roman" w:hAnsi="Times New Roman" w:cs="Times New Roman"/>
          <w:sz w:val="24"/>
          <w:szCs w:val="24"/>
          <w:vertAlign w:val="superscript"/>
        </w:rPr>
        <w:t>2+</w:t>
      </w:r>
      <w:r w:rsidRPr="0032715B">
        <w:rPr>
          <w:rFonts w:ascii="Times New Roman" w:hAnsi="Times New Roman" w:cs="Times New Roman"/>
          <w:sz w:val="24"/>
          <w:szCs w:val="24"/>
        </w:rPr>
        <w:t xml:space="preserve"> </w:t>
      </w:r>
      <w:r w:rsidR="003D419D">
        <w:rPr>
          <w:rFonts w:ascii="Times New Roman" w:hAnsi="Times New Roman" w:cs="Times New Roman"/>
          <w:sz w:val="24"/>
          <w:szCs w:val="24"/>
        </w:rPr>
        <w:t>imaging</w:t>
      </w:r>
      <w:r w:rsidRPr="0032715B">
        <w:rPr>
          <w:rFonts w:ascii="Times New Roman" w:hAnsi="Times New Roman" w:cs="Times New Roman"/>
          <w:sz w:val="24"/>
          <w:szCs w:val="24"/>
        </w:rPr>
        <w:t xml:space="preserve"> simultaneously.</w:t>
      </w:r>
    </w:p>
    <w:p w14:paraId="00000145" w14:textId="14B90943"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3D419D" w:rsidRPr="0032715B">
        <w:rPr>
          <w:rFonts w:ascii="Times New Roman" w:hAnsi="Times New Roman" w:cs="Times New Roman"/>
          <w:sz w:val="24"/>
          <w:szCs w:val="24"/>
        </w:rPr>
        <w:t>d. Leave</w:t>
      </w:r>
      <w:r w:rsidRPr="0032715B">
        <w:rPr>
          <w:rFonts w:ascii="Times New Roman" w:hAnsi="Times New Roman" w:cs="Times New Roman"/>
          <w:sz w:val="24"/>
          <w:szCs w:val="24"/>
        </w:rPr>
        <w:t xml:space="preserve"> the mouse inside the chamber for 5-10 minutes.</w:t>
      </w:r>
    </w:p>
    <w:p w14:paraId="00000146" w14:textId="77777777" w:rsidR="001133EC" w:rsidRPr="0032715B" w:rsidRDefault="001133EC" w:rsidP="009D3926">
      <w:pPr>
        <w:spacing w:line="240" w:lineRule="auto"/>
        <w:jc w:val="both"/>
        <w:rPr>
          <w:rFonts w:ascii="Times New Roman" w:hAnsi="Times New Roman" w:cs="Times New Roman"/>
          <w:sz w:val="24"/>
          <w:szCs w:val="24"/>
        </w:rPr>
      </w:pPr>
    </w:p>
    <w:p w14:paraId="00000147" w14:textId="1BCDC91B"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lastRenderedPageBreak/>
        <w:t>Critical: In order to confirm the formation of the fear memory</w:t>
      </w:r>
      <w:r w:rsidR="003D419D">
        <w:rPr>
          <w:rFonts w:ascii="Times New Roman" w:hAnsi="Times New Roman" w:cs="Times New Roman"/>
          <w:sz w:val="24"/>
          <w:szCs w:val="24"/>
        </w:rPr>
        <w:t>,</w:t>
      </w:r>
      <w:r w:rsidRPr="0032715B">
        <w:rPr>
          <w:rFonts w:ascii="Times New Roman" w:hAnsi="Times New Roman" w:cs="Times New Roman"/>
          <w:sz w:val="24"/>
          <w:szCs w:val="24"/>
        </w:rPr>
        <w:t xml:space="preserve"> it is necessary to </w:t>
      </w:r>
      <w:r w:rsidR="003D419D">
        <w:rPr>
          <w:rFonts w:ascii="Times New Roman" w:hAnsi="Times New Roman" w:cs="Times New Roman"/>
          <w:sz w:val="24"/>
          <w:szCs w:val="24"/>
        </w:rPr>
        <w:t>measure</w:t>
      </w:r>
      <w:r w:rsidRPr="0032715B">
        <w:rPr>
          <w:rFonts w:ascii="Times New Roman" w:hAnsi="Times New Roman" w:cs="Times New Roman"/>
          <w:sz w:val="24"/>
          <w:szCs w:val="24"/>
        </w:rPr>
        <w:t xml:space="preserve"> the immobility/freezing response exhibited by the mouse when it is place</w:t>
      </w:r>
      <w:r w:rsidR="003D419D">
        <w:rPr>
          <w:rFonts w:ascii="Times New Roman" w:hAnsi="Times New Roman" w:cs="Times New Roman"/>
          <w:sz w:val="24"/>
          <w:szCs w:val="24"/>
        </w:rPr>
        <w:t>d</w:t>
      </w:r>
      <w:r w:rsidRPr="0032715B">
        <w:rPr>
          <w:rFonts w:ascii="Times New Roman" w:hAnsi="Times New Roman" w:cs="Times New Roman"/>
          <w:sz w:val="24"/>
          <w:szCs w:val="24"/>
        </w:rPr>
        <w:t xml:space="preserve"> inside the conditioning chamber.</w:t>
      </w:r>
    </w:p>
    <w:p w14:paraId="00000148" w14:textId="77777777" w:rsidR="001133EC" w:rsidRPr="003D419D" w:rsidRDefault="001133EC" w:rsidP="009D3926">
      <w:pPr>
        <w:spacing w:line="240" w:lineRule="auto"/>
        <w:jc w:val="both"/>
        <w:rPr>
          <w:rFonts w:ascii="Times New Roman" w:hAnsi="Times New Roman" w:cs="Times New Roman"/>
          <w:sz w:val="24"/>
          <w:szCs w:val="24"/>
        </w:rPr>
      </w:pPr>
    </w:p>
    <w:p w14:paraId="00000149"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31.   Finish the recordings as done in the previous day.</w:t>
      </w:r>
    </w:p>
    <w:p w14:paraId="0000014A" w14:textId="77777777" w:rsidR="001133EC" w:rsidRPr="0032715B" w:rsidRDefault="001133EC" w:rsidP="009D3926">
      <w:pPr>
        <w:spacing w:line="240" w:lineRule="auto"/>
        <w:jc w:val="both"/>
        <w:rPr>
          <w:rFonts w:ascii="Times New Roman" w:hAnsi="Times New Roman" w:cs="Times New Roman"/>
          <w:sz w:val="24"/>
          <w:szCs w:val="24"/>
        </w:rPr>
      </w:pPr>
    </w:p>
    <w:p w14:paraId="0000014B" w14:textId="77777777" w:rsidR="001133EC" w:rsidRPr="0032715B" w:rsidRDefault="003B2F67"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Anatomical confirmation of the recorded signals</w:t>
      </w:r>
    </w:p>
    <w:p w14:paraId="0000014C" w14:textId="77777777" w:rsidR="001133EC" w:rsidRPr="0032715B" w:rsidRDefault="001133EC" w:rsidP="009D3926">
      <w:pPr>
        <w:spacing w:line="240" w:lineRule="auto"/>
        <w:jc w:val="both"/>
        <w:rPr>
          <w:rFonts w:ascii="Times New Roman" w:hAnsi="Times New Roman" w:cs="Times New Roman"/>
          <w:sz w:val="24"/>
          <w:szCs w:val="24"/>
        </w:rPr>
      </w:pPr>
    </w:p>
    <w:p w14:paraId="0000014D"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Timing: Dependent on the desired histological method</w:t>
      </w:r>
    </w:p>
    <w:p w14:paraId="0000014E" w14:textId="77777777" w:rsidR="001133EC" w:rsidRPr="0032715B" w:rsidRDefault="001133EC" w:rsidP="009D3926">
      <w:pPr>
        <w:spacing w:line="240" w:lineRule="auto"/>
        <w:jc w:val="both"/>
        <w:rPr>
          <w:rFonts w:ascii="Times New Roman" w:hAnsi="Times New Roman" w:cs="Times New Roman"/>
          <w:sz w:val="24"/>
          <w:szCs w:val="24"/>
        </w:rPr>
      </w:pPr>
    </w:p>
    <w:p w14:paraId="0000014F" w14:textId="75CE2C90"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Verify the </w:t>
      </w:r>
      <w:r w:rsidR="003D419D">
        <w:rPr>
          <w:rFonts w:ascii="Times New Roman" w:hAnsi="Times New Roman" w:cs="Times New Roman"/>
          <w:sz w:val="24"/>
          <w:szCs w:val="24"/>
        </w:rPr>
        <w:t>position</w:t>
      </w:r>
      <w:r w:rsidRPr="0032715B">
        <w:rPr>
          <w:rFonts w:ascii="Times New Roman" w:hAnsi="Times New Roman" w:cs="Times New Roman"/>
          <w:sz w:val="24"/>
          <w:szCs w:val="24"/>
        </w:rPr>
        <w:t xml:space="preserve"> of the implanted </w:t>
      </w:r>
      <w:r w:rsidR="003D419D">
        <w:rPr>
          <w:rFonts w:ascii="Times New Roman" w:hAnsi="Times New Roman" w:cs="Times New Roman"/>
          <w:sz w:val="24"/>
          <w:szCs w:val="24"/>
        </w:rPr>
        <w:t xml:space="preserve">GRIN </w:t>
      </w:r>
      <w:r w:rsidRPr="0032715B">
        <w:rPr>
          <w:rFonts w:ascii="Times New Roman" w:hAnsi="Times New Roman" w:cs="Times New Roman"/>
          <w:sz w:val="24"/>
          <w:szCs w:val="24"/>
        </w:rPr>
        <w:t>lens post-mortem.</w:t>
      </w:r>
    </w:p>
    <w:p w14:paraId="00000150" w14:textId="77777777" w:rsidR="001133EC" w:rsidRPr="0032715B" w:rsidRDefault="001133EC" w:rsidP="009D3926">
      <w:pPr>
        <w:spacing w:line="240" w:lineRule="auto"/>
        <w:jc w:val="both"/>
        <w:rPr>
          <w:rFonts w:ascii="Times New Roman" w:hAnsi="Times New Roman" w:cs="Times New Roman"/>
          <w:sz w:val="24"/>
          <w:szCs w:val="24"/>
        </w:rPr>
      </w:pPr>
    </w:p>
    <w:p w14:paraId="00000151" w14:textId="7DF15350"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We recommend slicing the brain in the </w:t>
      </w:r>
      <w:r w:rsidR="00FD04A0">
        <w:rPr>
          <w:rFonts w:ascii="Times New Roman" w:hAnsi="Times New Roman" w:cs="Times New Roman"/>
          <w:sz w:val="24"/>
          <w:szCs w:val="24"/>
        </w:rPr>
        <w:t xml:space="preserve">vibratome or </w:t>
      </w:r>
      <w:r w:rsidRPr="0032715B">
        <w:rPr>
          <w:rFonts w:ascii="Times New Roman" w:hAnsi="Times New Roman" w:cs="Times New Roman"/>
          <w:sz w:val="24"/>
          <w:szCs w:val="24"/>
        </w:rPr>
        <w:t>cryostat and mount the slice</w:t>
      </w:r>
      <w:r w:rsidR="00FD04A0">
        <w:rPr>
          <w:rFonts w:ascii="Times New Roman" w:hAnsi="Times New Roman" w:cs="Times New Roman"/>
          <w:sz w:val="24"/>
          <w:szCs w:val="24"/>
        </w:rPr>
        <w:t>s</w:t>
      </w:r>
      <w:r w:rsidRPr="0032715B">
        <w:rPr>
          <w:rFonts w:ascii="Times New Roman" w:hAnsi="Times New Roman" w:cs="Times New Roman"/>
          <w:sz w:val="24"/>
          <w:szCs w:val="24"/>
        </w:rPr>
        <w:t xml:space="preserve"> in fluorescence preserving medium in order to store the labeled tissue in case it is needed for </w:t>
      </w:r>
      <w:r w:rsidR="008B1EF3">
        <w:rPr>
          <w:rFonts w:ascii="Times New Roman" w:hAnsi="Times New Roman" w:cs="Times New Roman"/>
          <w:sz w:val="24"/>
          <w:szCs w:val="24"/>
        </w:rPr>
        <w:t>further analysis</w:t>
      </w:r>
      <w:r w:rsidRPr="0032715B">
        <w:rPr>
          <w:rFonts w:ascii="Times New Roman" w:hAnsi="Times New Roman" w:cs="Times New Roman"/>
          <w:sz w:val="24"/>
          <w:szCs w:val="24"/>
        </w:rPr>
        <w:t>.</w:t>
      </w:r>
    </w:p>
    <w:p w14:paraId="00000152" w14:textId="77777777" w:rsidR="001133EC" w:rsidRPr="0032715B" w:rsidRDefault="001133EC" w:rsidP="009D3926">
      <w:pPr>
        <w:spacing w:line="240" w:lineRule="auto"/>
        <w:jc w:val="both"/>
        <w:rPr>
          <w:rFonts w:ascii="Times New Roman" w:hAnsi="Times New Roman" w:cs="Times New Roman"/>
          <w:sz w:val="24"/>
          <w:szCs w:val="24"/>
        </w:rPr>
      </w:pPr>
    </w:p>
    <w:p w14:paraId="00000153"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32.  Preserve the brain of the mouse</w:t>
      </w:r>
    </w:p>
    <w:p w14:paraId="00000154" w14:textId="0255CB4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a. After</w:t>
      </w:r>
      <w:r w:rsidRPr="0032715B">
        <w:rPr>
          <w:rFonts w:ascii="Times New Roman" w:hAnsi="Times New Roman" w:cs="Times New Roman"/>
          <w:sz w:val="24"/>
          <w:szCs w:val="24"/>
        </w:rPr>
        <w:t xml:space="preserve"> finishing the experiment, lethally anesthetize the mouse with injected anesthesia.</w:t>
      </w:r>
    </w:p>
    <w:p w14:paraId="00000155" w14:textId="07BD6904"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b. Using</w:t>
      </w:r>
      <w:r w:rsidRPr="0032715B">
        <w:rPr>
          <w:rFonts w:ascii="Times New Roman" w:hAnsi="Times New Roman" w:cs="Times New Roman"/>
          <w:sz w:val="24"/>
          <w:szCs w:val="24"/>
        </w:rPr>
        <w:t xml:space="preserve"> a peristaltic pump, </w:t>
      </w:r>
      <w:proofErr w:type="spellStart"/>
      <w:r w:rsidRPr="0032715B">
        <w:rPr>
          <w:rFonts w:ascii="Times New Roman" w:hAnsi="Times New Roman" w:cs="Times New Roman"/>
          <w:sz w:val="24"/>
          <w:szCs w:val="24"/>
        </w:rPr>
        <w:t>transcardially</w:t>
      </w:r>
      <w:proofErr w:type="spellEnd"/>
      <w:r w:rsidRPr="0032715B">
        <w:rPr>
          <w:rFonts w:ascii="Times New Roman" w:hAnsi="Times New Roman" w:cs="Times New Roman"/>
          <w:sz w:val="24"/>
          <w:szCs w:val="24"/>
        </w:rPr>
        <w:t xml:space="preserve"> perfuse the animal with a cold 4% PFA solution.</w:t>
      </w:r>
    </w:p>
    <w:p w14:paraId="00000156" w14:textId="4A7C8CD0"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c. Remove</w:t>
      </w:r>
      <w:r w:rsidRPr="0032715B">
        <w:rPr>
          <w:rFonts w:ascii="Times New Roman" w:hAnsi="Times New Roman" w:cs="Times New Roman"/>
          <w:sz w:val="24"/>
          <w:szCs w:val="24"/>
        </w:rPr>
        <w:t xml:space="preserve"> the brain and leave it inside a tube with 4% PFA at 4</w:t>
      </w:r>
      <w:r w:rsidR="008B1EF3" w:rsidRPr="0032715B">
        <w:rPr>
          <w:rFonts w:ascii="Times New Roman" w:hAnsi="Times New Roman" w:cs="Times New Roman"/>
          <w:sz w:val="24"/>
          <w:szCs w:val="24"/>
        </w:rPr>
        <w:t>°C</w:t>
      </w:r>
      <w:r w:rsidRPr="0032715B">
        <w:rPr>
          <w:rFonts w:ascii="Times New Roman" w:hAnsi="Times New Roman" w:cs="Times New Roman"/>
          <w:sz w:val="24"/>
          <w:szCs w:val="24"/>
        </w:rPr>
        <w:t xml:space="preserve"> for 24h.</w:t>
      </w:r>
    </w:p>
    <w:p w14:paraId="00000157" w14:textId="77777777" w:rsidR="001133EC" w:rsidRPr="0032715B" w:rsidRDefault="001133EC" w:rsidP="009D3926">
      <w:pPr>
        <w:spacing w:line="240" w:lineRule="auto"/>
        <w:jc w:val="both"/>
        <w:rPr>
          <w:rFonts w:ascii="Times New Roman" w:hAnsi="Times New Roman" w:cs="Times New Roman"/>
          <w:sz w:val="24"/>
          <w:szCs w:val="24"/>
        </w:rPr>
      </w:pPr>
    </w:p>
    <w:p w14:paraId="00000158" w14:textId="4ACC2CEA"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Pause point: At this point, the brain can be stored at 4</w:t>
      </w:r>
      <w:r w:rsidR="008B1EF3" w:rsidRPr="0032715B">
        <w:rPr>
          <w:rFonts w:ascii="Times New Roman" w:hAnsi="Times New Roman" w:cs="Times New Roman"/>
          <w:sz w:val="24"/>
          <w:szCs w:val="24"/>
        </w:rPr>
        <w:t>°C</w:t>
      </w:r>
      <w:r w:rsidRPr="0032715B">
        <w:rPr>
          <w:rFonts w:ascii="Times New Roman" w:hAnsi="Times New Roman" w:cs="Times New Roman"/>
          <w:sz w:val="24"/>
          <w:szCs w:val="24"/>
        </w:rPr>
        <w:t xml:space="preserve"> for several days. In this case, exchange the PFA solution for PBS and leave it protected from light. Expect a natural decay of the fluorescent signal </w:t>
      </w:r>
      <w:r w:rsidR="008B1EF3">
        <w:rPr>
          <w:rFonts w:ascii="Times New Roman" w:hAnsi="Times New Roman" w:cs="Times New Roman"/>
          <w:sz w:val="24"/>
          <w:szCs w:val="24"/>
        </w:rPr>
        <w:t xml:space="preserve">when </w:t>
      </w:r>
      <w:r w:rsidRPr="0032715B">
        <w:rPr>
          <w:rFonts w:ascii="Times New Roman" w:hAnsi="Times New Roman" w:cs="Times New Roman"/>
          <w:sz w:val="24"/>
          <w:szCs w:val="24"/>
        </w:rPr>
        <w:t xml:space="preserve">the tissue is left </w:t>
      </w:r>
      <w:r w:rsidR="008B1EF3">
        <w:rPr>
          <w:rFonts w:ascii="Times New Roman" w:hAnsi="Times New Roman" w:cs="Times New Roman"/>
          <w:sz w:val="24"/>
          <w:szCs w:val="24"/>
        </w:rPr>
        <w:t xml:space="preserve">for long time </w:t>
      </w:r>
      <w:r w:rsidRPr="0032715B">
        <w:rPr>
          <w:rFonts w:ascii="Times New Roman" w:hAnsi="Times New Roman" w:cs="Times New Roman"/>
          <w:sz w:val="24"/>
          <w:szCs w:val="24"/>
        </w:rPr>
        <w:t>in this manner.</w:t>
      </w:r>
      <w:r w:rsidR="00FD04A0">
        <w:rPr>
          <w:rFonts w:ascii="Times New Roman" w:hAnsi="Times New Roman" w:cs="Times New Roman"/>
          <w:sz w:val="24"/>
          <w:szCs w:val="24"/>
        </w:rPr>
        <w:t xml:space="preserve"> Also, long exposure to PFA may interfere with some immunohistochemical detection of antigens, some are critical for adult-neurogenesis research (e.g., double-</w:t>
      </w:r>
      <w:proofErr w:type="spellStart"/>
      <w:proofErr w:type="gramStart"/>
      <w:r w:rsidR="00FD04A0">
        <w:rPr>
          <w:rFonts w:ascii="Times New Roman" w:hAnsi="Times New Roman" w:cs="Times New Roman"/>
          <w:sz w:val="24"/>
          <w:szCs w:val="24"/>
        </w:rPr>
        <w:t>cortin</w:t>
      </w:r>
      <w:proofErr w:type="spellEnd"/>
      <w:r w:rsidR="00FD04A0">
        <w:rPr>
          <w:rFonts w:ascii="Times New Roman" w:hAnsi="Times New Roman" w:cs="Times New Roman"/>
          <w:sz w:val="24"/>
          <w:szCs w:val="24"/>
        </w:rPr>
        <w:t>)(</w:t>
      </w:r>
      <w:proofErr w:type="gramEnd"/>
      <w:r w:rsidR="00FD04A0">
        <w:rPr>
          <w:rFonts w:ascii="Times New Roman" w:hAnsi="Times New Roman" w:cs="Times New Roman"/>
          <w:sz w:val="24"/>
          <w:szCs w:val="24"/>
        </w:rPr>
        <w:t xml:space="preserve">citation here: Moreno-Jimenez, Nat, Med, 2019, DOI. </w:t>
      </w:r>
      <w:r w:rsidR="00FD04A0" w:rsidRPr="00FD04A0">
        <w:rPr>
          <w:rFonts w:ascii="Times New Roman" w:hAnsi="Times New Roman" w:cs="Times New Roman"/>
          <w:sz w:val="24"/>
          <w:szCs w:val="24"/>
        </w:rPr>
        <w:t>10.1038/s41591-019-0375-9</w:t>
      </w:r>
      <w:r w:rsidR="00FD04A0">
        <w:rPr>
          <w:rFonts w:ascii="Times New Roman" w:hAnsi="Times New Roman" w:cs="Times New Roman"/>
          <w:sz w:val="24"/>
          <w:szCs w:val="24"/>
        </w:rPr>
        <w:t>).</w:t>
      </w:r>
    </w:p>
    <w:p w14:paraId="00000159" w14:textId="77777777" w:rsidR="001133EC" w:rsidRPr="00FD04A0" w:rsidRDefault="001133EC" w:rsidP="009D3926">
      <w:pPr>
        <w:spacing w:line="240" w:lineRule="auto"/>
        <w:jc w:val="both"/>
        <w:rPr>
          <w:rFonts w:ascii="Times New Roman" w:hAnsi="Times New Roman" w:cs="Times New Roman"/>
          <w:sz w:val="24"/>
          <w:szCs w:val="24"/>
        </w:rPr>
      </w:pPr>
    </w:p>
    <w:p w14:paraId="0000015A" w14:textId="0ED1B4EE"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 xml:space="preserve">d. </w:t>
      </w:r>
      <w:r w:rsidR="008B1EF3">
        <w:rPr>
          <w:rFonts w:ascii="Times New Roman" w:hAnsi="Times New Roman" w:cs="Times New Roman"/>
          <w:sz w:val="24"/>
          <w:szCs w:val="24"/>
        </w:rPr>
        <w:t>Replace the 4%PFA to</w:t>
      </w:r>
      <w:r w:rsidRPr="0032715B">
        <w:rPr>
          <w:rFonts w:ascii="Times New Roman" w:hAnsi="Times New Roman" w:cs="Times New Roman"/>
          <w:sz w:val="24"/>
          <w:szCs w:val="24"/>
        </w:rPr>
        <w:t xml:space="preserve"> 20-30% sucrose solution</w:t>
      </w:r>
    </w:p>
    <w:p w14:paraId="0000015B" w14:textId="77777777" w:rsidR="001133EC" w:rsidRPr="0032715B" w:rsidRDefault="001133EC" w:rsidP="009D3926">
      <w:pPr>
        <w:spacing w:line="240" w:lineRule="auto"/>
        <w:jc w:val="both"/>
        <w:rPr>
          <w:rFonts w:ascii="Times New Roman" w:hAnsi="Times New Roman" w:cs="Times New Roman"/>
          <w:sz w:val="24"/>
          <w:szCs w:val="24"/>
        </w:rPr>
      </w:pPr>
    </w:p>
    <w:p w14:paraId="0000015C" w14:textId="7777777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lastRenderedPageBreak/>
        <w:t>33.  Slice the brain of the mouse.</w:t>
      </w:r>
    </w:p>
    <w:p w14:paraId="0000015D" w14:textId="0CCE564D"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a. After</w:t>
      </w:r>
      <w:r w:rsidRPr="0032715B">
        <w:rPr>
          <w:rFonts w:ascii="Times New Roman" w:hAnsi="Times New Roman" w:cs="Times New Roman"/>
          <w:sz w:val="24"/>
          <w:szCs w:val="24"/>
        </w:rPr>
        <w:t xml:space="preserve"> the brain reaches the bottom of the tube, remove it and cryopreserve it in an OCT mounting medium block at -80</w:t>
      </w:r>
      <w:r w:rsidR="008B1EF3" w:rsidRPr="0032715B">
        <w:rPr>
          <w:rFonts w:ascii="Times New Roman" w:hAnsi="Times New Roman" w:cs="Times New Roman"/>
          <w:sz w:val="24"/>
          <w:szCs w:val="24"/>
        </w:rPr>
        <w:t>°C</w:t>
      </w:r>
      <w:r w:rsidRPr="0032715B">
        <w:rPr>
          <w:rFonts w:ascii="Times New Roman" w:hAnsi="Times New Roman" w:cs="Times New Roman"/>
          <w:sz w:val="24"/>
          <w:szCs w:val="24"/>
        </w:rPr>
        <w:t>.</w:t>
      </w:r>
    </w:p>
    <w:p w14:paraId="0000015E" w14:textId="77777777" w:rsidR="001133EC" w:rsidRPr="0032715B" w:rsidRDefault="001133EC" w:rsidP="009D3926">
      <w:pPr>
        <w:spacing w:line="240" w:lineRule="auto"/>
        <w:jc w:val="both"/>
        <w:rPr>
          <w:rFonts w:ascii="Times New Roman" w:hAnsi="Times New Roman" w:cs="Times New Roman"/>
          <w:sz w:val="24"/>
          <w:szCs w:val="24"/>
        </w:rPr>
      </w:pPr>
    </w:p>
    <w:p w14:paraId="0000015F" w14:textId="19711CD7"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Pause point: At this point, long term storage of the samples is possible by keeping the OCT blocks at -80</w:t>
      </w:r>
      <w:r w:rsidR="008B1EF3" w:rsidRPr="0032715B">
        <w:rPr>
          <w:rFonts w:ascii="Times New Roman" w:hAnsi="Times New Roman" w:cs="Times New Roman"/>
          <w:sz w:val="24"/>
          <w:szCs w:val="24"/>
        </w:rPr>
        <w:t>°C</w:t>
      </w:r>
      <w:r w:rsidRPr="0032715B">
        <w:rPr>
          <w:rFonts w:ascii="Times New Roman" w:hAnsi="Times New Roman" w:cs="Times New Roman"/>
          <w:sz w:val="24"/>
          <w:szCs w:val="24"/>
        </w:rPr>
        <w:t>.</w:t>
      </w:r>
    </w:p>
    <w:p w14:paraId="00000160" w14:textId="77777777" w:rsidR="001133EC" w:rsidRPr="0032715B" w:rsidRDefault="001133EC" w:rsidP="009D3926">
      <w:pPr>
        <w:spacing w:line="240" w:lineRule="auto"/>
        <w:jc w:val="both"/>
        <w:rPr>
          <w:rFonts w:ascii="Times New Roman" w:hAnsi="Times New Roman" w:cs="Times New Roman"/>
          <w:sz w:val="24"/>
          <w:szCs w:val="24"/>
        </w:rPr>
      </w:pPr>
    </w:p>
    <w:p w14:paraId="00000161" w14:textId="4B15DBC3"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b. Cut</w:t>
      </w:r>
      <w:r w:rsidRPr="0032715B">
        <w:rPr>
          <w:rFonts w:ascii="Times New Roman" w:hAnsi="Times New Roman" w:cs="Times New Roman"/>
          <w:sz w:val="24"/>
          <w:szCs w:val="24"/>
        </w:rPr>
        <w:t xml:space="preserve"> the brain using a cryostat </w:t>
      </w:r>
      <w:r w:rsidR="008B1EF3">
        <w:rPr>
          <w:rFonts w:ascii="Times New Roman" w:hAnsi="Times New Roman" w:cs="Times New Roman"/>
          <w:sz w:val="24"/>
          <w:szCs w:val="24"/>
        </w:rPr>
        <w:t xml:space="preserve">with 50 </w:t>
      </w:r>
      <w:proofErr w:type="spellStart"/>
      <w:r w:rsidR="008B1EF3">
        <w:rPr>
          <w:rFonts w:ascii="Times New Roman" w:eastAsia="Yu Mincho" w:hAnsi="Times New Roman" w:cs="Times New Roman"/>
          <w:sz w:val="24"/>
          <w:szCs w:val="24"/>
        </w:rPr>
        <w:t>μ</w:t>
      </w:r>
      <w:r w:rsidR="008B1EF3" w:rsidRPr="008B1EF3">
        <w:rPr>
          <w:rFonts w:ascii="Times New Roman" w:eastAsia="Yu Mincho" w:hAnsi="Times New Roman" w:cs="Times New Roman"/>
          <w:sz w:val="24"/>
          <w:szCs w:val="24"/>
        </w:rPr>
        <w:t>m</w:t>
      </w:r>
      <w:proofErr w:type="spellEnd"/>
      <w:r w:rsidR="008B1EF3" w:rsidRPr="008B1EF3">
        <w:rPr>
          <w:rFonts w:ascii="Times New Roman" w:eastAsia="Yu Mincho" w:hAnsi="Times New Roman" w:cs="Times New Roman"/>
          <w:sz w:val="24"/>
          <w:szCs w:val="24"/>
        </w:rPr>
        <w:t xml:space="preserve"> thickness</w:t>
      </w:r>
      <w:r w:rsidR="008B1EF3" w:rsidRPr="008B1EF3">
        <w:rPr>
          <w:rFonts w:ascii="Times New Roman" w:hAnsi="Times New Roman" w:cs="Times New Roman"/>
          <w:sz w:val="24"/>
          <w:szCs w:val="24"/>
        </w:rPr>
        <w:t xml:space="preserve"> </w:t>
      </w:r>
      <w:r w:rsidRPr="008B1EF3">
        <w:rPr>
          <w:rFonts w:ascii="Times New Roman" w:hAnsi="Times New Roman" w:cs="Times New Roman"/>
          <w:sz w:val="24"/>
          <w:szCs w:val="24"/>
        </w:rPr>
        <w:t>and co</w:t>
      </w:r>
      <w:r w:rsidRPr="0032715B">
        <w:rPr>
          <w:rFonts w:ascii="Times New Roman" w:hAnsi="Times New Roman" w:cs="Times New Roman"/>
          <w:sz w:val="24"/>
          <w:szCs w:val="24"/>
        </w:rPr>
        <w:t xml:space="preserve">llect the slides in </w:t>
      </w:r>
      <w:r w:rsidR="008B1EF3">
        <w:rPr>
          <w:rFonts w:ascii="Times New Roman" w:hAnsi="Times New Roman" w:cs="Times New Roman"/>
          <w:sz w:val="24"/>
          <w:szCs w:val="24"/>
        </w:rPr>
        <w:t>plastic wells or dishes</w:t>
      </w:r>
      <w:r w:rsidRPr="0032715B">
        <w:rPr>
          <w:rFonts w:ascii="Times New Roman" w:hAnsi="Times New Roman" w:cs="Times New Roman"/>
          <w:sz w:val="24"/>
          <w:szCs w:val="24"/>
        </w:rPr>
        <w:t xml:space="preserve"> with PBS.</w:t>
      </w:r>
    </w:p>
    <w:p w14:paraId="00000162" w14:textId="77777777" w:rsidR="001133EC" w:rsidRPr="0032715B" w:rsidRDefault="001133EC" w:rsidP="009D3926">
      <w:pPr>
        <w:spacing w:line="240" w:lineRule="auto"/>
        <w:jc w:val="both"/>
        <w:rPr>
          <w:rFonts w:ascii="Times New Roman" w:hAnsi="Times New Roman" w:cs="Times New Roman"/>
          <w:sz w:val="24"/>
          <w:szCs w:val="24"/>
        </w:rPr>
      </w:pPr>
    </w:p>
    <w:p w14:paraId="00000163" w14:textId="1E32B0FD" w:rsidR="001133EC" w:rsidRPr="0032715B" w:rsidRDefault="003B2F67" w:rsidP="009D3926">
      <w:pPr>
        <w:spacing w:line="240" w:lineRule="auto"/>
        <w:jc w:val="both"/>
        <w:rPr>
          <w:rFonts w:ascii="Times New Roman" w:hAnsi="Times New Roman" w:cs="Times New Roman"/>
          <w:sz w:val="24"/>
          <w:szCs w:val="24"/>
        </w:rPr>
      </w:pPr>
      <w:bookmarkStart w:id="10" w:name="_Hlk44426550"/>
      <w:r w:rsidRPr="0032715B">
        <w:rPr>
          <w:rFonts w:ascii="Times New Roman" w:hAnsi="Times New Roman" w:cs="Times New Roman"/>
          <w:sz w:val="24"/>
          <w:szCs w:val="24"/>
        </w:rPr>
        <w:t xml:space="preserve">Pause point: </w:t>
      </w:r>
      <w:proofErr w:type="gramStart"/>
      <w:r w:rsidRPr="0032715B">
        <w:rPr>
          <w:rFonts w:ascii="Times New Roman" w:hAnsi="Times New Roman" w:cs="Times New Roman"/>
          <w:sz w:val="24"/>
          <w:szCs w:val="24"/>
        </w:rPr>
        <w:t>Similar to</w:t>
      </w:r>
      <w:proofErr w:type="gramEnd"/>
      <w:r w:rsidRPr="0032715B">
        <w:rPr>
          <w:rFonts w:ascii="Times New Roman" w:hAnsi="Times New Roman" w:cs="Times New Roman"/>
          <w:sz w:val="24"/>
          <w:szCs w:val="24"/>
        </w:rPr>
        <w:t xml:space="preserve"> the pause point after perfusion, the slices can be stored at 4</w:t>
      </w:r>
      <w:r w:rsidR="008B1EF3" w:rsidRPr="0032715B">
        <w:rPr>
          <w:rFonts w:ascii="Times New Roman" w:hAnsi="Times New Roman" w:cs="Times New Roman"/>
          <w:sz w:val="24"/>
          <w:szCs w:val="24"/>
        </w:rPr>
        <w:t>°C</w:t>
      </w:r>
      <w:r w:rsidRPr="0032715B">
        <w:rPr>
          <w:rFonts w:ascii="Times New Roman" w:hAnsi="Times New Roman" w:cs="Times New Roman"/>
          <w:sz w:val="24"/>
          <w:szCs w:val="24"/>
        </w:rPr>
        <w:t xml:space="preserve"> for several days at this moment.</w:t>
      </w:r>
    </w:p>
    <w:bookmarkEnd w:id="10"/>
    <w:p w14:paraId="00000164" w14:textId="77777777" w:rsidR="001133EC" w:rsidRPr="0032715B" w:rsidRDefault="001133EC" w:rsidP="009D3926">
      <w:pPr>
        <w:spacing w:line="240" w:lineRule="auto"/>
        <w:jc w:val="both"/>
        <w:rPr>
          <w:rFonts w:ascii="Times New Roman" w:hAnsi="Times New Roman" w:cs="Times New Roman"/>
          <w:sz w:val="24"/>
          <w:szCs w:val="24"/>
        </w:rPr>
      </w:pPr>
    </w:p>
    <w:p w14:paraId="00000165" w14:textId="42ABCD6F"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34.</w:t>
      </w:r>
      <w:ins w:id="11" w:author="Pablo Ismael Vergara Garcia" w:date="2020-06-30T16:15:00Z">
        <w:r w:rsidR="00AB0001">
          <w:rPr>
            <w:rFonts w:ascii="Times New Roman" w:hAnsi="Times New Roman" w:cs="Times New Roman"/>
            <w:sz w:val="24"/>
            <w:szCs w:val="24"/>
          </w:rPr>
          <w:t xml:space="preserve">  </w:t>
        </w:r>
      </w:ins>
      <w:del w:id="12" w:author="Pablo Ismael Vergara Garcia" w:date="2020-06-30T16:15:00Z">
        <w:r w:rsidRPr="0032715B" w:rsidDel="00AB0001">
          <w:rPr>
            <w:rFonts w:ascii="Times New Roman" w:hAnsi="Times New Roman" w:cs="Times New Roman"/>
            <w:sz w:val="24"/>
            <w:szCs w:val="24"/>
          </w:rPr>
          <w:delText xml:space="preserve">  </w:delText>
        </w:r>
      </w:del>
      <w:r w:rsidRPr="0032715B">
        <w:rPr>
          <w:rFonts w:ascii="Times New Roman" w:hAnsi="Times New Roman" w:cs="Times New Roman"/>
          <w:sz w:val="24"/>
          <w:szCs w:val="24"/>
        </w:rPr>
        <w:t xml:space="preserve">Confirm the </w:t>
      </w:r>
      <w:r w:rsidR="008B1EF3">
        <w:rPr>
          <w:rFonts w:ascii="Times New Roman" w:hAnsi="Times New Roman" w:cs="Times New Roman"/>
          <w:sz w:val="24"/>
          <w:szCs w:val="24"/>
        </w:rPr>
        <w:t xml:space="preserve">position </w:t>
      </w:r>
      <w:r w:rsidRPr="0032715B">
        <w:rPr>
          <w:rFonts w:ascii="Times New Roman" w:hAnsi="Times New Roman" w:cs="Times New Roman"/>
          <w:sz w:val="24"/>
          <w:szCs w:val="24"/>
        </w:rPr>
        <w:t xml:space="preserve">of the implanted lens and </w:t>
      </w:r>
      <w:r w:rsidR="008B1EF3">
        <w:rPr>
          <w:rFonts w:ascii="Times New Roman" w:hAnsi="Times New Roman" w:cs="Times New Roman"/>
          <w:sz w:val="24"/>
          <w:szCs w:val="24"/>
        </w:rPr>
        <w:t xml:space="preserve">the </w:t>
      </w:r>
      <w:r w:rsidRPr="0032715B">
        <w:rPr>
          <w:rFonts w:ascii="Times New Roman" w:hAnsi="Times New Roman" w:cs="Times New Roman"/>
          <w:sz w:val="24"/>
          <w:szCs w:val="24"/>
        </w:rPr>
        <w:t>fluorescent signal</w:t>
      </w:r>
      <w:r w:rsidR="008B1EF3">
        <w:rPr>
          <w:rFonts w:ascii="Times New Roman" w:hAnsi="Times New Roman" w:cs="Times New Roman"/>
          <w:sz w:val="24"/>
          <w:szCs w:val="24"/>
        </w:rPr>
        <w:t xml:space="preserve"> of GCaMP3</w:t>
      </w:r>
    </w:p>
    <w:p w14:paraId="00000166" w14:textId="0E2950E3"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a. Mount</w:t>
      </w:r>
      <w:r w:rsidRPr="0032715B">
        <w:rPr>
          <w:rFonts w:ascii="Times New Roman" w:hAnsi="Times New Roman" w:cs="Times New Roman"/>
          <w:sz w:val="24"/>
          <w:szCs w:val="24"/>
        </w:rPr>
        <w:t xml:space="preserve"> the brain slices on microscope slides with using a fluorescent preserving medium.</w:t>
      </w:r>
    </w:p>
    <w:p w14:paraId="00000167" w14:textId="4B5524E5"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ab/>
      </w:r>
      <w:r w:rsidR="008B1EF3" w:rsidRPr="0032715B">
        <w:rPr>
          <w:rFonts w:ascii="Times New Roman" w:hAnsi="Times New Roman" w:cs="Times New Roman"/>
          <w:sz w:val="24"/>
          <w:szCs w:val="24"/>
        </w:rPr>
        <w:t>b. Image</w:t>
      </w:r>
      <w:r w:rsidRPr="0032715B">
        <w:rPr>
          <w:rFonts w:ascii="Times New Roman" w:hAnsi="Times New Roman" w:cs="Times New Roman"/>
          <w:sz w:val="24"/>
          <w:szCs w:val="24"/>
        </w:rPr>
        <w:t xml:space="preserve"> the slides with a fluorescent microscope</w:t>
      </w:r>
      <w:r w:rsidR="00F93805" w:rsidRPr="00F93805">
        <w:rPr>
          <w:rFonts w:ascii="Times New Roman" w:hAnsi="Times New Roman" w:cs="Times New Roman"/>
          <w:sz w:val="24"/>
          <w:szCs w:val="24"/>
        </w:rPr>
        <w:t xml:space="preserve"> </w:t>
      </w:r>
      <w:r w:rsidR="00F93805" w:rsidRPr="00F93805">
        <w:rPr>
          <w:rFonts w:ascii="Times New Roman" w:hAnsi="Times New Roman" w:cs="Times New Roman"/>
          <w:sz w:val="24"/>
          <w:szCs w:val="24"/>
          <w:highlight w:val="cyan"/>
        </w:rPr>
        <w:t>(figure 5)</w:t>
      </w:r>
      <w:r w:rsidRPr="0032715B">
        <w:rPr>
          <w:rFonts w:ascii="Times New Roman" w:hAnsi="Times New Roman" w:cs="Times New Roman"/>
          <w:sz w:val="24"/>
          <w:szCs w:val="24"/>
        </w:rPr>
        <w:t>.</w:t>
      </w:r>
    </w:p>
    <w:p w14:paraId="00000168" w14:textId="77777777" w:rsidR="001133EC" w:rsidRPr="0032715B" w:rsidRDefault="001133EC" w:rsidP="009D3926">
      <w:pPr>
        <w:spacing w:line="240" w:lineRule="auto"/>
        <w:jc w:val="both"/>
        <w:rPr>
          <w:rFonts w:ascii="Times New Roman" w:hAnsi="Times New Roman" w:cs="Times New Roman"/>
          <w:sz w:val="24"/>
          <w:szCs w:val="24"/>
        </w:rPr>
      </w:pPr>
    </w:p>
    <w:p w14:paraId="00000169" w14:textId="0F28E6D9" w:rsidR="001133EC" w:rsidRPr="0032715B" w:rsidRDefault="003B2F67" w:rsidP="009D3926">
      <w:pPr>
        <w:spacing w:line="240" w:lineRule="auto"/>
        <w:jc w:val="both"/>
        <w:rPr>
          <w:rFonts w:ascii="Times New Roman" w:hAnsi="Times New Roman" w:cs="Times New Roman"/>
          <w:sz w:val="24"/>
          <w:szCs w:val="24"/>
        </w:rPr>
      </w:pPr>
      <w:r w:rsidRPr="0032715B">
        <w:rPr>
          <w:rFonts w:ascii="Times New Roman" w:hAnsi="Times New Roman" w:cs="Times New Roman"/>
          <w:sz w:val="24"/>
          <w:szCs w:val="24"/>
        </w:rPr>
        <w:t xml:space="preserve">Note: Usually, the </w:t>
      </w:r>
      <w:r w:rsidR="008B1EF3">
        <w:rPr>
          <w:rFonts w:ascii="Times New Roman" w:hAnsi="Times New Roman" w:cs="Times New Roman"/>
          <w:sz w:val="24"/>
          <w:szCs w:val="24"/>
        </w:rPr>
        <w:t>fluorescence of</w:t>
      </w:r>
      <w:r w:rsidRPr="0032715B">
        <w:rPr>
          <w:rFonts w:ascii="Times New Roman" w:hAnsi="Times New Roman" w:cs="Times New Roman"/>
          <w:sz w:val="24"/>
          <w:szCs w:val="24"/>
        </w:rPr>
        <w:t xml:space="preserve"> GCaMP3 is bright enough to be detectable as it is in slice condition. If it is not possible to observe the fluorescent signal</w:t>
      </w:r>
      <w:r w:rsidR="008B1EF3" w:rsidRPr="008B1EF3">
        <w:t xml:space="preserve"> </w:t>
      </w:r>
      <w:r w:rsidR="008B1EF3">
        <w:rPr>
          <w:rFonts w:ascii="Times New Roman" w:hAnsi="Times New Roman" w:cs="Times New Roman"/>
          <w:sz w:val="24"/>
          <w:szCs w:val="24"/>
        </w:rPr>
        <w:t>by any reasons</w:t>
      </w:r>
      <w:r w:rsidRPr="0032715B">
        <w:rPr>
          <w:rFonts w:ascii="Times New Roman" w:hAnsi="Times New Roman" w:cs="Times New Roman"/>
          <w:sz w:val="24"/>
          <w:szCs w:val="24"/>
        </w:rPr>
        <w:t xml:space="preserve">, a simple antibody staining targeting the GFP molecule is </w:t>
      </w:r>
      <w:proofErr w:type="gramStart"/>
      <w:r w:rsidRPr="0032715B">
        <w:rPr>
          <w:rFonts w:ascii="Times New Roman" w:hAnsi="Times New Roman" w:cs="Times New Roman"/>
          <w:sz w:val="24"/>
          <w:szCs w:val="24"/>
        </w:rPr>
        <w:t>sufficient</w:t>
      </w:r>
      <w:proofErr w:type="gramEnd"/>
      <w:r w:rsidRPr="0032715B">
        <w:rPr>
          <w:rFonts w:ascii="Times New Roman" w:hAnsi="Times New Roman" w:cs="Times New Roman"/>
          <w:sz w:val="24"/>
          <w:szCs w:val="24"/>
        </w:rPr>
        <w:t xml:space="preserve"> to amplify the GCaMP3 signal. </w:t>
      </w:r>
    </w:p>
    <w:p w14:paraId="00C49241" w14:textId="77777777" w:rsidR="001E7877" w:rsidRPr="001A5E36" w:rsidRDefault="001E7877" w:rsidP="001E7877">
      <w:pPr>
        <w:spacing w:line="240" w:lineRule="auto"/>
        <w:jc w:val="both"/>
        <w:rPr>
          <w:rFonts w:ascii="Times New Roman" w:hAnsi="Times New Roman" w:cs="Times New Roman"/>
          <w:sz w:val="24"/>
          <w:szCs w:val="24"/>
        </w:rPr>
      </w:pPr>
      <w:r w:rsidRPr="001A5E36">
        <w:rPr>
          <w:rFonts w:ascii="Times New Roman" w:hAnsi="Times New Roman" w:cs="Times New Roman"/>
          <w:b/>
          <w:sz w:val="24"/>
          <w:szCs w:val="24"/>
        </w:rPr>
        <w:t>EXPECTED OUTCOMES</w:t>
      </w:r>
    </w:p>
    <w:p w14:paraId="102B8342" w14:textId="77777777" w:rsidR="001E7877" w:rsidRPr="001A5E36" w:rsidRDefault="001E7877" w:rsidP="001E7877">
      <w:pPr>
        <w:spacing w:line="240" w:lineRule="auto"/>
        <w:jc w:val="both"/>
        <w:rPr>
          <w:rFonts w:ascii="Times New Roman" w:hAnsi="Times New Roman" w:cs="Times New Roman"/>
          <w:sz w:val="24"/>
          <w:szCs w:val="24"/>
        </w:rPr>
      </w:pPr>
      <w:r w:rsidRPr="001A5E36">
        <w:rPr>
          <w:rFonts w:ascii="Times New Roman" w:hAnsi="Times New Roman" w:cs="Times New Roman"/>
          <w:sz w:val="24"/>
          <w:szCs w:val="24"/>
        </w:rPr>
        <w:t xml:space="preserve">Successful completion of this method allows for the detection of hippocampal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Ca</w:t>
      </w:r>
      <w:r w:rsidRPr="001A5E36">
        <w:rPr>
          <w:rFonts w:ascii="Times New Roman" w:hAnsi="Times New Roman" w:cs="Times New Roman"/>
          <w:sz w:val="24"/>
          <w:szCs w:val="24"/>
          <w:vertAlign w:val="superscript"/>
        </w:rPr>
        <w:t>2+</w:t>
      </w:r>
      <w:r w:rsidRPr="001A5E36">
        <w:rPr>
          <w:rFonts w:ascii="Times New Roman" w:hAnsi="Times New Roman" w:cs="Times New Roman"/>
          <w:sz w:val="24"/>
          <w:szCs w:val="24"/>
        </w:rPr>
        <w:t xml:space="preserve"> transients in freely behaving mice. A recording session configured with the parameters here described will produce a raw recording file weighting ~1327 KB/frame.</w:t>
      </w:r>
    </w:p>
    <w:p w14:paraId="705744EE" w14:textId="77777777" w:rsidR="001E7877" w:rsidRPr="001A5E36" w:rsidRDefault="001E7877" w:rsidP="001E7877">
      <w:pPr>
        <w:spacing w:line="240" w:lineRule="auto"/>
        <w:jc w:val="both"/>
        <w:rPr>
          <w:rFonts w:ascii="Times New Roman" w:hAnsi="Times New Roman" w:cs="Times New Roman"/>
          <w:sz w:val="24"/>
          <w:szCs w:val="24"/>
        </w:rPr>
      </w:pPr>
      <w:r w:rsidRPr="001A5E36">
        <w:rPr>
          <w:rFonts w:ascii="Times New Roman" w:hAnsi="Times New Roman" w:cs="Times New Roman"/>
          <w:sz w:val="24"/>
          <w:szCs w:val="24"/>
        </w:rPr>
        <w:t>Next, we will describe the methods to process raw video sessions into Ca</w:t>
      </w:r>
      <w:r w:rsidRPr="001A5E36">
        <w:rPr>
          <w:rFonts w:ascii="Times New Roman" w:hAnsi="Times New Roman" w:cs="Times New Roman"/>
          <w:sz w:val="24"/>
          <w:szCs w:val="24"/>
          <w:vertAlign w:val="superscript"/>
        </w:rPr>
        <w:t xml:space="preserve">2+ </w:t>
      </w:r>
      <w:r w:rsidRPr="001A5E36">
        <w:rPr>
          <w:rFonts w:ascii="Times New Roman" w:hAnsi="Times New Roman" w:cs="Times New Roman"/>
          <w:sz w:val="24"/>
          <w:szCs w:val="24"/>
        </w:rPr>
        <w:t xml:space="preserve">fluorescence time series. Here we use Mosaic software for preprocessing and motion correction and the MATLAB implementation of CNMF-E (Zhou et al., 2018) plus some custom script to optimize the extraction for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w:t>
      </w:r>
    </w:p>
    <w:p w14:paraId="5EFC4E84" w14:textId="77777777" w:rsidR="001E7877" w:rsidRPr="001A5E36" w:rsidRDefault="001E7877" w:rsidP="001E7877">
      <w:pPr>
        <w:spacing w:line="240" w:lineRule="auto"/>
        <w:jc w:val="both"/>
        <w:rPr>
          <w:rFonts w:ascii="Times New Roman" w:hAnsi="Times New Roman" w:cs="Times New Roman"/>
          <w:b/>
          <w:sz w:val="24"/>
          <w:szCs w:val="24"/>
        </w:rPr>
      </w:pPr>
    </w:p>
    <w:p w14:paraId="105CFD57" w14:textId="77777777" w:rsidR="001E7877" w:rsidRPr="001A5E36" w:rsidRDefault="001E7877" w:rsidP="001E7877">
      <w:pPr>
        <w:spacing w:line="240" w:lineRule="auto"/>
        <w:jc w:val="both"/>
        <w:rPr>
          <w:rFonts w:ascii="Times New Roman" w:hAnsi="Times New Roman" w:cs="Times New Roman"/>
          <w:b/>
          <w:sz w:val="24"/>
          <w:szCs w:val="24"/>
        </w:rPr>
      </w:pPr>
      <w:commentRangeStart w:id="13"/>
      <w:r w:rsidRPr="001A5E36">
        <w:rPr>
          <w:rFonts w:ascii="Times New Roman" w:hAnsi="Times New Roman" w:cs="Times New Roman"/>
          <w:b/>
          <w:sz w:val="24"/>
          <w:szCs w:val="24"/>
        </w:rPr>
        <w:t xml:space="preserve">Extraction of calcium traces </w:t>
      </w:r>
    </w:p>
    <w:p w14:paraId="5A6FAED9" w14:textId="77777777" w:rsidR="001E7877" w:rsidRPr="001A5E36" w:rsidRDefault="001E7877" w:rsidP="001E7877">
      <w:pPr>
        <w:spacing w:line="240" w:lineRule="auto"/>
        <w:jc w:val="both"/>
        <w:rPr>
          <w:rFonts w:ascii="Times New Roman" w:hAnsi="Times New Roman" w:cs="Times New Roman"/>
          <w:b/>
          <w:sz w:val="24"/>
          <w:szCs w:val="24"/>
        </w:rPr>
      </w:pPr>
      <w:r w:rsidRPr="001A5E36">
        <w:rPr>
          <w:rFonts w:ascii="Times New Roman" w:hAnsi="Times New Roman" w:cs="Times New Roman"/>
          <w:b/>
          <w:sz w:val="24"/>
          <w:szCs w:val="24"/>
        </w:rPr>
        <w:t>Recommended system requirements:</w:t>
      </w:r>
      <w:commentRangeEnd w:id="13"/>
      <w:r w:rsidR="00023B53">
        <w:rPr>
          <w:rStyle w:val="CommentReference"/>
        </w:rPr>
        <w:commentReference w:id="13"/>
      </w:r>
    </w:p>
    <w:p w14:paraId="0993962C" w14:textId="77777777" w:rsidR="001E7877" w:rsidRPr="001A5E36" w:rsidRDefault="001E7877" w:rsidP="001E7877">
      <w:pPr>
        <w:spacing w:line="240" w:lineRule="auto"/>
        <w:jc w:val="both"/>
        <w:rPr>
          <w:rFonts w:ascii="Times New Roman" w:hAnsi="Times New Roman" w:cs="Times New Roman"/>
          <w:bCs/>
          <w:sz w:val="24"/>
          <w:szCs w:val="24"/>
        </w:rPr>
      </w:pPr>
      <w:r w:rsidRPr="001A5E36">
        <w:rPr>
          <w:rFonts w:ascii="Times New Roman" w:hAnsi="Times New Roman" w:cs="Times New Roman"/>
          <w:bCs/>
          <w:sz w:val="24"/>
          <w:szCs w:val="24"/>
        </w:rPr>
        <w:lastRenderedPageBreak/>
        <w:t xml:space="preserve">-128 GB or more RAM. </w:t>
      </w:r>
    </w:p>
    <w:p w14:paraId="7DF4D991" w14:textId="77777777" w:rsidR="001E7877" w:rsidRPr="001A5E36" w:rsidRDefault="001E7877" w:rsidP="001E7877">
      <w:pPr>
        <w:spacing w:line="240" w:lineRule="auto"/>
        <w:jc w:val="both"/>
        <w:rPr>
          <w:rFonts w:ascii="Times New Roman" w:hAnsi="Times New Roman" w:cs="Times New Roman"/>
          <w:bCs/>
          <w:sz w:val="24"/>
          <w:szCs w:val="24"/>
        </w:rPr>
      </w:pPr>
      <w:r w:rsidRPr="001A5E36">
        <w:rPr>
          <w:rFonts w:ascii="Times New Roman" w:hAnsi="Times New Roman" w:cs="Times New Roman"/>
          <w:bCs/>
          <w:sz w:val="24"/>
          <w:szCs w:val="24"/>
        </w:rPr>
        <w:t>-AMD Ryzen processor for MATLAB 2020 or older. Most recent Intel Core i7 processor for older MATLAB versions.</w:t>
      </w:r>
    </w:p>
    <w:p w14:paraId="354B89BC" w14:textId="77777777" w:rsidR="001E7877" w:rsidRPr="001A5E36" w:rsidRDefault="001E7877" w:rsidP="001E7877">
      <w:pPr>
        <w:spacing w:line="240" w:lineRule="auto"/>
        <w:jc w:val="both"/>
        <w:rPr>
          <w:rFonts w:ascii="Times New Roman" w:hAnsi="Times New Roman" w:cs="Times New Roman"/>
          <w:bCs/>
          <w:sz w:val="24"/>
          <w:szCs w:val="24"/>
        </w:rPr>
      </w:pPr>
      <w:r w:rsidRPr="001A5E36">
        <w:rPr>
          <w:rFonts w:ascii="Times New Roman" w:hAnsi="Times New Roman" w:cs="Times New Roman"/>
          <w:bCs/>
          <w:sz w:val="24"/>
          <w:szCs w:val="24"/>
        </w:rPr>
        <w:t>-1TB SSD</w:t>
      </w:r>
    </w:p>
    <w:p w14:paraId="2DEFC717" w14:textId="77777777" w:rsidR="001E7877" w:rsidRPr="001A5E36" w:rsidRDefault="001E7877" w:rsidP="001E7877">
      <w:pPr>
        <w:spacing w:line="276" w:lineRule="auto"/>
        <w:jc w:val="both"/>
        <w:rPr>
          <w:rFonts w:ascii="Times New Roman" w:hAnsi="Times New Roman" w:cs="Times New Roman"/>
          <w:b/>
          <w:sz w:val="24"/>
          <w:szCs w:val="24"/>
        </w:rPr>
      </w:pPr>
      <w:r w:rsidRPr="001A5E36">
        <w:rPr>
          <w:rFonts w:ascii="Times New Roman" w:hAnsi="Times New Roman" w:cs="Times New Roman"/>
          <w:b/>
          <w:sz w:val="24"/>
          <w:szCs w:val="24"/>
        </w:rPr>
        <w:t>Decompression:</w:t>
      </w:r>
    </w:p>
    <w:p w14:paraId="62B5965E" w14:textId="77777777" w:rsidR="001E7877" w:rsidRPr="001A5E36" w:rsidRDefault="001E7877" w:rsidP="001E7877">
      <w:pPr>
        <w:pStyle w:val="ListParagraph"/>
        <w:numPr>
          <w:ilvl w:val="0"/>
          <w:numId w:val="17"/>
        </w:num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 xml:space="preserve">Decompress the raw files using </w:t>
      </w:r>
      <w:proofErr w:type="spellStart"/>
      <w:r w:rsidRPr="001A5E36">
        <w:rPr>
          <w:rFonts w:ascii="Times New Roman" w:hAnsi="Times New Roman" w:cs="Times New Roman"/>
          <w:sz w:val="24"/>
          <w:szCs w:val="24"/>
        </w:rPr>
        <w:t>Inscopix</w:t>
      </w:r>
      <w:proofErr w:type="spellEnd"/>
      <w:r w:rsidRPr="001A5E36">
        <w:rPr>
          <w:rFonts w:ascii="Times New Roman" w:hAnsi="Times New Roman" w:cs="Times New Roman"/>
          <w:sz w:val="24"/>
          <w:szCs w:val="24"/>
        </w:rPr>
        <w:t xml:space="preserve"> image decompressor. </w:t>
      </w:r>
    </w:p>
    <w:p w14:paraId="6B568C42" w14:textId="77777777" w:rsidR="001E7877" w:rsidRPr="001A5E36" w:rsidRDefault="001E7877" w:rsidP="001E7877">
      <w:pPr>
        <w:spacing w:after="0" w:line="276" w:lineRule="auto"/>
        <w:jc w:val="both"/>
        <w:rPr>
          <w:rFonts w:ascii="Times New Roman" w:hAnsi="Times New Roman" w:cs="Times New Roman"/>
          <w:sz w:val="24"/>
          <w:szCs w:val="24"/>
        </w:rPr>
      </w:pPr>
    </w:p>
    <w:p w14:paraId="724FA055"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Note: We recommend down</w:t>
      </w:r>
      <w:r w:rsidRPr="001A5E36">
        <w:rPr>
          <w:rFonts w:ascii="Times New Roman" w:hAnsi="Times New Roman" w:cs="Times New Roman"/>
          <w:sz w:val="24"/>
          <w:szCs w:val="24"/>
        </w:rPr>
        <w:noBreakHyphen/>
        <w:t xml:space="preserve">sampling the video by a factor of 4 during the decompression to save disc space and reduce loading times. Decompressing video files into </w:t>
      </w:r>
      <w:proofErr w:type="gramStart"/>
      <w:r w:rsidRPr="001A5E36">
        <w:rPr>
          <w:rFonts w:ascii="Times New Roman" w:hAnsi="Times New Roman" w:cs="Times New Roman"/>
          <w:sz w:val="24"/>
          <w:szCs w:val="24"/>
        </w:rPr>
        <w:t>‘.hdf</w:t>
      </w:r>
      <w:proofErr w:type="gramEnd"/>
      <w:r w:rsidRPr="001A5E36">
        <w:rPr>
          <w:rFonts w:ascii="Times New Roman" w:hAnsi="Times New Roman" w:cs="Times New Roman"/>
          <w:sz w:val="24"/>
          <w:szCs w:val="24"/>
        </w:rPr>
        <w:t>5’ format is recommended as this can substantially improve loading times in mosaic and MATLAB.</w:t>
      </w:r>
    </w:p>
    <w:p w14:paraId="73C6CD7E" w14:textId="77777777" w:rsidR="001E7877" w:rsidRPr="001A5E36" w:rsidRDefault="001E7877" w:rsidP="001E7877">
      <w:pPr>
        <w:spacing w:after="0" w:line="276" w:lineRule="auto"/>
        <w:jc w:val="both"/>
        <w:rPr>
          <w:rFonts w:ascii="Times New Roman" w:hAnsi="Times New Roman" w:cs="Times New Roman"/>
          <w:sz w:val="24"/>
          <w:szCs w:val="24"/>
        </w:rPr>
      </w:pPr>
    </w:p>
    <w:p w14:paraId="2CC65B47" w14:textId="77777777" w:rsidR="001E7877" w:rsidRPr="001A5E36" w:rsidRDefault="001E7877" w:rsidP="001E7877">
      <w:pPr>
        <w:spacing w:after="0" w:line="276" w:lineRule="auto"/>
        <w:jc w:val="both"/>
        <w:rPr>
          <w:rFonts w:ascii="Times New Roman" w:hAnsi="Times New Roman" w:cs="Times New Roman"/>
          <w:b/>
          <w:bCs/>
          <w:sz w:val="24"/>
          <w:szCs w:val="24"/>
        </w:rPr>
      </w:pPr>
      <w:r w:rsidRPr="001A5E36">
        <w:rPr>
          <w:rFonts w:ascii="Times New Roman" w:hAnsi="Times New Roman" w:cs="Times New Roman"/>
          <w:b/>
          <w:bCs/>
          <w:sz w:val="24"/>
          <w:szCs w:val="24"/>
        </w:rPr>
        <w:t xml:space="preserve">Preprocessing </w:t>
      </w:r>
      <w:r w:rsidRPr="001A5E36">
        <w:rPr>
          <w:rFonts w:ascii="Times New Roman" w:hAnsi="Times New Roman" w:cs="Times New Roman"/>
          <w:sz w:val="24"/>
          <w:szCs w:val="24"/>
        </w:rPr>
        <w:t>(Tutorial video 00:00-00:22).</w:t>
      </w:r>
      <w:r w:rsidRPr="001A5E36">
        <w:rPr>
          <w:rFonts w:ascii="Times New Roman" w:hAnsi="Times New Roman" w:cs="Times New Roman"/>
          <w:b/>
          <w:bCs/>
          <w:sz w:val="24"/>
          <w:szCs w:val="24"/>
        </w:rPr>
        <w:t xml:space="preserve">: </w:t>
      </w:r>
    </w:p>
    <w:p w14:paraId="50A87A0D" w14:textId="77777777" w:rsidR="001E7877" w:rsidRPr="001A5E36" w:rsidRDefault="001E7877" w:rsidP="001E7877">
      <w:pPr>
        <w:spacing w:after="0" w:line="276" w:lineRule="auto"/>
        <w:jc w:val="both"/>
        <w:rPr>
          <w:rFonts w:ascii="Times New Roman" w:hAnsi="Times New Roman" w:cs="Times New Roman"/>
          <w:b/>
          <w:bCs/>
          <w:sz w:val="24"/>
          <w:szCs w:val="24"/>
        </w:rPr>
      </w:pPr>
    </w:p>
    <w:p w14:paraId="6A5F1498" w14:textId="77777777" w:rsidR="001E7877" w:rsidRPr="001A5E36" w:rsidRDefault="001E7877" w:rsidP="001E7877">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36.  </w:t>
      </w:r>
      <w:r w:rsidRPr="001A5E36">
        <w:rPr>
          <w:rFonts w:ascii="Times New Roman" w:hAnsi="Times New Roman" w:cs="Times New Roman"/>
          <w:sz w:val="24"/>
          <w:szCs w:val="24"/>
        </w:rPr>
        <w:t>Preprocess the video file as indicated in</w:t>
      </w:r>
      <w:r w:rsidRPr="001A5E36">
        <w:rPr>
          <w:rFonts w:ascii="Times New Roman" w:hAnsi="Times New Roman" w:cs="Times New Roman"/>
          <w:b/>
          <w:bCs/>
          <w:sz w:val="24"/>
          <w:szCs w:val="24"/>
        </w:rPr>
        <w:t xml:space="preserve"> </w:t>
      </w:r>
      <w:r w:rsidRPr="001A5E36">
        <w:rPr>
          <w:rFonts w:ascii="Times New Roman" w:hAnsi="Times New Roman" w:cs="Times New Roman"/>
          <w:sz w:val="24"/>
          <w:szCs w:val="24"/>
        </w:rPr>
        <w:t>Mosaic standard workflow.</w:t>
      </w:r>
    </w:p>
    <w:p w14:paraId="5CA5FD2F" w14:textId="77777777" w:rsidR="001E7877" w:rsidRPr="001A5E36" w:rsidRDefault="001E7877" w:rsidP="001E787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1A5E36">
        <w:rPr>
          <w:rFonts w:ascii="Times New Roman" w:hAnsi="Times New Roman" w:cs="Times New Roman"/>
          <w:sz w:val="24"/>
          <w:szCs w:val="24"/>
        </w:rPr>
        <w:t xml:space="preserve">Import the video files into Mosaic software. </w:t>
      </w:r>
    </w:p>
    <w:p w14:paraId="66EED87A" w14:textId="77777777" w:rsidR="001E7877" w:rsidRPr="001A5E36" w:rsidRDefault="001E7877" w:rsidP="001E7877">
      <w:pPr>
        <w:spacing w:line="276" w:lineRule="auto"/>
        <w:ind w:left="720"/>
        <w:rPr>
          <w:rFonts w:ascii="Times New Roman" w:hAnsi="Times New Roman" w:cs="Times New Roman"/>
          <w:b/>
          <w:bCs/>
          <w:sz w:val="24"/>
          <w:szCs w:val="24"/>
        </w:rPr>
      </w:pPr>
      <w:r>
        <w:rPr>
          <w:rFonts w:ascii="Times New Roman" w:hAnsi="Times New Roman" w:cs="Times New Roman"/>
          <w:sz w:val="24"/>
          <w:szCs w:val="24"/>
        </w:rPr>
        <w:t xml:space="preserve">b.  </w:t>
      </w:r>
      <w:r w:rsidRPr="001A5E36">
        <w:rPr>
          <w:rFonts w:ascii="Times New Roman" w:hAnsi="Times New Roman" w:cs="Times New Roman"/>
          <w:sz w:val="24"/>
          <w:szCs w:val="24"/>
        </w:rPr>
        <w:t xml:space="preserve">Preprocess file in mosaic (choose, fix defective pixels and fix isolated dropped frames. </w:t>
      </w:r>
      <w:r>
        <w:rPr>
          <w:rFonts w:ascii="Times New Roman" w:hAnsi="Times New Roman" w:cs="Times New Roman"/>
          <w:sz w:val="24"/>
          <w:szCs w:val="24"/>
        </w:rPr>
        <w:t xml:space="preserve">c.  </w:t>
      </w:r>
      <w:r w:rsidRPr="001A5E36">
        <w:rPr>
          <w:rFonts w:ascii="Times New Roman" w:hAnsi="Times New Roman" w:cs="Times New Roman"/>
          <w:sz w:val="24"/>
          <w:szCs w:val="24"/>
        </w:rPr>
        <w:t>Spatial down-sampling is not necessary if already done during decompression).</w:t>
      </w:r>
    </w:p>
    <w:p w14:paraId="73F3A971" w14:textId="77777777" w:rsidR="001E7877" w:rsidRPr="001A5E36" w:rsidRDefault="001E7877" w:rsidP="001E7877">
      <w:pPr>
        <w:spacing w:after="0" w:line="276" w:lineRule="auto"/>
        <w:jc w:val="both"/>
        <w:rPr>
          <w:rFonts w:ascii="Times New Roman" w:hAnsi="Times New Roman" w:cs="Times New Roman"/>
          <w:b/>
          <w:bCs/>
          <w:sz w:val="24"/>
          <w:szCs w:val="24"/>
        </w:rPr>
      </w:pPr>
      <w:r w:rsidRPr="001A5E36">
        <w:rPr>
          <w:rFonts w:ascii="Times New Roman" w:hAnsi="Times New Roman" w:cs="Times New Roman"/>
          <w:b/>
          <w:bCs/>
          <w:sz w:val="24"/>
          <w:szCs w:val="24"/>
        </w:rPr>
        <w:t xml:space="preserve">Motion correction </w:t>
      </w:r>
      <w:r w:rsidRPr="001A5E36">
        <w:rPr>
          <w:rFonts w:ascii="Times New Roman" w:hAnsi="Times New Roman" w:cs="Times New Roman"/>
          <w:sz w:val="24"/>
          <w:szCs w:val="24"/>
        </w:rPr>
        <w:t>(Tutorial video 00:22-01:25).</w:t>
      </w:r>
      <w:r w:rsidRPr="001A5E36">
        <w:rPr>
          <w:rFonts w:ascii="Times New Roman" w:hAnsi="Times New Roman" w:cs="Times New Roman"/>
          <w:b/>
          <w:bCs/>
          <w:sz w:val="24"/>
          <w:szCs w:val="24"/>
        </w:rPr>
        <w:t xml:space="preserve">: </w:t>
      </w:r>
    </w:p>
    <w:p w14:paraId="65B84E2F" w14:textId="77777777" w:rsidR="001E7877" w:rsidRPr="001A5E36" w:rsidRDefault="001E7877" w:rsidP="001E7877">
      <w:pPr>
        <w:spacing w:after="0" w:line="276" w:lineRule="auto"/>
        <w:jc w:val="both"/>
        <w:rPr>
          <w:rFonts w:ascii="Times New Roman" w:hAnsi="Times New Roman" w:cs="Times New Roman"/>
          <w:b/>
          <w:bCs/>
          <w:sz w:val="24"/>
          <w:szCs w:val="24"/>
        </w:rPr>
      </w:pPr>
    </w:p>
    <w:p w14:paraId="6A9C3DE8" w14:textId="77777777" w:rsidR="001E7877" w:rsidRPr="001A5E36" w:rsidRDefault="001E7877" w:rsidP="001E787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37.  </w:t>
      </w:r>
      <w:r w:rsidRPr="001A5E36">
        <w:rPr>
          <w:rFonts w:ascii="Times New Roman" w:hAnsi="Times New Roman" w:cs="Times New Roman"/>
          <w:sz w:val="24"/>
          <w:szCs w:val="24"/>
        </w:rPr>
        <w:t xml:space="preserve">Perform motion correction as indicated in the Mosaic guideline. </w:t>
      </w:r>
    </w:p>
    <w:p w14:paraId="06FFEF83" w14:textId="77777777" w:rsidR="001E7877" w:rsidRPr="001A5E36" w:rsidRDefault="001E7877" w:rsidP="001E787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1A5E36">
        <w:rPr>
          <w:rFonts w:ascii="Times New Roman" w:hAnsi="Times New Roman" w:cs="Times New Roman"/>
          <w:sz w:val="24"/>
          <w:szCs w:val="24"/>
        </w:rPr>
        <w:t>Save data in .H5 format.</w:t>
      </w:r>
    </w:p>
    <w:p w14:paraId="23941C3B" w14:textId="77777777" w:rsidR="001E7877" w:rsidRPr="001A5E36" w:rsidRDefault="001E7877" w:rsidP="001E7877">
      <w:pPr>
        <w:spacing w:after="0" w:line="276" w:lineRule="auto"/>
        <w:jc w:val="both"/>
        <w:rPr>
          <w:rFonts w:ascii="Times New Roman" w:hAnsi="Times New Roman" w:cs="Times New Roman"/>
          <w:sz w:val="24"/>
          <w:szCs w:val="24"/>
        </w:rPr>
      </w:pPr>
    </w:p>
    <w:p w14:paraId="040BBA49"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 xml:space="preserve">Note: To perform an optimal motion correction is ideal to choose as a reference point a region in the field of view where most of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are located and if possible, with clear spatial marks (i.e. blood vessels). This is important because movements of the brain occur in three dimensions and might be non-rigid. Thus, perfect motion correction in the whole field of view is not possible in most cases. Instead, choose reference regions that minimize the motion in the region where neurons are located and consider cropping out portion of video that are not necessary. This will reduce the number of false positives and decrease processing time. Moreover, some regions in the field of view may move asynchronously. This usually happens by tissue or blood cloths that get stuck in between the lens and the focal plane, which create different planes of movement. Try to avoid those regions which contain desynchronized movement.</w:t>
      </w:r>
    </w:p>
    <w:p w14:paraId="50F6347F" w14:textId="77777777" w:rsidR="001E7877" w:rsidRPr="001A5E36" w:rsidRDefault="001E7877" w:rsidP="001E7877">
      <w:pPr>
        <w:spacing w:after="0" w:line="276" w:lineRule="auto"/>
        <w:jc w:val="both"/>
        <w:rPr>
          <w:rFonts w:ascii="Times New Roman" w:hAnsi="Times New Roman" w:cs="Times New Roman"/>
          <w:sz w:val="24"/>
          <w:szCs w:val="24"/>
        </w:rPr>
      </w:pPr>
    </w:p>
    <w:p w14:paraId="1048CBE6"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lastRenderedPageBreak/>
        <w:t xml:space="preserve">Note: detecting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activity by the naked eye can be challenging. This is because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are low in number (5-25 neurons per field of view) and have very sparse activity rate (~1 transient/min). Moreover, the GCaMP3 signal is weaker compared to most of the state</w:t>
      </w:r>
      <w:r w:rsidRPr="001A5E36">
        <w:rPr>
          <w:rFonts w:ascii="Times New Roman" w:hAnsi="Times New Roman" w:cs="Times New Roman"/>
          <w:sz w:val="24"/>
          <w:szCs w:val="24"/>
        </w:rPr>
        <w:noBreakHyphen/>
        <w:t>of</w:t>
      </w:r>
      <w:r w:rsidRPr="001A5E36">
        <w:rPr>
          <w:rFonts w:ascii="Times New Roman" w:hAnsi="Times New Roman" w:cs="Times New Roman"/>
          <w:sz w:val="24"/>
          <w:szCs w:val="24"/>
        </w:rPr>
        <w:noBreakHyphen/>
        <w:t>the</w:t>
      </w:r>
      <w:r w:rsidRPr="001A5E36">
        <w:rPr>
          <w:rFonts w:ascii="Times New Roman" w:hAnsi="Times New Roman" w:cs="Times New Roman"/>
          <w:sz w:val="24"/>
          <w:szCs w:val="24"/>
        </w:rPr>
        <w:noBreakHyphen/>
        <w:t xml:space="preserve">art GCaMPs. To improve the identification of regions with active neurons, adjust the contrast between 40%-95% of the maximum observed signal. An estimation of neuron location can be obtained in the motion correction panel when you check “subtract spatial mean”, “invert image”, and “apply spatial mean”. Neurons </w:t>
      </w:r>
      <w:proofErr w:type="gramStart"/>
      <w:r w:rsidRPr="001A5E36">
        <w:rPr>
          <w:rFonts w:ascii="Times New Roman" w:hAnsi="Times New Roman" w:cs="Times New Roman"/>
          <w:sz w:val="24"/>
          <w:szCs w:val="24"/>
        </w:rPr>
        <w:t>are seen as</w:t>
      </w:r>
      <w:proofErr w:type="gramEnd"/>
      <w:r w:rsidRPr="001A5E36">
        <w:rPr>
          <w:rFonts w:ascii="Times New Roman" w:hAnsi="Times New Roman" w:cs="Times New Roman"/>
          <w:sz w:val="24"/>
          <w:szCs w:val="24"/>
        </w:rPr>
        <w:t xml:space="preserve"> black circular shapes in the field of view.   </w:t>
      </w:r>
    </w:p>
    <w:p w14:paraId="53C2EF46" w14:textId="77777777" w:rsidR="001E7877" w:rsidRPr="001A5E36" w:rsidRDefault="001E7877" w:rsidP="001E7877">
      <w:pPr>
        <w:spacing w:after="0" w:line="276" w:lineRule="auto"/>
        <w:jc w:val="both"/>
        <w:rPr>
          <w:rFonts w:ascii="Times New Roman" w:hAnsi="Times New Roman" w:cs="Times New Roman"/>
          <w:sz w:val="24"/>
          <w:szCs w:val="24"/>
        </w:rPr>
      </w:pPr>
    </w:p>
    <w:p w14:paraId="78623D86"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 xml:space="preserve">Critical: After running motion correction, be sure to check that no major signs of motion are visually detected. Usually, one run of the motion correction algorithm is not enough to solve all problems. Try using different combinations of reference region and motion correction type (i.e. translation, rotation, </w:t>
      </w:r>
      <w:proofErr w:type="spellStart"/>
      <w:r w:rsidRPr="001A5E36">
        <w:rPr>
          <w:rFonts w:ascii="Times New Roman" w:hAnsi="Times New Roman" w:cs="Times New Roman"/>
          <w:sz w:val="24"/>
          <w:szCs w:val="24"/>
        </w:rPr>
        <w:t>etc</w:t>
      </w:r>
      <w:proofErr w:type="spellEnd"/>
      <w:r w:rsidRPr="001A5E36">
        <w:rPr>
          <w:rFonts w:ascii="Times New Roman" w:hAnsi="Times New Roman" w:cs="Times New Roman"/>
          <w:sz w:val="24"/>
          <w:szCs w:val="24"/>
        </w:rPr>
        <w:t xml:space="preserve">). We recommend to first use “Translation only” in the motion correction type. If there is still motion that could not be corrected, check whether this is due to rotations or expansions in the field of view and change the motion correction type accordingly. </w:t>
      </w:r>
    </w:p>
    <w:p w14:paraId="6BDF2980"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 xml:space="preserve">   </w:t>
      </w:r>
    </w:p>
    <w:p w14:paraId="6B47FC06"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Note: For comments on how to perform motion correction when tracking the same neurons through different recording session, see “tracking the same neurons”.</w:t>
      </w:r>
    </w:p>
    <w:p w14:paraId="439C5B01" w14:textId="77777777" w:rsidR="001E7877" w:rsidRPr="001A5E36" w:rsidRDefault="001E7877" w:rsidP="001E7877">
      <w:pPr>
        <w:spacing w:after="0" w:line="276" w:lineRule="auto"/>
        <w:jc w:val="both"/>
        <w:rPr>
          <w:rFonts w:ascii="Times New Roman" w:hAnsi="Times New Roman" w:cs="Times New Roman"/>
          <w:b/>
          <w:bCs/>
          <w:sz w:val="24"/>
          <w:szCs w:val="24"/>
        </w:rPr>
      </w:pPr>
    </w:p>
    <w:p w14:paraId="605C13B2" w14:textId="1A8C5089" w:rsidR="001E7877" w:rsidRPr="001A5E36" w:rsidRDefault="001E7877" w:rsidP="001E7877">
      <w:pPr>
        <w:spacing w:after="0" w:line="276" w:lineRule="auto"/>
        <w:jc w:val="both"/>
        <w:rPr>
          <w:rFonts w:ascii="Times New Roman" w:hAnsi="Times New Roman" w:cs="Times New Roman"/>
          <w:b/>
          <w:bCs/>
          <w:sz w:val="24"/>
          <w:szCs w:val="24"/>
        </w:rPr>
      </w:pPr>
      <w:r w:rsidRPr="001A5E36">
        <w:rPr>
          <w:rFonts w:ascii="Times New Roman" w:hAnsi="Times New Roman" w:cs="Times New Roman"/>
          <w:b/>
          <w:bCs/>
          <w:sz w:val="24"/>
          <w:szCs w:val="24"/>
        </w:rPr>
        <w:t>Extraction of calcium traces</w:t>
      </w:r>
      <w:r w:rsidR="003F70A1">
        <w:rPr>
          <w:rFonts w:ascii="Times New Roman" w:hAnsi="Times New Roman" w:cs="Times New Roman"/>
          <w:b/>
          <w:bCs/>
          <w:sz w:val="24"/>
          <w:szCs w:val="24"/>
        </w:rPr>
        <w:t xml:space="preserve"> </w:t>
      </w:r>
      <w:r w:rsidR="003F70A1" w:rsidRPr="003F70A1">
        <w:rPr>
          <w:rFonts w:ascii="Times New Roman" w:hAnsi="Times New Roman" w:cs="Times New Roman"/>
          <w:sz w:val="24"/>
          <w:szCs w:val="24"/>
        </w:rPr>
        <w:t>(Tutorial video 1</w:t>
      </w:r>
      <w:r w:rsidRPr="003F70A1">
        <w:rPr>
          <w:rFonts w:ascii="Times New Roman" w:hAnsi="Times New Roman" w:cs="Times New Roman"/>
          <w:sz w:val="24"/>
          <w:szCs w:val="24"/>
        </w:rPr>
        <w:t>:</w:t>
      </w:r>
      <w:r w:rsidR="003F70A1" w:rsidRPr="003F70A1">
        <w:rPr>
          <w:rFonts w:ascii="Times New Roman" w:hAnsi="Times New Roman" w:cs="Times New Roman"/>
          <w:sz w:val="24"/>
          <w:szCs w:val="24"/>
        </w:rPr>
        <w:t>25-6:25)</w:t>
      </w:r>
    </w:p>
    <w:p w14:paraId="476C87CE" w14:textId="77777777" w:rsidR="001E7877" w:rsidRPr="001A5E36" w:rsidRDefault="001E7877" w:rsidP="001E7877">
      <w:pPr>
        <w:spacing w:after="0" w:line="276" w:lineRule="auto"/>
        <w:jc w:val="both"/>
        <w:rPr>
          <w:rFonts w:ascii="Times New Roman" w:hAnsi="Times New Roman" w:cs="Times New Roman"/>
          <w:b/>
          <w:bCs/>
          <w:sz w:val="24"/>
          <w:szCs w:val="24"/>
        </w:rPr>
      </w:pPr>
    </w:p>
    <w:p w14:paraId="29A2B225" w14:textId="77777777" w:rsidR="001E7877" w:rsidRPr="001A5E36" w:rsidRDefault="001E7877" w:rsidP="001E787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38.  </w:t>
      </w:r>
      <w:r w:rsidRPr="001A5E36">
        <w:rPr>
          <w:rFonts w:ascii="Times New Roman" w:hAnsi="Times New Roman" w:cs="Times New Roman"/>
          <w:sz w:val="24"/>
          <w:szCs w:val="24"/>
        </w:rPr>
        <w:t>Extract calcium traces in MATLAB using CNMF-E</w:t>
      </w:r>
    </w:p>
    <w:p w14:paraId="6198F3C8" w14:textId="77777777" w:rsidR="001E7877"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a.  </w:t>
      </w:r>
      <w:r w:rsidRPr="001A5E36">
        <w:rPr>
          <w:rFonts w:ascii="Times New Roman" w:hAnsi="Times New Roman" w:cs="Times New Roman"/>
          <w:sz w:val="24"/>
          <w:szCs w:val="24"/>
        </w:rPr>
        <w:t xml:space="preserve">Set up a folder with the “.h5” videos files to analyze. </w:t>
      </w:r>
    </w:p>
    <w:p w14:paraId="43CD1E4A" w14:textId="77777777" w:rsidR="001E7877" w:rsidRPr="001A5E36"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b.  </w:t>
      </w:r>
      <w:r w:rsidRPr="001A5E36">
        <w:rPr>
          <w:rFonts w:ascii="Times New Roman" w:hAnsi="Times New Roman" w:cs="Times New Roman"/>
          <w:sz w:val="24"/>
          <w:szCs w:val="24"/>
        </w:rPr>
        <w:t>Add the folder with the CNMF-E scripts provided in this paper to the MATLAB path.</w:t>
      </w:r>
    </w:p>
    <w:p w14:paraId="2F0FE688" w14:textId="77777777" w:rsidR="001E7877" w:rsidRPr="001A5E36"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c.  </w:t>
      </w:r>
      <w:r w:rsidRPr="001A5E36">
        <w:rPr>
          <w:rFonts w:ascii="Times New Roman" w:hAnsi="Times New Roman" w:cs="Times New Roman"/>
          <w:sz w:val="24"/>
          <w:szCs w:val="24"/>
        </w:rPr>
        <w:t>Open the file “</w:t>
      </w:r>
      <w:proofErr w:type="spellStart"/>
      <w:r w:rsidRPr="001A5E36">
        <w:rPr>
          <w:rFonts w:ascii="Times New Roman" w:hAnsi="Times New Roman" w:cs="Times New Roman"/>
          <w:sz w:val="24"/>
          <w:szCs w:val="24"/>
        </w:rPr>
        <w:t>abGCs_PV.m</w:t>
      </w:r>
      <w:proofErr w:type="spellEnd"/>
      <w:r w:rsidRPr="001A5E36">
        <w:rPr>
          <w:rFonts w:ascii="Times New Roman" w:hAnsi="Times New Roman" w:cs="Times New Roman"/>
          <w:sz w:val="24"/>
          <w:szCs w:val="24"/>
        </w:rPr>
        <w:t>”</w:t>
      </w:r>
      <w:r w:rsidRPr="001A5E36">
        <w:rPr>
          <w:rFonts w:ascii="Times New Roman" w:hAnsi="Times New Roman" w:cs="Times New Roman"/>
          <w:sz w:val="24"/>
          <w:szCs w:val="24"/>
        </w:rPr>
        <w:t>.</w:t>
      </w:r>
    </w:p>
    <w:p w14:paraId="100BCD98" w14:textId="77777777" w:rsidR="001E7877" w:rsidRPr="001A5E36"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d.  </w:t>
      </w:r>
      <w:r w:rsidRPr="001A5E36">
        <w:rPr>
          <w:rFonts w:ascii="Times New Roman" w:hAnsi="Times New Roman" w:cs="Times New Roman"/>
          <w:sz w:val="24"/>
          <w:szCs w:val="24"/>
        </w:rPr>
        <w:t xml:space="preserve">Input the path of the folder with the video files in line 2. </w:t>
      </w:r>
    </w:p>
    <w:p w14:paraId="2FDB000F" w14:textId="77777777" w:rsidR="001E7877" w:rsidRPr="001A5E36"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e.  </w:t>
      </w:r>
      <w:r w:rsidRPr="001A5E36">
        <w:rPr>
          <w:rFonts w:ascii="Times New Roman" w:hAnsi="Times New Roman" w:cs="Times New Roman"/>
          <w:sz w:val="24"/>
          <w:szCs w:val="24"/>
        </w:rPr>
        <w:t>Input the frame rate in line 46.</w:t>
      </w:r>
    </w:p>
    <w:p w14:paraId="7F9E0FFE" w14:textId="77777777" w:rsidR="001E7877" w:rsidRPr="001A5E36" w:rsidRDefault="001E7877" w:rsidP="001E7877">
      <w:pPr>
        <w:ind w:firstLine="720"/>
        <w:rPr>
          <w:rFonts w:ascii="Times New Roman" w:hAnsi="Times New Roman" w:cs="Times New Roman"/>
          <w:sz w:val="24"/>
          <w:szCs w:val="24"/>
        </w:rPr>
      </w:pPr>
      <w:r>
        <w:rPr>
          <w:rFonts w:ascii="Times New Roman" w:hAnsi="Times New Roman" w:cs="Times New Roman"/>
          <w:sz w:val="24"/>
          <w:szCs w:val="24"/>
        </w:rPr>
        <w:t xml:space="preserve">f.  </w:t>
      </w:r>
      <w:r w:rsidRPr="001A5E36">
        <w:rPr>
          <w:rFonts w:ascii="Times New Roman" w:hAnsi="Times New Roman" w:cs="Times New Roman"/>
          <w:sz w:val="24"/>
          <w:szCs w:val="24"/>
        </w:rPr>
        <w:t>Run the code</w:t>
      </w:r>
      <w:r>
        <w:rPr>
          <w:rFonts w:ascii="Times New Roman" w:hAnsi="Times New Roman" w:cs="Times New Roman"/>
          <w:sz w:val="24"/>
          <w:szCs w:val="24"/>
        </w:rPr>
        <w:t>.</w:t>
      </w:r>
    </w:p>
    <w:p w14:paraId="6DD88D97" w14:textId="76F8B53D" w:rsidR="001E7877" w:rsidRDefault="001E7877" w:rsidP="001E7877">
      <w:pPr>
        <w:rPr>
          <w:rFonts w:ascii="Times New Roman" w:hAnsi="Times New Roman" w:cs="Times New Roman"/>
          <w:sz w:val="24"/>
          <w:szCs w:val="24"/>
        </w:rPr>
      </w:pPr>
      <w:r>
        <w:rPr>
          <w:rFonts w:ascii="Times New Roman" w:hAnsi="Times New Roman" w:cs="Times New Roman"/>
          <w:sz w:val="24"/>
          <w:szCs w:val="24"/>
        </w:rPr>
        <w:t>Note: For short video session run “</w:t>
      </w:r>
      <w:r w:rsidR="00023B53">
        <w:rPr>
          <w:rFonts w:ascii="Times New Roman" w:hAnsi="Times New Roman" w:cs="Times New Roman"/>
          <w:sz w:val="24"/>
          <w:szCs w:val="24"/>
        </w:rPr>
        <w:t>demo_large_data_1p</w:t>
      </w:r>
      <w:r>
        <w:rPr>
          <w:rFonts w:ascii="Times New Roman" w:hAnsi="Times New Roman" w:cs="Times New Roman"/>
          <w:sz w:val="24"/>
          <w:szCs w:val="24"/>
        </w:rPr>
        <w:t xml:space="preserve">.m” instead of </w:t>
      </w:r>
      <w:r w:rsidRPr="001A5E36">
        <w:rPr>
          <w:rFonts w:ascii="Times New Roman" w:hAnsi="Times New Roman" w:cs="Times New Roman"/>
          <w:sz w:val="24"/>
          <w:szCs w:val="24"/>
        </w:rPr>
        <w:t>“</w:t>
      </w:r>
      <w:proofErr w:type="spellStart"/>
      <w:r w:rsidRPr="001A5E36">
        <w:rPr>
          <w:rFonts w:ascii="Times New Roman" w:hAnsi="Times New Roman" w:cs="Times New Roman"/>
          <w:sz w:val="24"/>
          <w:szCs w:val="24"/>
        </w:rPr>
        <w:t>abGCs_PV.m</w:t>
      </w:r>
      <w:proofErr w:type="spellEnd"/>
      <w:r w:rsidRPr="001A5E36">
        <w:rPr>
          <w:rFonts w:ascii="Times New Roman" w:hAnsi="Times New Roman" w:cs="Times New Roman"/>
          <w:sz w:val="24"/>
          <w:szCs w:val="24"/>
        </w:rPr>
        <w:t>”</w:t>
      </w:r>
      <w:r w:rsidRPr="001A5E36">
        <w:rPr>
          <w:rFonts w:ascii="Times New Roman" w:hAnsi="Times New Roman" w:cs="Times New Roman"/>
          <w:sz w:val="24"/>
          <w:szCs w:val="24"/>
        </w:rPr>
        <w:t>.</w:t>
      </w:r>
    </w:p>
    <w:p w14:paraId="27BCBFAF" w14:textId="77777777" w:rsidR="001E7877" w:rsidRPr="001A5E36" w:rsidRDefault="001E7877" w:rsidP="001E7877">
      <w:pPr>
        <w:rPr>
          <w:rFonts w:ascii="Times New Roman" w:hAnsi="Times New Roman" w:cs="Times New Roman"/>
          <w:sz w:val="24"/>
          <w:szCs w:val="24"/>
        </w:rPr>
      </w:pPr>
      <w:r>
        <w:rPr>
          <w:rFonts w:ascii="Times New Roman" w:hAnsi="Times New Roman" w:cs="Times New Roman"/>
          <w:sz w:val="24"/>
          <w:szCs w:val="24"/>
        </w:rPr>
        <w:t xml:space="preserve">39.  </w:t>
      </w:r>
      <w:r w:rsidRPr="001A5E36">
        <w:rPr>
          <w:rFonts w:ascii="Times New Roman" w:hAnsi="Times New Roman" w:cs="Times New Roman"/>
          <w:sz w:val="24"/>
          <w:szCs w:val="24"/>
        </w:rPr>
        <w:t>Perform the following quality controls:</w:t>
      </w:r>
    </w:p>
    <w:p w14:paraId="0F1270B9" w14:textId="77777777" w:rsidR="001E7877" w:rsidRDefault="001E7877" w:rsidP="001E7877">
      <w:pPr>
        <w:ind w:left="720"/>
        <w:rPr>
          <w:rFonts w:ascii="Times New Roman" w:hAnsi="Times New Roman" w:cs="Times New Roman"/>
          <w:sz w:val="24"/>
          <w:szCs w:val="24"/>
        </w:rPr>
      </w:pPr>
      <w:r>
        <w:rPr>
          <w:rFonts w:ascii="Times New Roman" w:hAnsi="Times New Roman" w:cs="Times New Roman"/>
          <w:sz w:val="24"/>
          <w:szCs w:val="24"/>
        </w:rPr>
        <w:t xml:space="preserve">a. </w:t>
      </w:r>
      <w:r w:rsidRPr="001A5E36">
        <w:rPr>
          <w:rFonts w:ascii="Times New Roman" w:hAnsi="Times New Roman" w:cs="Times New Roman"/>
          <w:sz w:val="24"/>
          <w:szCs w:val="24"/>
        </w:rPr>
        <w:t>Run “</w:t>
      </w:r>
      <w:proofErr w:type="spellStart"/>
      <w:proofErr w:type="gramStart"/>
      <w:r w:rsidRPr="001A5E36">
        <w:rPr>
          <w:rFonts w:ascii="Times New Roman" w:hAnsi="Times New Roman" w:cs="Times New Roman"/>
          <w:sz w:val="24"/>
          <w:szCs w:val="24"/>
        </w:rPr>
        <w:t>neuron.viewNeurons</w:t>
      </w:r>
      <w:proofErr w:type="spellEnd"/>
      <w:proofErr w:type="gramEnd"/>
      <w:r w:rsidRPr="001A5E36">
        <w:rPr>
          <w:rFonts w:ascii="Times New Roman" w:hAnsi="Times New Roman" w:cs="Times New Roman"/>
          <w:sz w:val="24"/>
          <w:szCs w:val="24"/>
        </w:rPr>
        <w:t xml:space="preserve">([], </w:t>
      </w:r>
      <w:proofErr w:type="spellStart"/>
      <w:r w:rsidRPr="001A5E36">
        <w:rPr>
          <w:rFonts w:ascii="Times New Roman" w:hAnsi="Times New Roman" w:cs="Times New Roman"/>
          <w:sz w:val="24"/>
          <w:szCs w:val="24"/>
        </w:rPr>
        <w:t>neuron.C_raw</w:t>
      </w:r>
      <w:proofErr w:type="spellEnd"/>
      <w:r w:rsidRPr="001A5E36">
        <w:rPr>
          <w:rFonts w:ascii="Times New Roman" w:hAnsi="Times New Roman" w:cs="Times New Roman"/>
          <w:sz w:val="24"/>
          <w:szCs w:val="24"/>
        </w:rPr>
        <w:t xml:space="preserve">);” to visually inspect each neuron. </w:t>
      </w:r>
      <w:r>
        <w:rPr>
          <w:rFonts w:ascii="Times New Roman" w:hAnsi="Times New Roman" w:cs="Times New Roman"/>
          <w:sz w:val="24"/>
          <w:szCs w:val="24"/>
        </w:rPr>
        <w:t xml:space="preserve"> </w:t>
      </w:r>
    </w:p>
    <w:p w14:paraId="517B1C02" w14:textId="77777777" w:rsidR="001E7877" w:rsidRPr="001A5E36" w:rsidRDefault="001E7877" w:rsidP="001E787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Pr="001A5E36">
        <w:rPr>
          <w:rFonts w:ascii="Times New Roman" w:hAnsi="Times New Roman" w:cs="Times New Roman"/>
          <w:sz w:val="24"/>
          <w:szCs w:val="24"/>
        </w:rPr>
        <w:t xml:space="preserve">Delete extracted components with temporal traces or spatial shapes that do not correspond to real neurons. If you must delete too many neurons, consider repeating the analysis with a higher </w:t>
      </w:r>
      <w:r>
        <w:rPr>
          <w:rFonts w:ascii="Times New Roman" w:hAnsi="Times New Roman" w:cs="Times New Roman"/>
          <w:sz w:val="24"/>
          <w:szCs w:val="24"/>
        </w:rPr>
        <w:t>peak-to-noise ratio (</w:t>
      </w:r>
      <w:r w:rsidRPr="001A5E36">
        <w:rPr>
          <w:rFonts w:ascii="Times New Roman" w:hAnsi="Times New Roman" w:cs="Times New Roman"/>
          <w:sz w:val="24"/>
          <w:szCs w:val="24"/>
        </w:rPr>
        <w:t>PNR</w:t>
      </w:r>
      <w:r>
        <w:rPr>
          <w:rFonts w:ascii="Times New Roman" w:hAnsi="Times New Roman" w:cs="Times New Roman"/>
          <w:sz w:val="24"/>
          <w:szCs w:val="24"/>
        </w:rPr>
        <w:t>)</w:t>
      </w:r>
      <w:r w:rsidRPr="001A5E36">
        <w:rPr>
          <w:rFonts w:ascii="Times New Roman" w:hAnsi="Times New Roman" w:cs="Times New Roman"/>
          <w:sz w:val="24"/>
          <w:szCs w:val="24"/>
        </w:rPr>
        <w:t xml:space="preserve"> or</w:t>
      </w:r>
      <w:r>
        <w:rPr>
          <w:rFonts w:ascii="Times New Roman" w:hAnsi="Times New Roman" w:cs="Times New Roman"/>
          <w:sz w:val="24"/>
          <w:szCs w:val="24"/>
        </w:rPr>
        <w:t xml:space="preserve"> local correlation</w:t>
      </w:r>
      <w:r w:rsidRPr="001A5E36">
        <w:rPr>
          <w:rFonts w:ascii="Times New Roman" w:hAnsi="Times New Roman" w:cs="Times New Roman"/>
          <w:sz w:val="24"/>
          <w:szCs w:val="24"/>
        </w:rPr>
        <w:t xml:space="preserve"> </w:t>
      </w:r>
      <w:r>
        <w:rPr>
          <w:rFonts w:ascii="Times New Roman" w:hAnsi="Times New Roman" w:cs="Times New Roman"/>
          <w:sz w:val="24"/>
          <w:szCs w:val="24"/>
        </w:rPr>
        <w:t>(</w:t>
      </w:r>
      <w:r w:rsidRPr="001A5E36">
        <w:rPr>
          <w:rFonts w:ascii="Times New Roman" w:hAnsi="Times New Roman" w:cs="Times New Roman"/>
          <w:sz w:val="24"/>
          <w:szCs w:val="24"/>
        </w:rPr>
        <w:t>CORR</w:t>
      </w:r>
      <w:r>
        <w:rPr>
          <w:rFonts w:ascii="Times New Roman" w:hAnsi="Times New Roman" w:cs="Times New Roman"/>
          <w:sz w:val="24"/>
          <w:szCs w:val="24"/>
        </w:rPr>
        <w:t>)</w:t>
      </w:r>
      <w:r w:rsidRPr="001A5E36">
        <w:rPr>
          <w:rFonts w:ascii="Times New Roman" w:hAnsi="Times New Roman" w:cs="Times New Roman"/>
          <w:sz w:val="24"/>
          <w:szCs w:val="24"/>
        </w:rPr>
        <w:t xml:space="preserve"> thresholds.</w:t>
      </w:r>
    </w:p>
    <w:p w14:paraId="7AEE5868" w14:textId="77777777" w:rsidR="001E7877" w:rsidRDefault="001E7877" w:rsidP="001E7877">
      <w:pPr>
        <w:autoSpaceDE w:val="0"/>
        <w:autoSpaceDN w:val="0"/>
        <w:adjustRightInd w:val="0"/>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1A5E36">
        <w:rPr>
          <w:rFonts w:ascii="Times New Roman" w:hAnsi="Times New Roman" w:cs="Times New Roman"/>
          <w:sz w:val="24"/>
          <w:szCs w:val="24"/>
        </w:rPr>
        <w:t>Run “</w:t>
      </w:r>
      <w:proofErr w:type="spellStart"/>
      <w:proofErr w:type="gramStart"/>
      <w:r w:rsidRPr="001A5E36">
        <w:rPr>
          <w:rFonts w:ascii="Times New Roman" w:hAnsi="Times New Roman" w:cs="Times New Roman"/>
          <w:sz w:val="24"/>
          <w:szCs w:val="24"/>
        </w:rPr>
        <w:t>neuron.show</w:t>
      </w:r>
      <w:proofErr w:type="gramEnd"/>
      <w:r w:rsidRPr="001A5E36">
        <w:rPr>
          <w:rFonts w:ascii="Times New Roman" w:hAnsi="Times New Roman" w:cs="Times New Roman"/>
          <w:sz w:val="24"/>
          <w:szCs w:val="24"/>
        </w:rPr>
        <w:t>_contours</w:t>
      </w:r>
      <w:proofErr w:type="spellEnd"/>
      <w:r w:rsidRPr="001A5E36">
        <w:rPr>
          <w:rFonts w:ascii="Times New Roman" w:hAnsi="Times New Roman" w:cs="Times New Roman"/>
          <w:sz w:val="24"/>
          <w:szCs w:val="24"/>
        </w:rPr>
        <w:t xml:space="preserve">(0.6, [], </w:t>
      </w:r>
      <w:proofErr w:type="spellStart"/>
      <w:r w:rsidRPr="001A5E36">
        <w:rPr>
          <w:rFonts w:ascii="Times New Roman" w:hAnsi="Times New Roman" w:cs="Times New Roman"/>
          <w:sz w:val="24"/>
          <w:szCs w:val="24"/>
        </w:rPr>
        <w:t>neuron.PNR</w:t>
      </w:r>
      <w:proofErr w:type="spellEnd"/>
      <w:r w:rsidRPr="001A5E36">
        <w:rPr>
          <w:rFonts w:ascii="Times New Roman" w:hAnsi="Times New Roman" w:cs="Times New Roman"/>
          <w:sz w:val="24"/>
          <w:szCs w:val="24"/>
        </w:rPr>
        <w:t>.*</w:t>
      </w:r>
      <w:proofErr w:type="spellStart"/>
      <w:r w:rsidRPr="001A5E36">
        <w:rPr>
          <w:rFonts w:ascii="Times New Roman" w:hAnsi="Times New Roman" w:cs="Times New Roman"/>
          <w:sz w:val="24"/>
          <w:szCs w:val="24"/>
        </w:rPr>
        <w:t>neuron.Cn</w:t>
      </w:r>
      <w:proofErr w:type="spellEnd"/>
      <w:r w:rsidRPr="001A5E36">
        <w:rPr>
          <w:rFonts w:ascii="Times New Roman" w:hAnsi="Times New Roman" w:cs="Times New Roman"/>
          <w:sz w:val="24"/>
          <w:szCs w:val="24"/>
        </w:rPr>
        <w:t xml:space="preserve">, 1)” to see the contours of the extracted components over the PNR image multiplied with the CORR image. </w:t>
      </w:r>
    </w:p>
    <w:p w14:paraId="24C28C43" w14:textId="77777777" w:rsidR="001E7877" w:rsidRDefault="001E7877" w:rsidP="001E7877">
      <w:pPr>
        <w:autoSpaceDE w:val="0"/>
        <w:autoSpaceDN w:val="0"/>
        <w:adjustRightInd w:val="0"/>
        <w:spacing w:after="0" w:line="276" w:lineRule="auto"/>
        <w:ind w:firstLine="720"/>
        <w:rPr>
          <w:rFonts w:ascii="Times New Roman" w:hAnsi="Times New Roman" w:cs="Times New Roman"/>
          <w:sz w:val="24"/>
          <w:szCs w:val="24"/>
        </w:rPr>
      </w:pPr>
    </w:p>
    <w:p w14:paraId="568BB131" w14:textId="77777777" w:rsidR="001E7877" w:rsidRPr="001A5E36" w:rsidRDefault="001E7877" w:rsidP="001E7877">
      <w:pPr>
        <w:pStyle w:val="ListParagraph"/>
        <w:numPr>
          <w:ilvl w:val="0"/>
          <w:numId w:val="4"/>
        </w:numPr>
        <w:autoSpaceDE w:val="0"/>
        <w:autoSpaceDN w:val="0"/>
        <w:adjustRightInd w:val="0"/>
        <w:spacing w:after="0" w:line="276" w:lineRule="auto"/>
        <w:ind w:left="1080"/>
        <w:rPr>
          <w:rFonts w:ascii="Times New Roman" w:hAnsi="Times New Roman" w:cs="Times New Roman"/>
          <w:sz w:val="24"/>
          <w:szCs w:val="24"/>
        </w:rPr>
      </w:pPr>
      <w:r w:rsidRPr="001A5E36">
        <w:rPr>
          <w:rFonts w:ascii="Times New Roman" w:hAnsi="Times New Roman" w:cs="Times New Roman"/>
          <w:sz w:val="24"/>
          <w:szCs w:val="24"/>
        </w:rPr>
        <w:t>Enlarged non-circular region usually reflects motion artifacts.</w:t>
      </w:r>
    </w:p>
    <w:p w14:paraId="4819903F" w14:textId="77777777" w:rsidR="001E7877" w:rsidRPr="001A5E36" w:rsidRDefault="001E7877" w:rsidP="001E7877">
      <w:pPr>
        <w:pStyle w:val="ListParagraph"/>
        <w:numPr>
          <w:ilvl w:val="0"/>
          <w:numId w:val="4"/>
        </w:numPr>
        <w:autoSpaceDE w:val="0"/>
        <w:autoSpaceDN w:val="0"/>
        <w:adjustRightInd w:val="0"/>
        <w:spacing w:after="0" w:line="276" w:lineRule="auto"/>
        <w:ind w:left="1080"/>
        <w:rPr>
          <w:rFonts w:ascii="Times New Roman" w:hAnsi="Times New Roman" w:cs="Times New Roman"/>
          <w:sz w:val="24"/>
          <w:szCs w:val="24"/>
        </w:rPr>
      </w:pPr>
      <w:r w:rsidRPr="001A5E36">
        <w:rPr>
          <w:rFonts w:ascii="Times New Roman" w:hAnsi="Times New Roman" w:cs="Times New Roman"/>
          <w:sz w:val="24"/>
          <w:szCs w:val="24"/>
        </w:rPr>
        <w:t>If contours are not drawn over several neuron-like regions this suggests that the PNR or CORR threshold may have been set too high.</w:t>
      </w:r>
    </w:p>
    <w:p w14:paraId="17BFACDC" w14:textId="77777777" w:rsidR="001E7877" w:rsidRDefault="001E7877" w:rsidP="001E7877">
      <w:pPr>
        <w:pStyle w:val="ListParagraph"/>
        <w:numPr>
          <w:ilvl w:val="0"/>
          <w:numId w:val="4"/>
        </w:numPr>
        <w:autoSpaceDE w:val="0"/>
        <w:autoSpaceDN w:val="0"/>
        <w:adjustRightInd w:val="0"/>
        <w:spacing w:after="0" w:line="276" w:lineRule="auto"/>
        <w:ind w:left="1080"/>
        <w:rPr>
          <w:rFonts w:ascii="Times New Roman" w:hAnsi="Times New Roman" w:cs="Times New Roman"/>
          <w:sz w:val="24"/>
          <w:szCs w:val="24"/>
        </w:rPr>
      </w:pPr>
      <w:r w:rsidRPr="001A5E36">
        <w:rPr>
          <w:rFonts w:ascii="Times New Roman" w:hAnsi="Times New Roman" w:cs="Times New Roman"/>
          <w:sz w:val="24"/>
          <w:szCs w:val="24"/>
        </w:rPr>
        <w:t>If contours are drawn over several non-neuron-like regions this suggests that the PNR or CORR threshold may have been set too low.</w:t>
      </w:r>
    </w:p>
    <w:p w14:paraId="2F5743F2" w14:textId="77777777" w:rsidR="001E7877" w:rsidRPr="001A5E36" w:rsidRDefault="001E7877" w:rsidP="001E7877">
      <w:pPr>
        <w:pStyle w:val="ListParagraph"/>
        <w:autoSpaceDE w:val="0"/>
        <w:autoSpaceDN w:val="0"/>
        <w:adjustRightInd w:val="0"/>
        <w:spacing w:after="0" w:line="276" w:lineRule="auto"/>
        <w:ind w:left="1080"/>
        <w:rPr>
          <w:rFonts w:ascii="Times New Roman" w:hAnsi="Times New Roman" w:cs="Times New Roman"/>
          <w:sz w:val="24"/>
          <w:szCs w:val="24"/>
        </w:rPr>
      </w:pPr>
    </w:p>
    <w:p w14:paraId="41D67474"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 </w:t>
      </w:r>
      <w:r w:rsidRPr="001A5E36">
        <w:rPr>
          <w:rFonts w:ascii="Times New Roman" w:hAnsi="Times New Roman" w:cs="Times New Roman"/>
          <w:sz w:val="24"/>
          <w:szCs w:val="24"/>
        </w:rPr>
        <w:t>Run “implay(cat(</w:t>
      </w:r>
      <w:proofErr w:type="gramStart"/>
      <w:r w:rsidRPr="001A5E36">
        <w:rPr>
          <w:rFonts w:ascii="Times New Roman" w:hAnsi="Times New Roman" w:cs="Times New Roman"/>
          <w:sz w:val="24"/>
          <w:szCs w:val="24"/>
        </w:rPr>
        <w:t>2,mat</w:t>
      </w:r>
      <w:proofErr w:type="gramEnd"/>
      <w:r w:rsidRPr="001A5E36">
        <w:rPr>
          <w:rFonts w:ascii="Times New Roman" w:hAnsi="Times New Roman" w:cs="Times New Roman"/>
          <w:sz w:val="24"/>
          <w:szCs w:val="24"/>
        </w:rPr>
        <w:t xml:space="preserve">2gray(neuron.PNR_all),mat2gray(neuron.Cn_all)),5);” to see the PNR and the COOR image </w:t>
      </w:r>
      <w:r>
        <w:rPr>
          <w:rFonts w:ascii="Times New Roman" w:hAnsi="Times New Roman" w:cs="Times New Roman"/>
          <w:sz w:val="24"/>
          <w:szCs w:val="24"/>
        </w:rPr>
        <w:t>from consecutive temporal segments of 1000 frames</w:t>
      </w:r>
      <w:r w:rsidRPr="001A5E36">
        <w:rPr>
          <w:rFonts w:ascii="Times New Roman" w:hAnsi="Times New Roman" w:cs="Times New Roman"/>
          <w:sz w:val="24"/>
          <w:szCs w:val="24"/>
        </w:rPr>
        <w:t>. Check for signs of motion artifacts and to have a visual representation of the mean activity of neurons across different times.</w:t>
      </w:r>
    </w:p>
    <w:p w14:paraId="5B3E624D"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p>
    <w:p w14:paraId="034E0DDA"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d.</w:t>
      </w:r>
      <w:r w:rsidRPr="001A5E36">
        <w:rPr>
          <w:rFonts w:ascii="Times New Roman" w:hAnsi="Times New Roman" w:cs="Times New Roman"/>
          <w:sz w:val="24"/>
          <w:szCs w:val="24"/>
        </w:rPr>
        <w:t xml:space="preserve"> Run “</w:t>
      </w:r>
      <w:proofErr w:type="spellStart"/>
      <w:r w:rsidRPr="001A5E36">
        <w:rPr>
          <w:rFonts w:ascii="Times New Roman" w:hAnsi="Times New Roman" w:cs="Times New Roman"/>
          <w:sz w:val="24"/>
          <w:szCs w:val="24"/>
        </w:rPr>
        <w:t>stackedplot</w:t>
      </w:r>
      <w:proofErr w:type="spellEnd"/>
      <w:r w:rsidRPr="001A5E36">
        <w:rPr>
          <w:rFonts w:ascii="Times New Roman" w:hAnsi="Times New Roman" w:cs="Times New Roman"/>
          <w:sz w:val="24"/>
          <w:szCs w:val="24"/>
        </w:rPr>
        <w:t>(</w:t>
      </w:r>
      <w:proofErr w:type="spellStart"/>
      <w:r w:rsidRPr="001A5E36">
        <w:rPr>
          <w:rFonts w:ascii="Times New Roman" w:hAnsi="Times New Roman" w:cs="Times New Roman"/>
          <w:sz w:val="24"/>
          <w:szCs w:val="24"/>
        </w:rPr>
        <w:t>neuron.C_raw</w:t>
      </w:r>
      <w:proofErr w:type="spellEnd"/>
      <w:r w:rsidRPr="001A5E36">
        <w:rPr>
          <w:rFonts w:ascii="Times New Roman" w:hAnsi="Times New Roman" w:cs="Times New Roman"/>
          <w:sz w:val="24"/>
          <w:szCs w:val="24"/>
        </w:rPr>
        <w:t xml:space="preserve">');” to see several calcium traces at the same time. </w:t>
      </w:r>
    </w:p>
    <w:p w14:paraId="64760A8F" w14:textId="77777777" w:rsidR="001E7877" w:rsidRPr="001A5E36" w:rsidRDefault="001E7877" w:rsidP="001E7877">
      <w:pPr>
        <w:autoSpaceDE w:val="0"/>
        <w:autoSpaceDN w:val="0"/>
        <w:adjustRightInd w:val="0"/>
        <w:spacing w:after="0" w:line="276" w:lineRule="auto"/>
        <w:rPr>
          <w:rFonts w:ascii="Times New Roman" w:hAnsi="Times New Roman" w:cs="Times New Roman"/>
          <w:sz w:val="24"/>
          <w:szCs w:val="24"/>
        </w:rPr>
      </w:pPr>
    </w:p>
    <w:p w14:paraId="6405B6C5" w14:textId="7B2B7D00" w:rsidR="001E7877" w:rsidRPr="001E7877" w:rsidRDefault="001E7877" w:rsidP="001E7877">
      <w:pPr>
        <w:pStyle w:val="ListParagraph"/>
        <w:numPr>
          <w:ilvl w:val="0"/>
          <w:numId w:val="18"/>
        </w:numPr>
        <w:autoSpaceDE w:val="0"/>
        <w:autoSpaceDN w:val="0"/>
        <w:adjustRightInd w:val="0"/>
        <w:spacing w:after="0" w:line="276" w:lineRule="auto"/>
        <w:rPr>
          <w:rFonts w:ascii="Times New Roman" w:hAnsi="Times New Roman" w:cs="Times New Roman"/>
          <w:sz w:val="24"/>
          <w:szCs w:val="24"/>
        </w:rPr>
      </w:pPr>
      <w:r w:rsidRPr="001A5E36">
        <w:rPr>
          <w:rFonts w:ascii="Times New Roman" w:hAnsi="Times New Roman" w:cs="Times New Roman"/>
          <w:sz w:val="24"/>
          <w:szCs w:val="24"/>
        </w:rPr>
        <w:t xml:space="preserve">Notice correlated activity across several neurons. Correlated ensemble activity is common in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however, perfectly overlapping rising dynamics with square</w:t>
      </w:r>
      <w:r w:rsidRPr="001A5E36">
        <w:rPr>
          <w:rFonts w:ascii="Times New Roman" w:hAnsi="Times New Roman" w:cs="Times New Roman"/>
          <w:sz w:val="24"/>
          <w:szCs w:val="24"/>
        </w:rPr>
        <w:noBreakHyphen/>
        <w:t>like shapes may suggest motion artifacts. Check the video in the specific frames to corroborate whether this is real ensemble activity.</w:t>
      </w:r>
    </w:p>
    <w:p w14:paraId="4A4198FB" w14:textId="77777777" w:rsidR="001E7877" w:rsidRPr="001A5E36" w:rsidRDefault="001E7877" w:rsidP="001E7877">
      <w:pPr>
        <w:spacing w:after="0" w:line="276" w:lineRule="auto"/>
        <w:jc w:val="both"/>
        <w:rPr>
          <w:rFonts w:ascii="Times New Roman" w:hAnsi="Times New Roman" w:cs="Times New Roman"/>
          <w:sz w:val="24"/>
          <w:szCs w:val="24"/>
        </w:rPr>
      </w:pPr>
    </w:p>
    <w:p w14:paraId="5196A0DC" w14:textId="77777777" w:rsidR="001E7877" w:rsidRPr="001A5E36" w:rsidRDefault="001E7877" w:rsidP="001E787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Pause point: </w:t>
      </w:r>
      <w:r w:rsidRPr="001A5E36">
        <w:rPr>
          <w:rFonts w:ascii="Times New Roman" w:hAnsi="Times New Roman" w:cs="Times New Roman"/>
          <w:sz w:val="24"/>
          <w:szCs w:val="24"/>
        </w:rPr>
        <w:t xml:space="preserve">For the extraction of calcium traces, we use CNMF-E </w:t>
      </w:r>
      <w:r w:rsidRPr="001A5E36">
        <w:rPr>
          <w:rFonts w:ascii="Times New Roman" w:hAnsi="Times New Roman" w:cs="Times New Roman"/>
          <w:sz w:val="24"/>
          <w:szCs w:val="24"/>
        </w:rPr>
        <w:fldChar w:fldCharType="begin" w:fldLock="1"/>
      </w:r>
      <w:r w:rsidRPr="001A5E36">
        <w:rPr>
          <w:rFonts w:ascii="Times New Roman" w:hAnsi="Times New Roman" w:cs="Times New Roman"/>
          <w:sz w:val="24"/>
          <w:szCs w:val="24"/>
        </w:rPr>
        <w:instrText>ADDIN CSL_CITATION {"citationItems":[{"id":"ITEM-1","itemData":{"DOI":"10.7554/eLife.28728","ISSN":"2050-084X","PMID":"29469809","abstract":"In vivo calcium imaging through microscopes has enabled deep brain imaging of previously inaccessible neuronal populations within the brains of freely moving subjects. However, microendoscopic data suffer from high levels of background fluorescence as well as an increased potential for overlapping neuronal signals. Previous methods fail in identifying neurons and demixing their temporal activity because the cellular signals are often submerged in the large fluctuating background. Here we develop an efficient method to extract cellular signals with minimal influence from the background. We model the background with two realistic components: (1) one models the constant baseline and slow trends of each pixel, and (2) the other models the fast fluctuations from out-of-focus signals and is therefore constrained to have low spatial-frequency structure. This decomposition avoids cellular signals being absorbed into the background term. After subtracting the background approximated with this model, we use Constrained Nonnegative Matrix Factorization (CNMF, Pnevmatikakis et al. (2016)) to better demix neural signals and get their denoised and deconvolved temporal activity. We validate our method on simulated and experimental data, where it shows fast, reliable, and high quality signal extraction under a wide variety of imaging parameters.","author":[{"dropping-particle":"","family":"Zhou","given":"Pengcheng","non-dropping-particle":"","parse-names":false,"suffix":""},{"dropping-particle":"","family":"Resendez","given":"Shanna L.","non-dropping-particle":"","parse-names":false,"suffix":""},{"dropping-particle":"","family":"Rodriguez-Romaguera","given":"Jose","non-dropping-particle":"","parse-names":false,"suffix":""},{"dropping-particle":"","family":"Jimenez","given":"Jessica C.","non-dropping-particle":"","parse-names":false,"suffix":""},{"dropping-particle":"","family":"Neufeld","given":"Shay Q.","non-dropping-particle":"","parse-names":false,"suffix":""},{"dropping-particle":"","family":"Stuber","given":"Garret D.","non-dropping-particle":"","parse-names":false,"suffix":""},{"dropping-particle":"","family":"Hen","given":"Rene","non-dropping-particle":"","parse-names":false,"suffix":""},{"dropping-particle":"","family":"Kheirbek","given":"Mazen A.","non-dropping-particle":"","parse-names":false,"suffix":""},{"dropping-particle":"","family":"Sabatini","given":"Bernardo L.","non-dropping-particle":"","parse-names":false,"suffix":""},{"dropping-particle":"","family":"Kass","given":"Robert E.","non-dropping-particle":"","parse-names":false,"suffix":""},{"dropping-particle":"","family":"Paninski","given":"Liam","non-dropping-particle":"","parse-names":false,"suffix":""}],"id":"ITEM-1","issued":{"date-parts":[["2016"]]},"page":"1-37","title":"Efficient and accurate extraction of in vivo calcium signals from microendoscopic video data","type":"article-journal"},"uris":["http://www.mendeley.com/documents/?uuid=1958ae2f-6934-435a-81e2-ba05256b577d"]}],"mendeley":{"formattedCitation":"(Zhou &lt;i&gt;et al.&lt;/i&gt;, 2016)","plainTextFormattedCitation":"(Zhou et al., 2016)","previouslyFormattedCitation":"(Zhou &lt;i&gt;et al.&lt;/i&gt;, 2016)"},"properties":{"noteIndex":0},"schema":"https://github.com/citation-style-language/schema/raw/master/csl-citation.json"}</w:instrText>
      </w:r>
      <w:r w:rsidRPr="001A5E36">
        <w:rPr>
          <w:rFonts w:ascii="Times New Roman" w:hAnsi="Times New Roman" w:cs="Times New Roman"/>
          <w:sz w:val="24"/>
          <w:szCs w:val="24"/>
        </w:rPr>
        <w:fldChar w:fldCharType="separate"/>
      </w:r>
      <w:r w:rsidRPr="001A5E36">
        <w:rPr>
          <w:rFonts w:ascii="Times New Roman" w:hAnsi="Times New Roman" w:cs="Times New Roman"/>
          <w:noProof/>
          <w:sz w:val="24"/>
          <w:szCs w:val="24"/>
        </w:rPr>
        <w:t xml:space="preserve">(Zhou </w:t>
      </w:r>
      <w:r w:rsidRPr="001A5E36">
        <w:rPr>
          <w:rFonts w:ascii="Times New Roman" w:hAnsi="Times New Roman" w:cs="Times New Roman"/>
          <w:i/>
          <w:noProof/>
          <w:sz w:val="24"/>
          <w:szCs w:val="24"/>
        </w:rPr>
        <w:t>et al.</w:t>
      </w:r>
      <w:r w:rsidRPr="001A5E36">
        <w:rPr>
          <w:rFonts w:ascii="Times New Roman" w:hAnsi="Times New Roman" w:cs="Times New Roman"/>
          <w:noProof/>
          <w:sz w:val="24"/>
          <w:szCs w:val="24"/>
        </w:rPr>
        <w:t>, 2016)</w:t>
      </w:r>
      <w:r w:rsidRPr="001A5E36">
        <w:rPr>
          <w:rFonts w:ascii="Times New Roman" w:hAnsi="Times New Roman" w:cs="Times New Roman"/>
          <w:sz w:val="24"/>
          <w:szCs w:val="24"/>
        </w:rPr>
        <w:fldChar w:fldCharType="end"/>
      </w:r>
      <w:r w:rsidRPr="001A5E36">
        <w:rPr>
          <w:rFonts w:ascii="Times New Roman" w:hAnsi="Times New Roman" w:cs="Times New Roman"/>
          <w:sz w:val="24"/>
          <w:szCs w:val="24"/>
        </w:rPr>
        <w:t xml:space="preserve"> with some modifications. We recommend reading th</w:t>
      </w:r>
      <w:r>
        <w:rPr>
          <w:rFonts w:ascii="Times New Roman" w:hAnsi="Times New Roman" w:cs="Times New Roman"/>
          <w:sz w:val="24"/>
          <w:szCs w:val="24"/>
        </w:rPr>
        <w:t>e</w:t>
      </w:r>
      <w:r w:rsidRPr="001A5E36">
        <w:rPr>
          <w:rFonts w:ascii="Times New Roman" w:hAnsi="Times New Roman" w:cs="Times New Roman"/>
          <w:sz w:val="24"/>
          <w:szCs w:val="24"/>
        </w:rPr>
        <w:t xml:space="preserve"> original CNMF-E paper first to understand the </w:t>
      </w:r>
      <w:r>
        <w:rPr>
          <w:rFonts w:ascii="Times New Roman" w:hAnsi="Times New Roman" w:cs="Times New Roman"/>
          <w:sz w:val="24"/>
          <w:szCs w:val="24"/>
        </w:rPr>
        <w:t xml:space="preserve">main </w:t>
      </w:r>
      <w:r w:rsidRPr="001A5E36">
        <w:rPr>
          <w:rFonts w:ascii="Times New Roman" w:hAnsi="Times New Roman" w:cs="Times New Roman"/>
          <w:sz w:val="24"/>
          <w:szCs w:val="24"/>
        </w:rPr>
        <w:t xml:space="preserve">concepts </w:t>
      </w:r>
      <w:r>
        <w:rPr>
          <w:rFonts w:ascii="Times New Roman" w:hAnsi="Times New Roman" w:cs="Times New Roman"/>
          <w:sz w:val="24"/>
          <w:szCs w:val="24"/>
        </w:rPr>
        <w:t>behind</w:t>
      </w:r>
      <w:r w:rsidRPr="001A5E36">
        <w:rPr>
          <w:rFonts w:ascii="Times New Roman" w:hAnsi="Times New Roman" w:cs="Times New Roman"/>
          <w:sz w:val="24"/>
          <w:szCs w:val="24"/>
        </w:rPr>
        <w:t xml:space="preserve"> the algorithm. We choose CNMF-E because is particularly good at extracting noisy signal and its code can be easily adapted for a wide range of experimental needs. We did some minor modifications to the original code that are necessary for long recordings (&gt;10 min). Available in Mendeley Data (</w:t>
      </w:r>
      <w:r w:rsidRPr="00E24E5D">
        <w:rPr>
          <w:rFonts w:ascii="Times New Roman" w:hAnsi="Times New Roman" w:cs="Times New Roman"/>
          <w:sz w:val="24"/>
          <w:szCs w:val="24"/>
          <w:highlight w:val="cyan"/>
        </w:rPr>
        <w:t>DOI: xxx, link: xxx</w:t>
      </w:r>
      <w:r w:rsidRPr="001A5E36">
        <w:rPr>
          <w:rFonts w:ascii="Times New Roman" w:hAnsi="Times New Roman" w:cs="Times New Roman"/>
          <w:sz w:val="24"/>
          <w:szCs w:val="24"/>
        </w:rPr>
        <w:t>).</w:t>
      </w:r>
      <w:r>
        <w:rPr>
          <w:rFonts w:ascii="Times New Roman" w:hAnsi="Times New Roman" w:cs="Times New Roman"/>
          <w:sz w:val="24"/>
          <w:szCs w:val="24"/>
        </w:rPr>
        <w:t xml:space="preserve"> For short video session we recommend using the original CNMF-E</w:t>
      </w:r>
    </w:p>
    <w:p w14:paraId="1AA6034C" w14:textId="48551E0C" w:rsidR="001E7877" w:rsidRPr="001A5E36" w:rsidRDefault="001E7877" w:rsidP="001E7877">
      <w:pPr>
        <w:spacing w:after="0" w:line="276" w:lineRule="auto"/>
        <w:ind w:firstLine="840"/>
        <w:jc w:val="both"/>
        <w:rPr>
          <w:rFonts w:ascii="Times New Roman" w:hAnsi="Times New Roman" w:cs="Times New Roman"/>
          <w:sz w:val="24"/>
          <w:szCs w:val="24"/>
        </w:rPr>
      </w:pPr>
      <w:r w:rsidRPr="001A5E36">
        <w:rPr>
          <w:rFonts w:ascii="Times New Roman" w:hAnsi="Times New Roman" w:cs="Times New Roman"/>
          <w:sz w:val="24"/>
          <w:szCs w:val="24"/>
        </w:rPr>
        <w:t>The parameters that mostly affect the CNMF-E results are the minimum local correlation (CORR) of a pixel and its neighbors (</w:t>
      </w:r>
      <w:r w:rsidRPr="00E24E5D">
        <w:rPr>
          <w:rFonts w:ascii="Times New Roman" w:hAnsi="Times New Roman" w:cs="Times New Roman"/>
          <w:sz w:val="24"/>
          <w:szCs w:val="24"/>
          <w:highlight w:val="cyan"/>
        </w:rPr>
        <w:t>Fig</w:t>
      </w:r>
      <w:r w:rsidRPr="00E24E5D">
        <w:rPr>
          <w:rFonts w:ascii="Times New Roman" w:hAnsi="Times New Roman" w:cs="Times New Roman"/>
          <w:sz w:val="24"/>
          <w:szCs w:val="24"/>
          <w:highlight w:val="cyan"/>
        </w:rPr>
        <w:t>ure 6A</w:t>
      </w:r>
      <w:r w:rsidRPr="001A5E36">
        <w:rPr>
          <w:rFonts w:ascii="Times New Roman" w:hAnsi="Times New Roman" w:cs="Times New Roman"/>
          <w:sz w:val="24"/>
          <w:szCs w:val="24"/>
        </w:rPr>
        <w:t xml:space="preserve">, left. Noted as </w:t>
      </w:r>
      <w:proofErr w:type="spellStart"/>
      <w:r w:rsidRPr="001A5E36">
        <w:rPr>
          <w:rFonts w:ascii="Times New Roman" w:hAnsi="Times New Roman" w:cs="Times New Roman"/>
          <w:sz w:val="24"/>
          <w:szCs w:val="24"/>
        </w:rPr>
        <w:t>min_corr</w:t>
      </w:r>
      <w:proofErr w:type="spellEnd"/>
      <w:r w:rsidRPr="001A5E36">
        <w:rPr>
          <w:rFonts w:ascii="Times New Roman" w:hAnsi="Times New Roman" w:cs="Times New Roman"/>
          <w:sz w:val="24"/>
          <w:szCs w:val="24"/>
        </w:rPr>
        <w:t>) and the minimum peak-to-noise ratio (PNR) of a pixel (</w:t>
      </w:r>
      <w:r w:rsidRPr="00E24E5D">
        <w:rPr>
          <w:rFonts w:ascii="Times New Roman" w:hAnsi="Times New Roman" w:cs="Times New Roman"/>
          <w:sz w:val="24"/>
          <w:szCs w:val="24"/>
          <w:highlight w:val="cyan"/>
        </w:rPr>
        <w:t>Fig</w:t>
      </w:r>
      <w:r w:rsidRPr="00E24E5D">
        <w:rPr>
          <w:rFonts w:ascii="Times New Roman" w:hAnsi="Times New Roman" w:cs="Times New Roman"/>
          <w:sz w:val="24"/>
          <w:szCs w:val="24"/>
          <w:highlight w:val="cyan"/>
        </w:rPr>
        <w:t>ure 6</w:t>
      </w:r>
      <w:r w:rsidRPr="00E24E5D">
        <w:rPr>
          <w:rFonts w:ascii="Times New Roman" w:hAnsi="Times New Roman" w:cs="Times New Roman"/>
          <w:sz w:val="24"/>
          <w:szCs w:val="24"/>
          <w:highlight w:val="cyan"/>
        </w:rPr>
        <w:t>A</w:t>
      </w:r>
      <w:r w:rsidRPr="001A5E36">
        <w:rPr>
          <w:rFonts w:ascii="Times New Roman" w:hAnsi="Times New Roman" w:cs="Times New Roman"/>
          <w:sz w:val="24"/>
          <w:szCs w:val="24"/>
        </w:rPr>
        <w:t xml:space="preserve"> right. Noted as </w:t>
      </w:r>
      <w:proofErr w:type="spellStart"/>
      <w:r w:rsidRPr="001A5E36">
        <w:rPr>
          <w:rFonts w:ascii="Times New Roman" w:hAnsi="Times New Roman" w:cs="Times New Roman"/>
          <w:sz w:val="24"/>
          <w:szCs w:val="24"/>
        </w:rPr>
        <w:t>min_pnr</w:t>
      </w:r>
      <w:proofErr w:type="spellEnd"/>
      <w:r w:rsidRPr="001A5E36">
        <w:rPr>
          <w:rFonts w:ascii="Times New Roman" w:hAnsi="Times New Roman" w:cs="Times New Roman"/>
          <w:sz w:val="24"/>
          <w:szCs w:val="24"/>
        </w:rPr>
        <w:t xml:space="preserve">). These parameters are thresholds used to obtain a first estimation of the spatial and temporal </w:t>
      </w:r>
      <w:r w:rsidRPr="001A5E36">
        <w:rPr>
          <w:rFonts w:ascii="Times New Roman" w:hAnsi="Times New Roman" w:cs="Times New Roman"/>
          <w:sz w:val="24"/>
          <w:szCs w:val="24"/>
        </w:rPr>
        <w:lastRenderedPageBreak/>
        <w:t xml:space="preserve">components that will be used to initialize the </w:t>
      </w:r>
      <w:r w:rsidR="00E24E5D">
        <w:rPr>
          <w:rFonts w:ascii="Times New Roman" w:hAnsi="Times New Roman" w:cs="Times New Roman"/>
          <w:sz w:val="24"/>
          <w:szCs w:val="24"/>
        </w:rPr>
        <w:t xml:space="preserve">constrained </w:t>
      </w:r>
      <w:r w:rsidRPr="001A5E36">
        <w:rPr>
          <w:rFonts w:ascii="Times New Roman" w:hAnsi="Times New Roman" w:cs="Times New Roman"/>
          <w:sz w:val="24"/>
          <w:szCs w:val="24"/>
        </w:rPr>
        <w:t>non-negative matrix factorization (</w:t>
      </w:r>
      <w:r w:rsidR="00E24E5D">
        <w:rPr>
          <w:rFonts w:ascii="Times New Roman" w:hAnsi="Times New Roman" w:cs="Times New Roman"/>
          <w:sz w:val="24"/>
          <w:szCs w:val="24"/>
        </w:rPr>
        <w:t>C</w:t>
      </w:r>
      <w:r w:rsidRPr="001A5E36">
        <w:rPr>
          <w:rFonts w:ascii="Times New Roman" w:hAnsi="Times New Roman" w:cs="Times New Roman"/>
          <w:sz w:val="24"/>
          <w:szCs w:val="24"/>
        </w:rPr>
        <w:t xml:space="preserve">NMF) algorithm. For sparse data, as occurring for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the total video length may affect the estimation of the CORR. This happens because, in 1p</w:t>
      </w:r>
      <w:r w:rsidRPr="001A5E36">
        <w:rPr>
          <w:rFonts w:ascii="Times New Roman" w:hAnsi="Times New Roman" w:cs="Times New Roman"/>
          <w:sz w:val="24"/>
          <w:szCs w:val="24"/>
        </w:rPr>
        <w:noBreakHyphen/>
        <w:t xml:space="preserve">imaging, pixels associated with a neuron are highly correlated only when that neuron is active but not when it is not. Given that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are most of the time inactive increasing the video length may be translated into a poor CORR, especially for files that are several hours long. </w:t>
      </w:r>
    </w:p>
    <w:p w14:paraId="6DD9393F" w14:textId="7E547B63"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tab/>
        <w:t xml:space="preserve">To solve this issue, we segmented the video in short overlapping batches of 1000 frames, which allowed us to estimate the spatial component of neurons from discrete temporal windows in which neurons are highly active. This is depicted in </w:t>
      </w:r>
      <w:r w:rsidRPr="00E24E5D">
        <w:rPr>
          <w:rFonts w:ascii="Times New Roman" w:hAnsi="Times New Roman" w:cs="Times New Roman"/>
          <w:sz w:val="24"/>
          <w:szCs w:val="24"/>
          <w:highlight w:val="cyan"/>
        </w:rPr>
        <w:t>figure 6B</w:t>
      </w:r>
      <w:r w:rsidRPr="001A5E36">
        <w:rPr>
          <w:rFonts w:ascii="Times New Roman" w:hAnsi="Times New Roman" w:cs="Times New Roman"/>
          <w:sz w:val="24"/>
          <w:szCs w:val="24"/>
        </w:rPr>
        <w:t xml:space="preserve"> where the CORR and the calcium traces of three close-by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are shown for three consecutive batches. Note that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display prominent calcium transients that are translated into a higher CORR particularly in the third batch. Because the spatial component of each neuron is shared across all batches, only this batch is necessary to initialize those neurons, even if other batches have CORR that are comparable to the background level. Having obtained a good initial estimation of the spatial components, the </w:t>
      </w:r>
      <w:r w:rsidR="00E24E5D">
        <w:rPr>
          <w:rFonts w:ascii="Times New Roman" w:hAnsi="Times New Roman" w:cs="Times New Roman"/>
          <w:sz w:val="24"/>
          <w:szCs w:val="24"/>
        </w:rPr>
        <w:t>C</w:t>
      </w:r>
      <w:r w:rsidRPr="001A5E36">
        <w:rPr>
          <w:rFonts w:ascii="Times New Roman" w:hAnsi="Times New Roman" w:cs="Times New Roman"/>
          <w:sz w:val="24"/>
          <w:szCs w:val="24"/>
        </w:rPr>
        <w:t>NMF algorithm can extract the temporal traces from other batches, even if its CORR or PNR are below the defined threshold. An overlapping batch approach produce cleaner estimation of the CORR in contrast to the analysis of the whole video sequence (</w:t>
      </w:r>
      <w:r w:rsidRPr="00E24E5D">
        <w:rPr>
          <w:rFonts w:ascii="Times New Roman" w:hAnsi="Times New Roman" w:cs="Times New Roman"/>
          <w:sz w:val="24"/>
          <w:szCs w:val="24"/>
          <w:highlight w:val="cyan"/>
        </w:rPr>
        <w:t>Fig</w:t>
      </w:r>
      <w:r w:rsidR="00E24E5D" w:rsidRPr="00E24E5D">
        <w:rPr>
          <w:rFonts w:ascii="Times New Roman" w:hAnsi="Times New Roman" w:cs="Times New Roman"/>
          <w:sz w:val="24"/>
          <w:szCs w:val="24"/>
          <w:highlight w:val="cyan"/>
        </w:rPr>
        <w:t>ure 6C</w:t>
      </w:r>
      <w:r w:rsidRPr="001A5E36">
        <w:rPr>
          <w:rFonts w:ascii="Times New Roman" w:hAnsi="Times New Roman" w:cs="Times New Roman"/>
          <w:sz w:val="24"/>
          <w:szCs w:val="24"/>
        </w:rPr>
        <w:t xml:space="preserve">). </w:t>
      </w:r>
    </w:p>
    <w:p w14:paraId="41762065" w14:textId="77777777" w:rsidR="001E7877" w:rsidRPr="001A5E36"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noProof/>
          <w:sz w:val="24"/>
          <w:szCs w:val="24"/>
        </w:rPr>
        <w:drawing>
          <wp:inline distT="0" distB="0" distL="0" distR="0" wp14:anchorId="4FF1533F" wp14:editId="781375D8">
            <wp:extent cx="540004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90040"/>
                    </a:xfrm>
                    <a:prstGeom prst="rect">
                      <a:avLst/>
                    </a:prstGeom>
                  </pic:spPr>
                </pic:pic>
              </a:graphicData>
            </a:graphic>
          </wp:inline>
        </w:drawing>
      </w:r>
    </w:p>
    <w:p w14:paraId="6BC59BEE" w14:textId="77777777" w:rsidR="001E7877" w:rsidRPr="001A5E36" w:rsidRDefault="001E7877" w:rsidP="001E7877">
      <w:pPr>
        <w:spacing w:after="0" w:line="276" w:lineRule="auto"/>
        <w:jc w:val="both"/>
        <w:rPr>
          <w:rFonts w:ascii="Times New Roman" w:hAnsi="Times New Roman" w:cs="Times New Roman"/>
          <w:sz w:val="24"/>
          <w:szCs w:val="24"/>
        </w:rPr>
      </w:pPr>
    </w:p>
    <w:p w14:paraId="16FBE01E" w14:textId="5031EE6F" w:rsidR="001E7877" w:rsidRPr="001A5E36" w:rsidRDefault="001E7877" w:rsidP="001E7877">
      <w:pPr>
        <w:spacing w:after="0" w:line="276" w:lineRule="auto"/>
        <w:jc w:val="both"/>
        <w:rPr>
          <w:rFonts w:ascii="Times New Roman" w:hAnsi="Times New Roman" w:cs="Times New Roman"/>
          <w:sz w:val="24"/>
          <w:szCs w:val="24"/>
        </w:rPr>
      </w:pPr>
      <w:r w:rsidRPr="00E24E5D">
        <w:rPr>
          <w:rFonts w:ascii="Times New Roman" w:hAnsi="Times New Roman" w:cs="Times New Roman"/>
          <w:b/>
          <w:bCs/>
          <w:sz w:val="24"/>
          <w:szCs w:val="24"/>
          <w:highlight w:val="cyan"/>
        </w:rPr>
        <w:t>Fig</w:t>
      </w:r>
      <w:r w:rsidR="00E24E5D" w:rsidRPr="00E24E5D">
        <w:rPr>
          <w:rFonts w:ascii="Times New Roman" w:hAnsi="Times New Roman" w:cs="Times New Roman"/>
          <w:b/>
          <w:bCs/>
          <w:sz w:val="24"/>
          <w:szCs w:val="24"/>
          <w:highlight w:val="cyan"/>
        </w:rPr>
        <w:t>ure 6</w:t>
      </w:r>
      <w:r w:rsidRPr="001A5E36">
        <w:rPr>
          <w:rFonts w:ascii="Times New Roman" w:hAnsi="Times New Roman" w:cs="Times New Roman"/>
          <w:b/>
          <w:bCs/>
          <w:sz w:val="24"/>
          <w:szCs w:val="24"/>
        </w:rPr>
        <w:t>. Overlapping batch analysis:</w:t>
      </w:r>
      <w:r w:rsidRPr="001A5E36">
        <w:rPr>
          <w:rFonts w:ascii="Times New Roman" w:hAnsi="Times New Roman" w:cs="Times New Roman"/>
          <w:sz w:val="24"/>
          <w:szCs w:val="24"/>
        </w:rPr>
        <w:t xml:space="preserve"> (A) local correlation and peak-to-noise ratio image of three neurons in a recording file. (B) Calcium traces detected and CORR for three neurons in three consecutive batches. Black trace shows the final estimated signal for the whole recording. (C) Normalized CORR for a 3-hour long video obtained by analyzing the whole video sequence versus the maximum projection of the CORR images obtained by the overlapping batch implementation. Note that the CORR of the whole video sequence includes many highly correlated non-circular shapes that are unlikely to represent real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In practice, the whole video analysis introduces several false positive and noisier estimation of the calcium traces.   </w:t>
      </w:r>
    </w:p>
    <w:p w14:paraId="57D18CAE" w14:textId="77777777" w:rsidR="001E7877" w:rsidRPr="001A5E36" w:rsidRDefault="001E7877" w:rsidP="001E7877">
      <w:pPr>
        <w:spacing w:after="0" w:line="276" w:lineRule="auto"/>
        <w:jc w:val="both"/>
        <w:rPr>
          <w:rFonts w:ascii="Times New Roman" w:hAnsi="Times New Roman" w:cs="Times New Roman"/>
          <w:sz w:val="24"/>
          <w:szCs w:val="24"/>
        </w:rPr>
      </w:pPr>
    </w:p>
    <w:p w14:paraId="1D0EC861" w14:textId="63695B86" w:rsidR="001E7877" w:rsidRDefault="001E7877" w:rsidP="001E7877">
      <w:pPr>
        <w:spacing w:after="0" w:line="276" w:lineRule="auto"/>
        <w:jc w:val="both"/>
        <w:rPr>
          <w:rFonts w:ascii="Times New Roman" w:hAnsi="Times New Roman" w:cs="Times New Roman"/>
          <w:sz w:val="24"/>
          <w:szCs w:val="24"/>
        </w:rPr>
      </w:pPr>
      <w:r w:rsidRPr="001A5E36">
        <w:rPr>
          <w:rFonts w:ascii="Times New Roman" w:hAnsi="Times New Roman" w:cs="Times New Roman"/>
          <w:sz w:val="24"/>
          <w:szCs w:val="24"/>
        </w:rPr>
        <w:lastRenderedPageBreak/>
        <w:t xml:space="preserve">The multi-batch algorithm is implemented in the original CNMF-E paper; however, we found that in some cases artifacts may be introduced in the concatenation point between batches. Thus, we implemented a multi-batch algorithm using overlapping batches. We also included some utility functions to correct for variations in the baseline noise between batches and correction of some minor bugs producing empty matrices given the sparse activity of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We provide a code with optimized parameters that can extract calcium traces from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in most of the cases.</w:t>
      </w:r>
    </w:p>
    <w:p w14:paraId="5BE90130" w14:textId="77777777" w:rsidR="003F70A1" w:rsidRPr="001A5E36" w:rsidRDefault="003F70A1" w:rsidP="001E7877">
      <w:pPr>
        <w:spacing w:after="0" w:line="276" w:lineRule="auto"/>
        <w:jc w:val="both"/>
        <w:rPr>
          <w:rFonts w:ascii="Times New Roman" w:hAnsi="Times New Roman" w:cs="Times New Roman"/>
          <w:sz w:val="24"/>
          <w:szCs w:val="24"/>
        </w:rPr>
      </w:pPr>
    </w:p>
    <w:p w14:paraId="5B29EA8F" w14:textId="77777777" w:rsidR="001E7877" w:rsidRDefault="001E7877" w:rsidP="001E7877">
      <w:pPr>
        <w:spacing w:after="0" w:line="276" w:lineRule="auto"/>
        <w:ind w:firstLine="120"/>
        <w:jc w:val="both"/>
        <w:rPr>
          <w:rFonts w:ascii="Times New Roman" w:hAnsi="Times New Roman" w:cs="Times New Roman"/>
          <w:b/>
          <w:bCs/>
          <w:sz w:val="24"/>
          <w:szCs w:val="24"/>
        </w:rPr>
      </w:pPr>
      <w:r w:rsidRPr="001A5E36">
        <w:rPr>
          <w:rFonts w:ascii="Times New Roman" w:hAnsi="Times New Roman" w:cs="Times New Roman"/>
          <w:b/>
          <w:bCs/>
          <w:sz w:val="24"/>
          <w:szCs w:val="24"/>
        </w:rPr>
        <w:t>Cell tracking across sessions:</w:t>
      </w:r>
    </w:p>
    <w:p w14:paraId="72184810"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40.  </w:t>
      </w:r>
      <w:r w:rsidRPr="001A5E36">
        <w:rPr>
          <w:rFonts w:ascii="Times New Roman" w:hAnsi="Times New Roman" w:cs="Times New Roman"/>
          <w:sz w:val="24"/>
          <w:szCs w:val="24"/>
        </w:rPr>
        <w:t xml:space="preserve">To track the cells across different sessions we motion correct each session as described in </w:t>
      </w:r>
      <w:r w:rsidRPr="001A5E36">
        <w:rPr>
          <w:rFonts w:ascii="Times New Roman" w:hAnsi="Times New Roman" w:cs="Times New Roman"/>
          <w:sz w:val="24"/>
          <w:szCs w:val="24"/>
        </w:rPr>
        <w:fldChar w:fldCharType="begin" w:fldLock="1"/>
      </w:r>
      <w:r w:rsidRPr="001A5E36">
        <w:rPr>
          <w:rFonts w:ascii="Times New Roman" w:hAnsi="Times New Roman" w:cs="Times New Roman"/>
          <w:sz w:val="24"/>
          <w:szCs w:val="24"/>
        </w:rPr>
        <w:instrText>ADDIN CSL_CITATION {"citationItems":[{"id":"ITEM-1","itemData":{"DOI":"10.1038/s41467-019-10683-2","ISBN":"4146701910","ISSN":"2041-1723","author":[{"dropping-particle":"","family":"Ghandour","given":"Khaled","non-dropping-particle":"","parse-names":false,"suffix":""},{"dropping-particle":"","family":"Ohkawa","given":"Noriaki","non-dropping-particle":"","parse-names":false,"suffix":""},{"dropping-particle":"","family":"Fung","given":"Chi Chung Alan","non-dropping-particle":"","parse-names":false,"suffix":""},{"dropping-particle":"","family":"Asai","given":"Hirotaka","non-dropping-particle":"","parse-names":false,"suffix":""},{"dropping-particle":"","family":"Saitoh","given":"Yoshito","non-dropping-particle":"","parse-names":false,"suffix":""},{"dropping-particle":"","family":"Takekawa","given":"Takashi","non-dropping-particle":"","parse-names":false,"suffix":""},{"dropping-particle":"","family":"Okubo-Suzuki","given":"Reiko","non-dropping-particle":"","parse-names":false,"suffix":""},{"dropping-particle":"","family":"Soya","given":"Shingo","non-dropping-particle":"","parse-names":false,"suffix":""},{"dropping-particle":"","family":"Nishizono","given":"Hirofumi","non-dropping-particle":"","parse-names":false,"suffix":""},{"dropping-particle":"","family":"Matsuo","given":"Mina","non-dropping-particle":"","parse-names":false,"suffix":""},{"dropping-particle":"","family":"Osanai","given":"Makoto","non-dropping-particle":"","parse-names":false,"suffix":""},{"dropping-particle":"","family":"Sato","given":"Masaaki","non-dropping-particle":"","parse-names":false,"suffix":""},{"dropping-particle":"","family":"Ohkura","given":"Masamichi","non-dropping-particle":"","parse-names":false,"suffix":""},{"dropping-particle":"","family":"Nakai","given":"Junichi","non-dropping-particle":"","parse-names":false,"suffix":""},{"dropping-particle":"","family":"Hayashi","given":"Yasunori","non-dropping-particle":"","parse-names":false,"suffix":""},{"dropping-particle":"","family":"Sakurai","given":"Takeshi","non-dropping-particle":"","parse-names":false,"suffix":""},{"dropping-particle":"","family":"Kitamura","given":"Takashi","non-dropping-particle":"","parse-names":false,"suffix":""},{"dropping-particle":"","family":"Fukai","given":"Tomoki","non-dropping-particle":"","parse-names":false,"suffix":""},{"dropping-particle":"","family":"Inokuchi","given":"Kaoru","non-dropping-particle":"","parse-names":false,"suffix":""}],"container-title":"Nature Communications","id":"ITEM-1","issue":"1","issued":{"date-parts":[["2019"]]},"page":"2637","publisher":"Springer US","title":"Orchestrated ensemble activities constitute a hippocampal memory engram","type":"article-journal","volume":"10"},"uris":["http://www.mendeley.com/documents/?uuid=e57bc8e9-d378-403d-aade-4796a857a8a7"]}],"mendeley":{"formattedCitation":"(Ghandour &lt;i&gt;et al.&lt;/i&gt;, 2019)","plainTextFormattedCitation":"(Ghandour et al., 2019)"},"properties":{"noteIndex":0},"schema":"https://github.com/citation-style-language/schema/raw/master/csl-citation.json"}</w:instrText>
      </w:r>
      <w:r w:rsidRPr="001A5E36">
        <w:rPr>
          <w:rFonts w:ascii="Times New Roman" w:hAnsi="Times New Roman" w:cs="Times New Roman"/>
          <w:sz w:val="24"/>
          <w:szCs w:val="24"/>
        </w:rPr>
        <w:fldChar w:fldCharType="separate"/>
      </w:r>
      <w:r w:rsidRPr="001A5E36">
        <w:rPr>
          <w:rFonts w:ascii="Times New Roman" w:hAnsi="Times New Roman" w:cs="Times New Roman"/>
          <w:noProof/>
          <w:sz w:val="24"/>
          <w:szCs w:val="24"/>
        </w:rPr>
        <w:t xml:space="preserve">(Ghandour </w:t>
      </w:r>
      <w:r w:rsidRPr="001A5E36">
        <w:rPr>
          <w:rFonts w:ascii="Times New Roman" w:hAnsi="Times New Roman" w:cs="Times New Roman"/>
          <w:i/>
          <w:noProof/>
          <w:sz w:val="24"/>
          <w:szCs w:val="24"/>
        </w:rPr>
        <w:t>et al.</w:t>
      </w:r>
      <w:r w:rsidRPr="001A5E36">
        <w:rPr>
          <w:rFonts w:ascii="Times New Roman" w:hAnsi="Times New Roman" w:cs="Times New Roman"/>
          <w:noProof/>
          <w:sz w:val="24"/>
          <w:szCs w:val="24"/>
        </w:rPr>
        <w:t>, 2019)</w:t>
      </w:r>
      <w:r w:rsidRPr="001A5E36">
        <w:rPr>
          <w:rFonts w:ascii="Times New Roman" w:hAnsi="Times New Roman" w:cs="Times New Roman"/>
          <w:sz w:val="24"/>
          <w:szCs w:val="24"/>
        </w:rPr>
        <w:fldChar w:fldCharType="end"/>
      </w:r>
      <w:r w:rsidRPr="001A5E36">
        <w:rPr>
          <w:rFonts w:ascii="Times New Roman" w:hAnsi="Times New Roman" w:cs="Times New Roman"/>
          <w:sz w:val="24"/>
          <w:szCs w:val="24"/>
        </w:rPr>
        <w:t>. In the mosaic software this is done as follow</w:t>
      </w:r>
      <w:r>
        <w:rPr>
          <w:rFonts w:ascii="Times New Roman" w:hAnsi="Times New Roman" w:cs="Times New Roman"/>
          <w:sz w:val="24"/>
          <w:szCs w:val="24"/>
        </w:rPr>
        <w:t>s:</w:t>
      </w:r>
    </w:p>
    <w:p w14:paraId="28917F08" w14:textId="77777777" w:rsidR="001E7877" w:rsidRPr="001A5E36"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  </w:t>
      </w:r>
      <w:r w:rsidRPr="001A5E36">
        <w:rPr>
          <w:rFonts w:ascii="Times New Roman" w:hAnsi="Times New Roman" w:cs="Times New Roman"/>
          <w:sz w:val="24"/>
          <w:szCs w:val="24"/>
        </w:rPr>
        <w:t>Motion correct each session independently.</w:t>
      </w:r>
    </w:p>
    <w:p w14:paraId="70C31B10" w14:textId="77777777" w:rsidR="001E7877" w:rsidRPr="001A5E36"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b.  </w:t>
      </w:r>
      <w:r w:rsidRPr="001A5E36">
        <w:rPr>
          <w:rFonts w:ascii="Times New Roman" w:hAnsi="Times New Roman" w:cs="Times New Roman"/>
          <w:sz w:val="24"/>
          <w:szCs w:val="24"/>
        </w:rPr>
        <w:t>Extract one frame from one session to use as a reference for others.</w:t>
      </w:r>
    </w:p>
    <w:p w14:paraId="07F227C2"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 </w:t>
      </w:r>
      <w:r w:rsidRPr="001A5E36">
        <w:rPr>
          <w:rFonts w:ascii="Times New Roman" w:hAnsi="Times New Roman" w:cs="Times New Roman"/>
          <w:sz w:val="24"/>
          <w:szCs w:val="24"/>
        </w:rPr>
        <w:t xml:space="preserve">Motion correct each session relative to the extracted frame. </w:t>
      </w:r>
    </w:p>
    <w:p w14:paraId="6FEBE32A" w14:textId="77777777" w:rsidR="001E7877" w:rsidRDefault="001E7877" w:rsidP="001E7877">
      <w:pPr>
        <w:autoSpaceDE w:val="0"/>
        <w:autoSpaceDN w:val="0"/>
        <w:adjustRightInd w:val="0"/>
        <w:spacing w:after="0" w:line="276" w:lineRule="auto"/>
        <w:rPr>
          <w:rFonts w:ascii="Times New Roman" w:hAnsi="Times New Roman" w:cs="Times New Roman"/>
          <w:sz w:val="24"/>
          <w:szCs w:val="24"/>
        </w:rPr>
      </w:pPr>
    </w:p>
    <w:p w14:paraId="4776AA1C" w14:textId="28B64443" w:rsidR="001E7877" w:rsidRDefault="003F70A1"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r>
      <w:r w:rsidR="001E7877" w:rsidRPr="001A5E36">
        <w:rPr>
          <w:rFonts w:ascii="Times New Roman" w:hAnsi="Times New Roman" w:cs="Times New Roman"/>
          <w:sz w:val="24"/>
          <w:szCs w:val="24"/>
        </w:rPr>
        <w:t>Note</w:t>
      </w:r>
      <w:r w:rsidR="001E7877">
        <w:rPr>
          <w:rFonts w:ascii="Times New Roman" w:hAnsi="Times New Roman" w:cs="Times New Roman"/>
          <w:sz w:val="24"/>
          <w:szCs w:val="24"/>
        </w:rPr>
        <w:t>:</w:t>
      </w:r>
      <w:r w:rsidR="001E7877" w:rsidRPr="001A5E36">
        <w:rPr>
          <w:rFonts w:ascii="Times New Roman" w:hAnsi="Times New Roman" w:cs="Times New Roman"/>
          <w:sz w:val="24"/>
          <w:szCs w:val="24"/>
        </w:rPr>
        <w:t xml:space="preserve"> sometimes using different reference frames, from different sessions, may provide better results. Consider the points mentioned in the motion correction section.</w:t>
      </w:r>
    </w:p>
    <w:p w14:paraId="2E68C4B9" w14:textId="77777777" w:rsidR="001E7877" w:rsidRPr="001A5E36" w:rsidRDefault="001E7877" w:rsidP="001E7877">
      <w:pPr>
        <w:autoSpaceDE w:val="0"/>
        <w:autoSpaceDN w:val="0"/>
        <w:adjustRightInd w:val="0"/>
        <w:spacing w:after="0" w:line="276" w:lineRule="auto"/>
        <w:rPr>
          <w:rFonts w:ascii="Times New Roman" w:hAnsi="Times New Roman" w:cs="Times New Roman"/>
          <w:sz w:val="24"/>
          <w:szCs w:val="24"/>
        </w:rPr>
      </w:pPr>
    </w:p>
    <w:p w14:paraId="044FAACD" w14:textId="77777777" w:rsidR="001E7877" w:rsidRPr="001A5E36" w:rsidRDefault="001E7877" w:rsidP="001E787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d. </w:t>
      </w:r>
      <w:r w:rsidRPr="001A5E36">
        <w:rPr>
          <w:rFonts w:ascii="Times New Roman" w:hAnsi="Times New Roman" w:cs="Times New Roman"/>
          <w:sz w:val="24"/>
          <w:szCs w:val="24"/>
        </w:rPr>
        <w:t xml:space="preserve">Concatenate the recording sessions. Be sure to corroborate that sessions are correctly aligned. </w:t>
      </w:r>
    </w:p>
    <w:p w14:paraId="7F5839C9" w14:textId="77777777" w:rsidR="001E7877" w:rsidRPr="001A5E36" w:rsidRDefault="001E7877" w:rsidP="001E7877">
      <w:pPr>
        <w:spacing w:after="0" w:line="276" w:lineRule="auto"/>
        <w:jc w:val="both"/>
        <w:rPr>
          <w:rFonts w:ascii="Times New Roman" w:hAnsi="Times New Roman" w:cs="Times New Roman"/>
          <w:b/>
          <w:bCs/>
          <w:sz w:val="24"/>
          <w:szCs w:val="24"/>
        </w:rPr>
      </w:pPr>
    </w:p>
    <w:p w14:paraId="76ADC083" w14:textId="77777777" w:rsidR="001E7877" w:rsidRPr="001A5E36" w:rsidRDefault="001E7877" w:rsidP="001E7877">
      <w:pPr>
        <w:spacing w:after="0" w:line="276" w:lineRule="auto"/>
        <w:jc w:val="both"/>
        <w:rPr>
          <w:rFonts w:ascii="Times New Roman" w:hAnsi="Times New Roman" w:cs="Times New Roman"/>
          <w:bCs/>
          <w:sz w:val="24"/>
          <w:szCs w:val="24"/>
        </w:rPr>
      </w:pPr>
      <w:r>
        <w:rPr>
          <w:rFonts w:ascii="Times New Roman" w:hAnsi="Times New Roman" w:cs="Times New Roman"/>
          <w:sz w:val="24"/>
          <w:szCs w:val="24"/>
        </w:rPr>
        <w:t>Pause point</w:t>
      </w:r>
      <w:r w:rsidRPr="001A5E36">
        <w:rPr>
          <w:rFonts w:ascii="Times New Roman" w:hAnsi="Times New Roman" w:cs="Times New Roman"/>
          <w:bCs/>
          <w:sz w:val="24"/>
          <w:szCs w:val="24"/>
        </w:rPr>
        <w:t>:</w:t>
      </w:r>
      <w:r>
        <w:rPr>
          <w:rFonts w:ascii="Times New Roman" w:hAnsi="Times New Roman" w:cs="Times New Roman"/>
          <w:bCs/>
          <w:sz w:val="24"/>
          <w:szCs w:val="24"/>
        </w:rPr>
        <w:t xml:space="preserve"> </w:t>
      </w:r>
      <w:r w:rsidRPr="001A5E36">
        <w:rPr>
          <w:rFonts w:ascii="Times New Roman" w:hAnsi="Times New Roman" w:cs="Times New Roman"/>
          <w:sz w:val="24"/>
          <w:szCs w:val="24"/>
        </w:rPr>
        <w:t xml:space="preserve">Unfortunately tracking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across several days using tracking algorithms such as </w:t>
      </w:r>
      <w:r w:rsidRPr="001A5E36">
        <w:rPr>
          <w:rFonts w:ascii="Times New Roman" w:hAnsi="Times New Roman" w:cs="Times New Roman"/>
          <w:sz w:val="24"/>
          <w:szCs w:val="24"/>
        </w:rPr>
        <w:fldChar w:fldCharType="begin" w:fldLock="1"/>
      </w:r>
      <w:r w:rsidRPr="001A5E36">
        <w:rPr>
          <w:rFonts w:ascii="Times New Roman" w:hAnsi="Times New Roman" w:cs="Times New Roman"/>
          <w:sz w:val="24"/>
          <w:szCs w:val="24"/>
        </w:rPr>
        <w:instrText>ADDIN CSL_CITATION {"citationItems":[{"id":"ITEM-1","itemData":{"DOI":"10.1016/j.celrep.2017.10.013","ISBN":"2211-1247 (Electronic)","ISSN":"22111247","PMID":"29069591","abstract":"Ca2+ imaging techniques permit time-lapse recordings of neuronal activity from large populations over weeks. However, without identifying the same neurons across imaging sessions (cell registration), longitudinal analysis of the neural code is restricted to population-level statistics. Accurate cell registration becomes challenging with increased numbers of cells, sessions, and inter-session intervals. Current cell registration practices, whether manual or automatic, do not quantitatively evaluate registration accuracy, possibly leading to data misinterpretation. We developed a probabilistic method that automatically registers cells across multiple sessions and estimates the registration confidence for each registered cell. Using large-scale Ca2+ imaging data recorded over weeks from the hippocampus and cortex of freely behaving mice, we show that our method performs more accurate registration than previously used routines, yielding estimated error rates &lt;5%, and that the registration is scalable for many sessions. Thus, our method allows reliable longitudinal analysis of the same neurons over long time periods. Sheintuch et al. present a probabilistic method for tracking the same neurons across multiple days (cell registration) in large-scale Ca2+ imaging data recorded from behaving mice. The probabilities for pairs of neighboring cells from different sessions to be the same neuron are estimated and utilized to perform reliable cell registration.","author":[{"dropping-particle":"","family":"Sheintuch","given":"Liron","non-dropping-particle":"","parse-names":false,"suffix":""},{"dropping-particle":"","family":"Rubin","given":"Alon","non-dropping-particle":"","parse-names":false,"suffix":""},{"dropping-particle":"","family":"Brande-Eilat","given":"Noa","non-dropping-particle":"","parse-names":false,"suffix":""},{"dropping-particle":"","family":"Geva","given":"Nitzan","non-dropping-particle":"","parse-names":false,"suffix":""},{"dropping-particle":"","family":"Sadeh","given":"Noa","non-dropping-particle":"","parse-names":false,"suffix":""},{"dropping-particle":"","family":"Pinchasof","given":"Or","non-dropping-particle":"","parse-names":false,"suffix":""},{"dropping-particle":"","family":"Ziv","given":"Yaniv","non-dropping-particle":"","parse-names":false,"suffix":""}],"container-title":"Cell Reports","id":"ITEM-1","issue":"4","issued":{"date-parts":[["2017"]]},"page":"1102-1115","publisher":"ElsevierCompany.","title":"Tracking the Same Neurons across Multiple Days in Ca2+ Imaging Data","type":"article-journal","volume":"21"},"uris":["http://www.mendeley.com/documents/?uuid=ae69f890-8803-4cc0-81d5-9cbb696184a4"]}],"mendeley":{"formattedCitation":"(Sheintuch &lt;i&gt;et al.&lt;/i&gt;, 2017)","plainTextFormattedCitation":"(Sheintuch et al., 2017)","previouslyFormattedCitation":"(Sheintuch &lt;i&gt;et al.&lt;/i&gt;, 2017)"},"properties":{"noteIndex":0},"schema":"https://github.com/citation-style-language/schema/raw/master/csl-citation.json"}</w:instrText>
      </w:r>
      <w:r w:rsidRPr="001A5E36">
        <w:rPr>
          <w:rFonts w:ascii="Times New Roman" w:hAnsi="Times New Roman" w:cs="Times New Roman"/>
          <w:sz w:val="24"/>
          <w:szCs w:val="24"/>
        </w:rPr>
        <w:fldChar w:fldCharType="separate"/>
      </w:r>
      <w:r w:rsidRPr="001A5E36">
        <w:rPr>
          <w:rFonts w:ascii="Times New Roman" w:hAnsi="Times New Roman" w:cs="Times New Roman"/>
          <w:noProof/>
          <w:sz w:val="24"/>
          <w:szCs w:val="24"/>
        </w:rPr>
        <w:t xml:space="preserve">(Sheintuch </w:t>
      </w:r>
      <w:r w:rsidRPr="001A5E36">
        <w:rPr>
          <w:rFonts w:ascii="Times New Roman" w:hAnsi="Times New Roman" w:cs="Times New Roman"/>
          <w:i/>
          <w:noProof/>
          <w:sz w:val="24"/>
          <w:szCs w:val="24"/>
        </w:rPr>
        <w:t>et al.</w:t>
      </w:r>
      <w:r w:rsidRPr="001A5E36">
        <w:rPr>
          <w:rFonts w:ascii="Times New Roman" w:hAnsi="Times New Roman" w:cs="Times New Roman"/>
          <w:noProof/>
          <w:sz w:val="24"/>
          <w:szCs w:val="24"/>
        </w:rPr>
        <w:t>, 2017)</w:t>
      </w:r>
      <w:r w:rsidRPr="001A5E36">
        <w:rPr>
          <w:rFonts w:ascii="Times New Roman" w:hAnsi="Times New Roman" w:cs="Times New Roman"/>
          <w:sz w:val="24"/>
          <w:szCs w:val="24"/>
        </w:rPr>
        <w:fldChar w:fldCharType="end"/>
      </w:r>
      <w:r w:rsidRPr="001A5E36">
        <w:rPr>
          <w:rFonts w:ascii="Times New Roman" w:hAnsi="Times New Roman" w:cs="Times New Roman"/>
          <w:sz w:val="24"/>
          <w:szCs w:val="24"/>
        </w:rPr>
        <w:t xml:space="preserve"> may not be possible given the reduced number of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However, we were able to track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across different experimental sessions within one day by concatenating different recording sessions into one file. Spatial marks, such as blood vessels or neurons with persistent activity, can be used to align different experimental sessions.</w:t>
      </w:r>
    </w:p>
    <w:p w14:paraId="02BF6265" w14:textId="2669ACC7" w:rsidR="001E7877" w:rsidRPr="001A5E36" w:rsidDel="00023B53" w:rsidRDefault="001E7877" w:rsidP="001E7877">
      <w:pPr>
        <w:spacing w:after="0" w:line="276" w:lineRule="auto"/>
        <w:ind w:firstLine="840"/>
        <w:jc w:val="both"/>
        <w:rPr>
          <w:del w:id="14" w:author="Pablo Ismael Vergara Garcia" w:date="2020-06-30T19:53:00Z"/>
          <w:rFonts w:ascii="Times New Roman" w:hAnsi="Times New Roman" w:cs="Times New Roman"/>
          <w:sz w:val="24"/>
          <w:szCs w:val="24"/>
        </w:rPr>
      </w:pPr>
      <w:r w:rsidRPr="001A5E36">
        <w:rPr>
          <w:rFonts w:ascii="Times New Roman" w:hAnsi="Times New Roman" w:cs="Times New Roman"/>
          <w:sz w:val="24"/>
          <w:szCs w:val="24"/>
        </w:rPr>
        <w:t xml:space="preserve">One may be tempted to analyze sessions independently and then identify same neurons based on their footprints; however, this assumes that all neurons can be detected in each recording session. This is not always the case, especially considering </w:t>
      </w:r>
      <w:proofErr w:type="spellStart"/>
      <w:r w:rsidRPr="001A5E36">
        <w:rPr>
          <w:rFonts w:ascii="Times New Roman" w:hAnsi="Times New Roman" w:cs="Times New Roman"/>
          <w:sz w:val="24"/>
          <w:szCs w:val="24"/>
        </w:rPr>
        <w:t>abGCs</w:t>
      </w:r>
      <w:proofErr w:type="spellEnd"/>
      <w:r w:rsidRPr="001A5E36">
        <w:rPr>
          <w:rFonts w:ascii="Times New Roman" w:hAnsi="Times New Roman" w:cs="Times New Roman"/>
          <w:sz w:val="24"/>
          <w:szCs w:val="24"/>
        </w:rPr>
        <w:t xml:space="preserve"> sparse activity and the low signal-to-noise ratio of GCaMP3. This issue is illustrated in </w:t>
      </w:r>
      <w:r w:rsidRPr="00E24E5D">
        <w:rPr>
          <w:rFonts w:ascii="Times New Roman" w:hAnsi="Times New Roman" w:cs="Times New Roman"/>
          <w:sz w:val="24"/>
          <w:szCs w:val="24"/>
          <w:highlight w:val="cyan"/>
        </w:rPr>
        <w:t>Fig</w:t>
      </w:r>
      <w:r w:rsidR="00E24E5D" w:rsidRPr="00E24E5D">
        <w:rPr>
          <w:rFonts w:ascii="Times New Roman" w:hAnsi="Times New Roman" w:cs="Times New Roman"/>
          <w:sz w:val="24"/>
          <w:szCs w:val="24"/>
          <w:highlight w:val="cyan"/>
        </w:rPr>
        <w:t>ure</w:t>
      </w:r>
      <w:r w:rsidRPr="00E24E5D">
        <w:rPr>
          <w:rFonts w:ascii="Times New Roman" w:hAnsi="Times New Roman" w:cs="Times New Roman"/>
          <w:sz w:val="24"/>
          <w:szCs w:val="24"/>
          <w:highlight w:val="cyan"/>
        </w:rPr>
        <w:t xml:space="preserve"> 6B</w:t>
      </w:r>
      <w:r w:rsidRPr="001A5E36">
        <w:rPr>
          <w:rFonts w:ascii="Times New Roman" w:hAnsi="Times New Roman" w:cs="Times New Roman"/>
          <w:sz w:val="24"/>
          <w:szCs w:val="24"/>
        </w:rPr>
        <w:t xml:space="preserve">: note that in the first batch we can see three neurons that are active while displaying a CORR that is comparable to the background local correlation. If lower CORR and PNR threshold were used to detect these neurons many false-positive neurons would be included in the analysis, further hindering the tracking of neurons. Instead, we initialize these neurons given periods where they show high activity (e.g. the third batch in </w:t>
      </w:r>
      <w:r w:rsidRPr="00E24E5D">
        <w:rPr>
          <w:rFonts w:ascii="Times New Roman" w:hAnsi="Times New Roman" w:cs="Times New Roman"/>
          <w:sz w:val="24"/>
          <w:szCs w:val="24"/>
          <w:highlight w:val="cyan"/>
        </w:rPr>
        <w:t>figure 6B</w:t>
      </w:r>
      <w:r w:rsidRPr="001A5E36">
        <w:rPr>
          <w:rFonts w:ascii="Times New Roman" w:hAnsi="Times New Roman" w:cs="Times New Roman"/>
          <w:sz w:val="24"/>
          <w:szCs w:val="24"/>
        </w:rPr>
        <w:t xml:space="preserve">). Following the </w:t>
      </w:r>
      <w:r w:rsidR="00E24E5D">
        <w:rPr>
          <w:rFonts w:ascii="Times New Roman" w:hAnsi="Times New Roman" w:cs="Times New Roman"/>
          <w:sz w:val="24"/>
          <w:szCs w:val="24"/>
        </w:rPr>
        <w:t>C</w:t>
      </w:r>
      <w:r w:rsidRPr="001A5E36">
        <w:rPr>
          <w:rFonts w:ascii="Times New Roman" w:hAnsi="Times New Roman" w:cs="Times New Roman"/>
          <w:sz w:val="24"/>
          <w:szCs w:val="24"/>
        </w:rPr>
        <w:t xml:space="preserve">NMF algorithm is used to extract the calcium transient from other batches with a lower signal-to-noise ratio. This is particularly important when tracking cells, as some neurons may </w:t>
      </w:r>
      <w:r w:rsidRPr="001A5E36">
        <w:rPr>
          <w:rFonts w:ascii="Times New Roman" w:hAnsi="Times New Roman" w:cs="Times New Roman"/>
          <w:sz w:val="24"/>
          <w:szCs w:val="24"/>
        </w:rPr>
        <w:lastRenderedPageBreak/>
        <w:t>be more active in some recording sessions than others, and hence, be wrongly labeled as inactive if these sessions were analyzed independently.</w:t>
      </w:r>
    </w:p>
    <w:p w14:paraId="032E7976" w14:textId="331592C7" w:rsidR="001E7877" w:rsidRPr="001A5E36" w:rsidDel="00023B53" w:rsidRDefault="001E7877" w:rsidP="00023B53">
      <w:pPr>
        <w:spacing w:after="0" w:line="276" w:lineRule="auto"/>
        <w:ind w:firstLine="840"/>
        <w:jc w:val="both"/>
        <w:rPr>
          <w:del w:id="15" w:author="Pablo Ismael Vergara Garcia" w:date="2020-06-30T19:53:00Z"/>
          <w:rFonts w:ascii="Times New Roman" w:hAnsi="Times New Roman" w:cs="Times New Roman"/>
          <w:sz w:val="24"/>
          <w:szCs w:val="24"/>
        </w:rPr>
        <w:pPrChange w:id="16" w:author="Pablo Ismael Vergara Garcia" w:date="2020-06-30T19:53:00Z">
          <w:pPr>
            <w:spacing w:after="0" w:line="276" w:lineRule="auto"/>
            <w:jc w:val="both"/>
          </w:pPr>
        </w:pPrChange>
      </w:pPr>
      <w:del w:id="17" w:author="Pablo Ismael Vergara Garcia" w:date="2020-06-30T19:53:00Z">
        <w:r w:rsidRPr="001A5E36" w:rsidDel="00023B53">
          <w:rPr>
            <w:rFonts w:ascii="Times New Roman" w:hAnsi="Times New Roman" w:cs="Times New Roman"/>
            <w:sz w:val="24"/>
            <w:szCs w:val="24"/>
          </w:rPr>
          <w:tab/>
          <w:delText xml:space="preserve"> </w:delText>
        </w:r>
      </w:del>
    </w:p>
    <w:p w14:paraId="28F66343" w14:textId="1965ADB7" w:rsidR="001E7877" w:rsidRPr="001A5E36" w:rsidDel="003F70A1" w:rsidRDefault="001E7877" w:rsidP="00023B53">
      <w:pPr>
        <w:spacing w:after="0" w:line="276" w:lineRule="auto"/>
        <w:ind w:firstLine="840"/>
        <w:jc w:val="both"/>
        <w:rPr>
          <w:del w:id="18" w:author="Pablo Ismael Vergara Garcia" w:date="2020-06-30T19:48:00Z"/>
          <w:rFonts w:ascii="Times New Roman" w:hAnsi="Times New Roman" w:cs="Times New Roman"/>
          <w:sz w:val="24"/>
          <w:szCs w:val="24"/>
        </w:rPr>
        <w:pPrChange w:id="19" w:author="Pablo Ismael Vergara Garcia" w:date="2020-06-30T19:53:00Z">
          <w:pPr>
            <w:spacing w:after="0" w:line="276" w:lineRule="auto"/>
            <w:jc w:val="both"/>
          </w:pPr>
        </w:pPrChange>
      </w:pPr>
    </w:p>
    <w:p w14:paraId="0F4ABF14" w14:textId="6CC60923" w:rsidR="001E7877" w:rsidRPr="001A5E36" w:rsidDel="003F70A1" w:rsidRDefault="001E7877" w:rsidP="001E7877">
      <w:pPr>
        <w:autoSpaceDE w:val="0"/>
        <w:autoSpaceDN w:val="0"/>
        <w:adjustRightInd w:val="0"/>
        <w:spacing w:after="0" w:line="276" w:lineRule="auto"/>
        <w:rPr>
          <w:del w:id="20" w:author="Pablo Ismael Vergara Garcia" w:date="2020-06-30T19:48:00Z"/>
          <w:rFonts w:ascii="Times New Roman" w:hAnsi="Times New Roman" w:cs="Times New Roman"/>
          <w:sz w:val="24"/>
          <w:szCs w:val="24"/>
        </w:rPr>
      </w:pPr>
    </w:p>
    <w:p w14:paraId="419127E0" w14:textId="23F47AFA" w:rsidR="001E7877" w:rsidDel="00023B53" w:rsidRDefault="001E7877" w:rsidP="009D3926">
      <w:pPr>
        <w:spacing w:line="240" w:lineRule="auto"/>
        <w:jc w:val="both"/>
        <w:rPr>
          <w:del w:id="21" w:author="Pablo Ismael Vergara Garcia" w:date="2020-06-30T19:48:00Z"/>
          <w:rFonts w:ascii="Times New Roman" w:hAnsi="Times New Roman" w:cs="Times New Roman"/>
          <w:sz w:val="24"/>
          <w:szCs w:val="24"/>
        </w:rPr>
      </w:pPr>
    </w:p>
    <w:p w14:paraId="751E9C83" w14:textId="54859B3B" w:rsidR="00023B53" w:rsidRDefault="00023B53" w:rsidP="001E7877">
      <w:pPr>
        <w:autoSpaceDE w:val="0"/>
        <w:autoSpaceDN w:val="0"/>
        <w:adjustRightInd w:val="0"/>
        <w:spacing w:after="0" w:line="276" w:lineRule="auto"/>
        <w:rPr>
          <w:ins w:id="22" w:author="Pablo Ismael Vergara Garcia" w:date="2020-06-30T19:53:00Z"/>
          <w:rFonts w:ascii="Times New Roman" w:hAnsi="Times New Roman" w:cs="Times New Roman"/>
          <w:sz w:val="24"/>
          <w:szCs w:val="24"/>
        </w:rPr>
      </w:pPr>
    </w:p>
    <w:p w14:paraId="24A11867" w14:textId="77777777" w:rsidR="00023B53" w:rsidRPr="001A5E36" w:rsidRDefault="00023B53" w:rsidP="001E7877">
      <w:pPr>
        <w:autoSpaceDE w:val="0"/>
        <w:autoSpaceDN w:val="0"/>
        <w:adjustRightInd w:val="0"/>
        <w:spacing w:after="0" w:line="276" w:lineRule="auto"/>
        <w:rPr>
          <w:ins w:id="23" w:author="Pablo Ismael Vergara Garcia" w:date="2020-06-30T19:53:00Z"/>
          <w:rFonts w:ascii="Times New Roman" w:hAnsi="Times New Roman" w:cs="Times New Roman"/>
          <w:sz w:val="24"/>
          <w:szCs w:val="24"/>
        </w:rPr>
      </w:pPr>
    </w:p>
    <w:p w14:paraId="4EBD51A0" w14:textId="20FA4991" w:rsidR="001E7877" w:rsidRPr="001A5E36" w:rsidDel="00023B53" w:rsidRDefault="001E7877" w:rsidP="001E7877">
      <w:pPr>
        <w:rPr>
          <w:del w:id="24" w:author="Pablo Ismael Vergara Garcia" w:date="2020-06-30T19:53:00Z"/>
          <w:rFonts w:ascii="Times New Roman" w:hAnsi="Times New Roman" w:cs="Times New Roman"/>
          <w:sz w:val="24"/>
          <w:szCs w:val="24"/>
        </w:rPr>
      </w:pPr>
    </w:p>
    <w:p w14:paraId="0000016A" w14:textId="3CE4F39A" w:rsidR="001133EC" w:rsidRPr="008B1EF3" w:rsidDel="00023B53" w:rsidRDefault="001133EC" w:rsidP="009D3926">
      <w:pPr>
        <w:spacing w:line="240" w:lineRule="auto"/>
        <w:jc w:val="both"/>
        <w:rPr>
          <w:del w:id="25" w:author="Pablo Ismael Vergara Garcia" w:date="2020-06-30T19:53:00Z"/>
          <w:rFonts w:ascii="Times New Roman" w:hAnsi="Times New Roman" w:cs="Times New Roman"/>
          <w:sz w:val="24"/>
          <w:szCs w:val="24"/>
        </w:rPr>
      </w:pPr>
    </w:p>
    <w:p w14:paraId="00000186" w14:textId="03CA99B1" w:rsidR="001133EC" w:rsidRPr="003F70A1" w:rsidDel="001E7877" w:rsidRDefault="001133EC" w:rsidP="00EF22EC">
      <w:pPr>
        <w:spacing w:line="276" w:lineRule="auto"/>
        <w:jc w:val="both"/>
        <w:rPr>
          <w:del w:id="26" w:author="Pablo Ismael Vergara Garcia" w:date="2020-06-30T17:59:00Z"/>
          <w:rFonts w:ascii="Times New Roman" w:hAnsi="Times New Roman" w:cs="Times New Roman"/>
          <w:sz w:val="24"/>
          <w:szCs w:val="24"/>
        </w:rPr>
        <w:pPrChange w:id="27" w:author="Pablo Ismael Vergara Garcia" w:date="2020-06-30T16:17:00Z">
          <w:pPr>
            <w:spacing w:line="240" w:lineRule="auto"/>
            <w:jc w:val="both"/>
          </w:pPr>
        </w:pPrChange>
      </w:pPr>
    </w:p>
    <w:p w14:paraId="00000187" w14:textId="003FD633" w:rsidR="001133EC" w:rsidRPr="00023B53" w:rsidDel="00023B53" w:rsidRDefault="003B2F67" w:rsidP="009D3926">
      <w:pPr>
        <w:spacing w:line="240" w:lineRule="auto"/>
        <w:jc w:val="both"/>
        <w:rPr>
          <w:del w:id="28" w:author="Pablo Ismael Vergara Garcia" w:date="2020-06-30T19:53:00Z"/>
          <w:rFonts w:ascii="Times New Roman" w:hAnsi="Times New Roman" w:cs="Times New Roman"/>
          <w:b/>
          <w:sz w:val="24"/>
          <w:szCs w:val="24"/>
        </w:rPr>
      </w:pPr>
      <w:r w:rsidRPr="00023B53">
        <w:rPr>
          <w:rFonts w:ascii="Times New Roman" w:hAnsi="Times New Roman" w:cs="Times New Roman"/>
          <w:b/>
          <w:sz w:val="24"/>
          <w:szCs w:val="24"/>
        </w:rPr>
        <w:t>LIMITATIONS</w:t>
      </w:r>
    </w:p>
    <w:p w14:paraId="00000188" w14:textId="77777777" w:rsidR="001133EC" w:rsidRPr="00893D75" w:rsidRDefault="001133EC" w:rsidP="009D3926">
      <w:pPr>
        <w:spacing w:line="240" w:lineRule="auto"/>
        <w:jc w:val="both"/>
        <w:rPr>
          <w:rFonts w:ascii="Times New Roman" w:hAnsi="Times New Roman" w:cs="Times New Roman"/>
          <w:b/>
          <w:sz w:val="24"/>
          <w:szCs w:val="24"/>
          <w:rPrChange w:id="29" w:author="Pablo Ismael Vergara Garcia" w:date="2020-06-30T16:34:00Z">
            <w:rPr>
              <w:rFonts w:ascii="Times New Roman" w:hAnsi="Times New Roman" w:cs="Times New Roman"/>
              <w:b/>
              <w:sz w:val="24"/>
              <w:szCs w:val="24"/>
            </w:rPr>
          </w:rPrChange>
        </w:rPr>
      </w:pPr>
    </w:p>
    <w:p w14:paraId="152C25F9" w14:textId="40885A03" w:rsidR="002E10BC" w:rsidRPr="00893D75" w:rsidRDefault="003B2F67" w:rsidP="009D3926">
      <w:pPr>
        <w:spacing w:line="240" w:lineRule="auto"/>
        <w:jc w:val="both"/>
        <w:rPr>
          <w:rFonts w:ascii="Times New Roman" w:hAnsi="Times New Roman" w:cs="Times New Roman"/>
          <w:sz w:val="24"/>
          <w:szCs w:val="24"/>
          <w:rPrChange w:id="30"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31" w:author="Pablo Ismael Vergara Garcia" w:date="2020-06-30T16:34:00Z">
            <w:rPr>
              <w:rFonts w:ascii="Times New Roman" w:hAnsi="Times New Roman" w:cs="Times New Roman"/>
              <w:sz w:val="24"/>
              <w:szCs w:val="24"/>
            </w:rPr>
          </w:rPrChange>
        </w:rPr>
        <w:t xml:space="preserve">Although </w:t>
      </w:r>
      <w:r w:rsidR="002E10BC" w:rsidRPr="00893D75">
        <w:rPr>
          <w:rFonts w:ascii="Times New Roman" w:hAnsi="Times New Roman" w:cs="Times New Roman"/>
          <w:sz w:val="24"/>
          <w:szCs w:val="24"/>
          <w:rPrChange w:id="32" w:author="Pablo Ismael Vergara Garcia" w:date="2020-06-30T16:34:00Z">
            <w:rPr>
              <w:rFonts w:ascii="Times New Roman" w:hAnsi="Times New Roman" w:cs="Times New Roman"/>
              <w:sz w:val="24"/>
              <w:szCs w:val="24"/>
            </w:rPr>
          </w:rPrChange>
        </w:rPr>
        <w:t xml:space="preserve">the development of </w:t>
      </w:r>
      <w:r w:rsidR="000516C4" w:rsidRPr="00893D75">
        <w:rPr>
          <w:rFonts w:ascii="Times New Roman" w:hAnsi="Times New Roman" w:cs="Times New Roman"/>
          <w:sz w:val="24"/>
          <w:szCs w:val="24"/>
          <w:rPrChange w:id="33" w:author="Pablo Ismael Vergara Garcia" w:date="2020-06-30T16:34:00Z">
            <w:rPr>
              <w:rFonts w:ascii="Times New Roman" w:hAnsi="Times New Roman" w:cs="Times New Roman"/>
              <w:sz w:val="24"/>
              <w:szCs w:val="24"/>
            </w:rPr>
          </w:rPrChange>
        </w:rPr>
        <w:t xml:space="preserve">miniature </w:t>
      </w:r>
      <w:r w:rsidR="002E10BC" w:rsidRPr="00893D75">
        <w:rPr>
          <w:rFonts w:ascii="Times New Roman" w:hAnsi="Times New Roman" w:cs="Times New Roman"/>
          <w:sz w:val="24"/>
          <w:szCs w:val="24"/>
          <w:rPrChange w:id="34" w:author="Pablo Ismael Vergara Garcia" w:date="2020-06-30T16:34:00Z">
            <w:rPr>
              <w:rFonts w:ascii="Times New Roman" w:hAnsi="Times New Roman" w:cs="Times New Roman"/>
              <w:sz w:val="24"/>
              <w:szCs w:val="24"/>
            </w:rPr>
          </w:rPrChange>
        </w:rPr>
        <w:t>micro</w:t>
      </w:r>
      <w:r w:rsidR="000516C4" w:rsidRPr="00893D75">
        <w:rPr>
          <w:rFonts w:ascii="Times New Roman" w:hAnsi="Times New Roman" w:cs="Times New Roman"/>
          <w:sz w:val="24"/>
          <w:szCs w:val="24"/>
          <w:rPrChange w:id="35" w:author="Pablo Ismael Vergara Garcia" w:date="2020-06-30T16:34:00Z">
            <w:rPr>
              <w:rFonts w:ascii="Times New Roman" w:hAnsi="Times New Roman" w:cs="Times New Roman"/>
              <w:sz w:val="24"/>
              <w:szCs w:val="24"/>
            </w:rPr>
          </w:rPrChange>
        </w:rPr>
        <w:t xml:space="preserve">scope imaging </w:t>
      </w:r>
      <w:r w:rsidR="002E10BC" w:rsidRPr="00893D75">
        <w:rPr>
          <w:rFonts w:ascii="Times New Roman" w:hAnsi="Times New Roman" w:cs="Times New Roman"/>
          <w:sz w:val="24"/>
          <w:szCs w:val="24"/>
          <w:rPrChange w:id="36" w:author="Pablo Ismael Vergara Garcia" w:date="2020-06-30T16:34:00Z">
            <w:rPr>
              <w:rFonts w:ascii="Times New Roman" w:hAnsi="Times New Roman" w:cs="Times New Roman"/>
              <w:sz w:val="24"/>
              <w:szCs w:val="24"/>
            </w:rPr>
          </w:rPrChange>
        </w:rPr>
        <w:t>of the brain</w:t>
      </w:r>
      <w:r w:rsidRPr="00893D75">
        <w:rPr>
          <w:rFonts w:ascii="Times New Roman" w:hAnsi="Times New Roman" w:cs="Times New Roman"/>
          <w:sz w:val="24"/>
          <w:szCs w:val="24"/>
          <w:rPrChange w:id="37" w:author="Pablo Ismael Vergara Garcia" w:date="2020-06-30T16:34:00Z">
            <w:rPr>
              <w:rFonts w:ascii="Times New Roman" w:hAnsi="Times New Roman" w:cs="Times New Roman"/>
              <w:sz w:val="24"/>
              <w:szCs w:val="24"/>
            </w:rPr>
          </w:rPrChange>
        </w:rPr>
        <w:t xml:space="preserve"> fueled the publication of hundreds of new discoveries</w:t>
      </w:r>
      <w:r w:rsidR="002E10BC" w:rsidRPr="00893D75">
        <w:rPr>
          <w:rFonts w:ascii="Times New Roman" w:hAnsi="Times New Roman" w:cs="Times New Roman"/>
          <w:sz w:val="24"/>
          <w:szCs w:val="24"/>
          <w:rPrChange w:id="38" w:author="Pablo Ismael Vergara Garcia" w:date="2020-06-30T16:34:00Z">
            <w:rPr>
              <w:rFonts w:ascii="Times New Roman" w:hAnsi="Times New Roman" w:cs="Times New Roman"/>
              <w:sz w:val="24"/>
              <w:szCs w:val="24"/>
            </w:rPr>
          </w:rPrChange>
        </w:rPr>
        <w:t xml:space="preserve"> regarding how the activity of individual neurons </w:t>
      </w:r>
      <w:proofErr w:type="gramStart"/>
      <w:r w:rsidR="002E10BC" w:rsidRPr="00893D75">
        <w:rPr>
          <w:rFonts w:ascii="Times New Roman" w:hAnsi="Times New Roman" w:cs="Times New Roman"/>
          <w:sz w:val="24"/>
          <w:szCs w:val="24"/>
          <w:rPrChange w:id="39" w:author="Pablo Ismael Vergara Garcia" w:date="2020-06-30T16:34:00Z">
            <w:rPr>
              <w:rFonts w:ascii="Times New Roman" w:hAnsi="Times New Roman" w:cs="Times New Roman"/>
              <w:sz w:val="24"/>
              <w:szCs w:val="24"/>
            </w:rPr>
          </w:rPrChange>
        </w:rPr>
        <w:t>is able to</w:t>
      </w:r>
      <w:proofErr w:type="gramEnd"/>
      <w:r w:rsidR="002E10BC" w:rsidRPr="00893D75">
        <w:rPr>
          <w:rFonts w:ascii="Times New Roman" w:hAnsi="Times New Roman" w:cs="Times New Roman"/>
          <w:sz w:val="24"/>
          <w:szCs w:val="24"/>
          <w:rPrChange w:id="40" w:author="Pablo Ismael Vergara Garcia" w:date="2020-06-30T16:34:00Z">
            <w:rPr>
              <w:rFonts w:ascii="Times New Roman" w:hAnsi="Times New Roman" w:cs="Times New Roman"/>
              <w:sz w:val="24"/>
              <w:szCs w:val="24"/>
            </w:rPr>
          </w:rPrChange>
        </w:rPr>
        <w:t xml:space="preserve"> generate specific behavior in freely moving animals</w:t>
      </w:r>
      <w:r w:rsidRPr="00893D75">
        <w:rPr>
          <w:rFonts w:ascii="Times New Roman" w:hAnsi="Times New Roman" w:cs="Times New Roman"/>
          <w:sz w:val="24"/>
          <w:szCs w:val="24"/>
          <w:rPrChange w:id="41" w:author="Pablo Ismael Vergara Garcia" w:date="2020-06-30T16:34:00Z">
            <w:rPr>
              <w:rFonts w:ascii="Times New Roman" w:hAnsi="Times New Roman" w:cs="Times New Roman"/>
              <w:sz w:val="24"/>
              <w:szCs w:val="24"/>
            </w:rPr>
          </w:rPrChange>
        </w:rPr>
        <w:t>, its limitations are well known.</w:t>
      </w:r>
    </w:p>
    <w:p w14:paraId="5003D44F" w14:textId="3912E3BA" w:rsidR="00555BE8" w:rsidDel="00023B53" w:rsidRDefault="003B2F67" w:rsidP="009D3926">
      <w:pPr>
        <w:spacing w:line="240" w:lineRule="auto"/>
        <w:jc w:val="both"/>
        <w:rPr>
          <w:del w:id="42" w:author="Pablo Ismael Vergara Garcia" w:date="2020-06-30T19:53:00Z"/>
          <w:rFonts w:ascii="Times New Roman" w:hAnsi="Times New Roman" w:cs="Times New Roman"/>
          <w:sz w:val="24"/>
          <w:szCs w:val="24"/>
        </w:rPr>
      </w:pPr>
      <w:r w:rsidRPr="00893D75">
        <w:rPr>
          <w:rFonts w:ascii="Times New Roman" w:hAnsi="Times New Roman" w:cs="Times New Roman"/>
          <w:sz w:val="24"/>
          <w:szCs w:val="24"/>
          <w:rPrChange w:id="43" w:author="Pablo Ismael Vergara Garcia" w:date="2020-06-30T16:34:00Z">
            <w:rPr>
              <w:rFonts w:ascii="Times New Roman" w:hAnsi="Times New Roman" w:cs="Times New Roman"/>
              <w:sz w:val="24"/>
              <w:szCs w:val="24"/>
            </w:rPr>
          </w:rPrChange>
        </w:rPr>
        <w:t xml:space="preserve">The </w:t>
      </w:r>
      <w:r w:rsidR="002E10BC" w:rsidRPr="00893D75">
        <w:rPr>
          <w:rFonts w:ascii="Times New Roman" w:hAnsi="Times New Roman" w:cs="Times New Roman"/>
          <w:sz w:val="24"/>
          <w:szCs w:val="24"/>
          <w:rPrChange w:id="44" w:author="Pablo Ismael Vergara Garcia" w:date="2020-06-30T16:34:00Z">
            <w:rPr>
              <w:rFonts w:ascii="Times New Roman" w:hAnsi="Times New Roman" w:cs="Times New Roman"/>
              <w:sz w:val="24"/>
              <w:szCs w:val="24"/>
            </w:rPr>
          </w:rPrChange>
        </w:rPr>
        <w:t xml:space="preserve">physical properties of the </w:t>
      </w:r>
      <w:r w:rsidRPr="00893D75">
        <w:rPr>
          <w:rFonts w:ascii="Times New Roman" w:hAnsi="Times New Roman" w:cs="Times New Roman"/>
          <w:sz w:val="24"/>
          <w:szCs w:val="24"/>
          <w:rPrChange w:id="45" w:author="Pablo Ismael Vergara Garcia" w:date="2020-06-30T16:34:00Z">
            <w:rPr>
              <w:rFonts w:ascii="Times New Roman" w:hAnsi="Times New Roman" w:cs="Times New Roman"/>
              <w:sz w:val="24"/>
              <w:szCs w:val="24"/>
            </w:rPr>
          </w:rPrChange>
        </w:rPr>
        <w:t>microscope itself is one of the limita</w:t>
      </w:r>
      <w:r w:rsidR="002E10BC" w:rsidRPr="00893D75">
        <w:rPr>
          <w:rFonts w:ascii="Times New Roman" w:hAnsi="Times New Roman" w:cs="Times New Roman"/>
          <w:sz w:val="24"/>
          <w:szCs w:val="24"/>
          <w:rPrChange w:id="46" w:author="Pablo Ismael Vergara Garcia" w:date="2020-06-30T16:34:00Z">
            <w:rPr>
              <w:rFonts w:ascii="Times New Roman" w:hAnsi="Times New Roman" w:cs="Times New Roman"/>
              <w:sz w:val="24"/>
              <w:szCs w:val="24"/>
            </w:rPr>
          </w:rPrChange>
        </w:rPr>
        <w:t>t</w:t>
      </w:r>
      <w:r w:rsidRPr="00893D75">
        <w:rPr>
          <w:rFonts w:ascii="Times New Roman" w:hAnsi="Times New Roman" w:cs="Times New Roman"/>
          <w:sz w:val="24"/>
          <w:szCs w:val="24"/>
          <w:rPrChange w:id="47" w:author="Pablo Ismael Vergara Garcia" w:date="2020-06-30T16:34:00Z">
            <w:rPr>
              <w:rFonts w:ascii="Times New Roman" w:hAnsi="Times New Roman" w:cs="Times New Roman"/>
              <w:sz w:val="24"/>
              <w:szCs w:val="24"/>
            </w:rPr>
          </w:rPrChange>
        </w:rPr>
        <w:t>io</w:t>
      </w:r>
      <w:r w:rsidR="002E10BC" w:rsidRPr="00893D75">
        <w:rPr>
          <w:rFonts w:ascii="Times New Roman" w:hAnsi="Times New Roman" w:cs="Times New Roman"/>
          <w:sz w:val="24"/>
          <w:szCs w:val="24"/>
          <w:rPrChange w:id="48" w:author="Pablo Ismael Vergara Garcia" w:date="2020-06-30T16:34:00Z">
            <w:rPr>
              <w:rFonts w:ascii="Times New Roman" w:hAnsi="Times New Roman" w:cs="Times New Roman"/>
              <w:sz w:val="24"/>
              <w:szCs w:val="24"/>
            </w:rPr>
          </w:rPrChange>
        </w:rPr>
        <w:t>ns</w:t>
      </w:r>
      <w:r w:rsidRPr="00893D75">
        <w:rPr>
          <w:rFonts w:ascii="Times New Roman" w:hAnsi="Times New Roman" w:cs="Times New Roman"/>
          <w:sz w:val="24"/>
          <w:szCs w:val="24"/>
          <w:rPrChange w:id="49" w:author="Pablo Ismael Vergara Garcia" w:date="2020-06-30T16:34:00Z">
            <w:rPr>
              <w:rFonts w:ascii="Times New Roman" w:hAnsi="Times New Roman" w:cs="Times New Roman"/>
              <w:sz w:val="24"/>
              <w:szCs w:val="24"/>
            </w:rPr>
          </w:rPrChange>
        </w:rPr>
        <w:t xml:space="preserve">, </w:t>
      </w:r>
      <w:r w:rsidR="002E10BC" w:rsidRPr="00893D75">
        <w:rPr>
          <w:rFonts w:ascii="Times New Roman" w:hAnsi="Times New Roman" w:cs="Times New Roman"/>
          <w:sz w:val="24"/>
          <w:szCs w:val="24"/>
          <w:rPrChange w:id="50" w:author="Pablo Ismael Vergara Garcia" w:date="2020-06-30T16:34:00Z">
            <w:rPr>
              <w:rFonts w:ascii="Times New Roman" w:hAnsi="Times New Roman" w:cs="Times New Roman"/>
              <w:sz w:val="24"/>
              <w:szCs w:val="24"/>
            </w:rPr>
          </w:rPrChange>
        </w:rPr>
        <w:t xml:space="preserve">since it only allows its use for certain behavioral tasks. For example, it is not possible to use it in any experimental setup that involves water, such as Morris Water Maze, because it is not waterproof. In addition, it is </w:t>
      </w:r>
      <w:r w:rsidR="00555BE8" w:rsidRPr="00893D75">
        <w:rPr>
          <w:rFonts w:ascii="Times New Roman" w:hAnsi="Times New Roman" w:cs="Times New Roman"/>
          <w:sz w:val="24"/>
          <w:szCs w:val="24"/>
          <w:rPrChange w:id="51" w:author="Pablo Ismael Vergara Garcia" w:date="2020-06-30T16:34:00Z">
            <w:rPr>
              <w:rFonts w:ascii="Times New Roman" w:hAnsi="Times New Roman" w:cs="Times New Roman"/>
              <w:sz w:val="24"/>
              <w:szCs w:val="24"/>
            </w:rPr>
          </w:rPrChange>
        </w:rPr>
        <w:t xml:space="preserve">not possible to distinguish the activity of different types of labeled neurons by using other fluorescent markers </w:t>
      </w:r>
      <w:r w:rsidR="005902ED" w:rsidRPr="00893D75">
        <w:rPr>
          <w:rFonts w:ascii="Times New Roman" w:hAnsi="Times New Roman" w:cs="Times New Roman"/>
          <w:sz w:val="24"/>
          <w:szCs w:val="24"/>
          <w:rPrChange w:id="52" w:author="Pablo Ismael Vergara Garcia" w:date="2020-06-30T16:34:00Z">
            <w:rPr>
              <w:rFonts w:ascii="Times New Roman" w:hAnsi="Times New Roman" w:cs="Times New Roman"/>
              <w:sz w:val="24"/>
              <w:szCs w:val="24"/>
            </w:rPr>
          </w:rPrChange>
        </w:rPr>
        <w:t>since it only has one detection channel for now</w:t>
      </w:r>
      <w:r w:rsidR="00555BE8" w:rsidRPr="00893D75">
        <w:rPr>
          <w:rFonts w:ascii="Times New Roman" w:hAnsi="Times New Roman" w:cs="Times New Roman"/>
          <w:sz w:val="24"/>
          <w:szCs w:val="24"/>
          <w:rPrChange w:id="53" w:author="Pablo Ismael Vergara Garcia" w:date="2020-06-30T16:34:00Z">
            <w:rPr>
              <w:rFonts w:ascii="Times New Roman" w:hAnsi="Times New Roman" w:cs="Times New Roman"/>
              <w:sz w:val="24"/>
              <w:szCs w:val="24"/>
            </w:rPr>
          </w:rPrChange>
        </w:rPr>
        <w:t>.</w:t>
      </w:r>
      <w:r w:rsidR="005902ED" w:rsidRPr="00893D75">
        <w:rPr>
          <w:rFonts w:ascii="Times New Roman" w:hAnsi="Times New Roman" w:cs="Times New Roman"/>
          <w:sz w:val="24"/>
          <w:szCs w:val="24"/>
          <w:rPrChange w:id="54" w:author="Pablo Ismael Vergara Garcia" w:date="2020-06-30T16:34:00Z">
            <w:rPr>
              <w:rFonts w:ascii="Times New Roman" w:hAnsi="Times New Roman" w:cs="Times New Roman"/>
              <w:sz w:val="24"/>
              <w:szCs w:val="24"/>
            </w:rPr>
          </w:rPrChange>
        </w:rPr>
        <w:t xml:space="preserve"> </w:t>
      </w:r>
      <w:r w:rsidR="005F5892" w:rsidRPr="00893D75">
        <w:rPr>
          <w:rFonts w:ascii="Times New Roman" w:hAnsi="Times New Roman" w:cs="Times New Roman"/>
          <w:sz w:val="24"/>
          <w:szCs w:val="24"/>
          <w:rPrChange w:id="55" w:author="Pablo Ismael Vergara Garcia" w:date="2020-06-30T16:34:00Z">
            <w:rPr>
              <w:rFonts w:ascii="Times New Roman" w:hAnsi="Times New Roman" w:cs="Times New Roman"/>
              <w:sz w:val="24"/>
              <w:szCs w:val="24"/>
            </w:rPr>
          </w:rPrChange>
        </w:rPr>
        <w:t>A m</w:t>
      </w:r>
      <w:r w:rsidR="005902ED" w:rsidRPr="00893D75">
        <w:rPr>
          <w:rFonts w:ascii="Times New Roman" w:hAnsi="Times New Roman" w:cs="Times New Roman"/>
          <w:sz w:val="24"/>
          <w:szCs w:val="24"/>
          <w:rPrChange w:id="56" w:author="Pablo Ismael Vergara Garcia" w:date="2020-06-30T16:34:00Z">
            <w:rPr>
              <w:rFonts w:ascii="Times New Roman" w:hAnsi="Times New Roman" w:cs="Times New Roman"/>
              <w:sz w:val="24"/>
              <w:szCs w:val="24"/>
            </w:rPr>
          </w:rPrChange>
        </w:rPr>
        <w:t xml:space="preserve">ore </w:t>
      </w:r>
      <w:r w:rsidR="005F5892" w:rsidRPr="00893D75">
        <w:rPr>
          <w:rFonts w:ascii="Times New Roman" w:hAnsi="Times New Roman" w:cs="Times New Roman"/>
          <w:sz w:val="24"/>
          <w:szCs w:val="24"/>
          <w:rPrChange w:id="57" w:author="Pablo Ismael Vergara Garcia" w:date="2020-06-30T16:34:00Z">
            <w:rPr>
              <w:rFonts w:ascii="Times New Roman" w:hAnsi="Times New Roman" w:cs="Times New Roman"/>
              <w:sz w:val="24"/>
              <w:szCs w:val="24"/>
            </w:rPr>
          </w:rPrChange>
        </w:rPr>
        <w:t>serious limitation</w:t>
      </w:r>
      <w:r w:rsidR="005902ED" w:rsidRPr="00893D75">
        <w:rPr>
          <w:rFonts w:ascii="Times New Roman" w:hAnsi="Times New Roman" w:cs="Times New Roman"/>
          <w:sz w:val="24"/>
          <w:szCs w:val="24"/>
          <w:rPrChange w:id="58" w:author="Pablo Ismael Vergara Garcia" w:date="2020-06-30T16:34:00Z">
            <w:rPr>
              <w:rFonts w:ascii="Times New Roman" w:hAnsi="Times New Roman" w:cs="Times New Roman"/>
              <w:sz w:val="24"/>
              <w:szCs w:val="24"/>
            </w:rPr>
          </w:rPrChange>
        </w:rPr>
        <w:t xml:space="preserve"> could be the resolution of z axis. Since </w:t>
      </w:r>
      <w:proofErr w:type="spellStart"/>
      <w:r w:rsidR="005902ED" w:rsidRPr="00893D75">
        <w:rPr>
          <w:rFonts w:ascii="Times New Roman" w:hAnsi="Times New Roman" w:cs="Times New Roman"/>
          <w:sz w:val="24"/>
          <w:szCs w:val="24"/>
          <w:rPrChange w:id="59" w:author="Pablo Ismael Vergara Garcia" w:date="2020-06-30T16:34:00Z">
            <w:rPr>
              <w:rFonts w:ascii="Times New Roman" w:hAnsi="Times New Roman" w:cs="Times New Roman"/>
              <w:sz w:val="24"/>
              <w:szCs w:val="24"/>
            </w:rPr>
          </w:rPrChange>
        </w:rPr>
        <w:t>Inscopix</w:t>
      </w:r>
      <w:proofErr w:type="spellEnd"/>
      <w:r w:rsidR="005902ED" w:rsidRPr="00893D75">
        <w:rPr>
          <w:rFonts w:ascii="Times New Roman" w:hAnsi="Times New Roman" w:cs="Times New Roman"/>
          <w:sz w:val="24"/>
          <w:szCs w:val="24"/>
          <w:rPrChange w:id="60" w:author="Pablo Ismael Vergara Garcia" w:date="2020-06-30T16:34:00Z">
            <w:rPr>
              <w:rFonts w:ascii="Times New Roman" w:hAnsi="Times New Roman" w:cs="Times New Roman"/>
              <w:sz w:val="24"/>
              <w:szCs w:val="24"/>
            </w:rPr>
          </w:rPrChange>
        </w:rPr>
        <w:t xml:space="preserve"> miniature microscope used in our experiment (</w:t>
      </w:r>
      <w:r w:rsidR="00EB4CF1" w:rsidRPr="00893D75">
        <w:rPr>
          <w:rFonts w:ascii="Times New Roman" w:hAnsi="Times New Roman" w:cs="Times New Roman"/>
          <w:sz w:val="24"/>
          <w:szCs w:val="24"/>
          <w:rPrChange w:id="61" w:author="Pablo Ismael Vergara Garcia" w:date="2020-06-30T16:34:00Z">
            <w:rPr>
              <w:rFonts w:ascii="Times New Roman" w:hAnsi="Times New Roman" w:cs="Times New Roman"/>
              <w:sz w:val="24"/>
              <w:szCs w:val="24"/>
            </w:rPr>
          </w:rPrChange>
        </w:rPr>
        <w:t xml:space="preserve">Kumar </w:t>
      </w:r>
      <w:r w:rsidR="005902ED" w:rsidRPr="00893D75">
        <w:rPr>
          <w:rFonts w:ascii="Times New Roman" w:hAnsi="Times New Roman" w:cs="Times New Roman"/>
          <w:sz w:val="24"/>
          <w:szCs w:val="24"/>
          <w:rPrChange w:id="62" w:author="Pablo Ismael Vergara Garcia" w:date="2020-06-30T16:34:00Z">
            <w:rPr>
              <w:rFonts w:ascii="Times New Roman" w:hAnsi="Times New Roman" w:cs="Times New Roman"/>
              <w:sz w:val="24"/>
              <w:szCs w:val="24"/>
            </w:rPr>
          </w:rPrChange>
        </w:rPr>
        <w:t>et al., 2020) excites</w:t>
      </w:r>
      <w:r w:rsidR="005F5892" w:rsidRPr="00893D75">
        <w:rPr>
          <w:rFonts w:ascii="Times New Roman" w:hAnsi="Times New Roman" w:cs="Times New Roman"/>
          <w:sz w:val="24"/>
          <w:szCs w:val="24"/>
          <w:rPrChange w:id="63" w:author="Pablo Ismael Vergara Garcia" w:date="2020-06-30T16:34:00Z">
            <w:rPr>
              <w:rFonts w:ascii="Times New Roman" w:hAnsi="Times New Roman" w:cs="Times New Roman"/>
              <w:sz w:val="24"/>
              <w:szCs w:val="24"/>
            </w:rPr>
          </w:rPrChange>
        </w:rPr>
        <w:t xml:space="preserve"> fluorescent molecule</w:t>
      </w:r>
      <w:r w:rsidR="005902ED" w:rsidRPr="00893D75">
        <w:rPr>
          <w:rFonts w:ascii="Times New Roman" w:hAnsi="Times New Roman" w:cs="Times New Roman"/>
          <w:sz w:val="24"/>
          <w:szCs w:val="24"/>
          <w:rPrChange w:id="64" w:author="Pablo Ismael Vergara Garcia" w:date="2020-06-30T16:34:00Z">
            <w:rPr>
              <w:rFonts w:ascii="Times New Roman" w:hAnsi="Times New Roman" w:cs="Times New Roman"/>
              <w:sz w:val="24"/>
              <w:szCs w:val="24"/>
            </w:rPr>
          </w:rPrChange>
        </w:rPr>
        <w:t xml:space="preserve"> without focusing</w:t>
      </w:r>
      <w:r w:rsidR="005F5892" w:rsidRPr="00893D75">
        <w:rPr>
          <w:rFonts w:ascii="Times New Roman" w:hAnsi="Times New Roman" w:cs="Times New Roman"/>
          <w:sz w:val="24"/>
          <w:szCs w:val="24"/>
          <w:rPrChange w:id="65" w:author="Pablo Ismael Vergara Garcia" w:date="2020-06-30T16:34:00Z">
            <w:rPr>
              <w:rFonts w:ascii="Times New Roman" w:hAnsi="Times New Roman" w:cs="Times New Roman"/>
              <w:sz w:val="24"/>
              <w:szCs w:val="24"/>
            </w:rPr>
          </w:rPrChange>
        </w:rPr>
        <w:t xml:space="preserve"> nor</w:t>
      </w:r>
      <w:r w:rsidR="005902ED" w:rsidRPr="00893D75">
        <w:rPr>
          <w:rFonts w:ascii="Times New Roman" w:hAnsi="Times New Roman" w:cs="Times New Roman"/>
          <w:sz w:val="24"/>
          <w:szCs w:val="24"/>
          <w:rPrChange w:id="66" w:author="Pablo Ismael Vergara Garcia" w:date="2020-06-30T16:34:00Z">
            <w:rPr>
              <w:rFonts w:ascii="Times New Roman" w:hAnsi="Times New Roman" w:cs="Times New Roman"/>
              <w:sz w:val="24"/>
              <w:szCs w:val="24"/>
            </w:rPr>
          </w:rPrChange>
        </w:rPr>
        <w:t xml:space="preserve"> scanning the </w:t>
      </w:r>
      <w:r w:rsidR="005F5892" w:rsidRPr="00893D75">
        <w:rPr>
          <w:rFonts w:ascii="Times New Roman" w:hAnsi="Times New Roman" w:cs="Times New Roman"/>
          <w:sz w:val="24"/>
          <w:szCs w:val="24"/>
          <w:rPrChange w:id="67" w:author="Pablo Ismael Vergara Garcia" w:date="2020-06-30T16:34:00Z">
            <w:rPr>
              <w:rFonts w:ascii="Times New Roman" w:hAnsi="Times New Roman" w:cs="Times New Roman"/>
              <w:sz w:val="24"/>
              <w:szCs w:val="24"/>
            </w:rPr>
          </w:rPrChange>
        </w:rPr>
        <w:t>light. T</w:t>
      </w:r>
      <w:r w:rsidR="005902ED" w:rsidRPr="00893D75">
        <w:rPr>
          <w:rFonts w:ascii="Times New Roman" w:hAnsi="Times New Roman" w:cs="Times New Roman"/>
          <w:sz w:val="24"/>
          <w:szCs w:val="24"/>
          <w:rPrChange w:id="68" w:author="Pablo Ismael Vergara Garcia" w:date="2020-06-30T16:34:00Z">
            <w:rPr>
              <w:rFonts w:ascii="Times New Roman" w:hAnsi="Times New Roman" w:cs="Times New Roman"/>
              <w:sz w:val="24"/>
              <w:szCs w:val="24"/>
            </w:rPr>
          </w:rPrChange>
        </w:rPr>
        <w:t xml:space="preserve">he microscope does not have </w:t>
      </w:r>
      <w:r w:rsidR="005F5892" w:rsidRPr="00893D75">
        <w:rPr>
          <w:rFonts w:ascii="Times New Roman" w:hAnsi="Times New Roman" w:cs="Times New Roman"/>
          <w:sz w:val="24"/>
          <w:szCs w:val="24"/>
          <w:rPrChange w:id="69" w:author="Pablo Ismael Vergara Garcia" w:date="2020-06-30T16:34:00Z">
            <w:rPr>
              <w:rFonts w:ascii="Times New Roman" w:hAnsi="Times New Roman" w:cs="Times New Roman"/>
              <w:sz w:val="24"/>
              <w:szCs w:val="24"/>
            </w:rPr>
          </w:rPrChange>
        </w:rPr>
        <w:t xml:space="preserve">pinhole to select the light path. Therefore, all the fluorescent molecule hundreds of </w:t>
      </w:r>
      <w:r w:rsidR="00F93805" w:rsidRPr="00893D75">
        <w:rPr>
          <w:rFonts w:ascii="Times New Roman" w:hAnsi="Times New Roman" w:cs="Times New Roman"/>
          <w:sz w:val="24"/>
          <w:szCs w:val="24"/>
          <w:rPrChange w:id="70" w:author="Pablo Ismael Vergara Garcia" w:date="2020-06-30T16:34:00Z">
            <w:rPr>
              <w:rFonts w:ascii="Times New Roman" w:hAnsi="Times New Roman" w:cs="Times New Roman"/>
              <w:sz w:val="24"/>
              <w:szCs w:val="24"/>
            </w:rPr>
          </w:rPrChange>
        </w:rPr>
        <w:t>micrometers</w:t>
      </w:r>
      <w:r w:rsidR="005F5892" w:rsidRPr="00893D75">
        <w:rPr>
          <w:rFonts w:ascii="Times New Roman" w:hAnsi="Times New Roman" w:cs="Times New Roman"/>
          <w:sz w:val="24"/>
          <w:szCs w:val="24"/>
          <w:rPrChange w:id="71" w:author="Pablo Ismael Vergara Garcia" w:date="2020-06-30T16:34:00Z">
            <w:rPr>
              <w:rFonts w:ascii="Times New Roman" w:hAnsi="Times New Roman" w:cs="Times New Roman"/>
              <w:sz w:val="24"/>
              <w:szCs w:val="24"/>
            </w:rPr>
          </w:rPrChange>
        </w:rPr>
        <w:t xml:space="preserve"> below the microscope can be excited and detected at the same time. This could result in the larger number of neurons in the field of view compared to the imaging with 2 photon </w:t>
      </w:r>
      <w:proofErr w:type="gramStart"/>
      <w:r w:rsidR="005F5892" w:rsidRPr="00893D75">
        <w:rPr>
          <w:rFonts w:ascii="Times New Roman" w:hAnsi="Times New Roman" w:cs="Times New Roman"/>
          <w:sz w:val="24"/>
          <w:szCs w:val="24"/>
          <w:rPrChange w:id="72" w:author="Pablo Ismael Vergara Garcia" w:date="2020-06-30T16:34:00Z">
            <w:rPr>
              <w:rFonts w:ascii="Times New Roman" w:hAnsi="Times New Roman" w:cs="Times New Roman"/>
              <w:sz w:val="24"/>
              <w:szCs w:val="24"/>
            </w:rPr>
          </w:rPrChange>
        </w:rPr>
        <w:t>microscope</w:t>
      </w:r>
      <w:proofErr w:type="gramEnd"/>
      <w:r w:rsidR="005F5892" w:rsidRPr="00893D75">
        <w:rPr>
          <w:rFonts w:ascii="Times New Roman" w:hAnsi="Times New Roman" w:cs="Times New Roman"/>
          <w:sz w:val="24"/>
          <w:szCs w:val="24"/>
          <w:rPrChange w:id="73" w:author="Pablo Ismael Vergara Garcia" w:date="2020-06-30T16:34:00Z">
            <w:rPr>
              <w:rFonts w:ascii="Times New Roman" w:hAnsi="Times New Roman" w:cs="Times New Roman"/>
              <w:sz w:val="24"/>
              <w:szCs w:val="24"/>
            </w:rPr>
          </w:rPrChange>
        </w:rPr>
        <w:t xml:space="preserve">. However, there is a possibility that the detected calcium trace stems from 2 neurons. </w:t>
      </w:r>
    </w:p>
    <w:p w14:paraId="4DD85BE9" w14:textId="77777777" w:rsidR="005F5892" w:rsidRPr="00023B53" w:rsidRDefault="005F5892" w:rsidP="009D3926">
      <w:pPr>
        <w:spacing w:line="240" w:lineRule="auto"/>
        <w:jc w:val="both"/>
        <w:rPr>
          <w:rFonts w:ascii="Times New Roman" w:hAnsi="Times New Roman" w:cs="Times New Roman"/>
          <w:sz w:val="24"/>
          <w:szCs w:val="24"/>
        </w:rPr>
      </w:pPr>
    </w:p>
    <w:p w14:paraId="21C84575" w14:textId="49D91EF6" w:rsidR="00555BE8" w:rsidRPr="00893D75" w:rsidRDefault="00555BE8" w:rsidP="009D3926">
      <w:pPr>
        <w:spacing w:line="240" w:lineRule="auto"/>
        <w:jc w:val="both"/>
        <w:rPr>
          <w:rFonts w:ascii="Times New Roman" w:hAnsi="Times New Roman" w:cs="Times New Roman"/>
          <w:sz w:val="24"/>
          <w:szCs w:val="24"/>
          <w:rPrChange w:id="74"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75" w:author="Pablo Ismael Vergara Garcia" w:date="2020-06-30T16:34:00Z">
            <w:rPr>
              <w:rFonts w:ascii="Times New Roman" w:hAnsi="Times New Roman" w:cs="Times New Roman"/>
              <w:sz w:val="24"/>
              <w:szCs w:val="24"/>
            </w:rPr>
          </w:rPrChange>
        </w:rPr>
        <w:t xml:space="preserve">Other limitations of this method regard our specific neuronal target, the hippocampal </w:t>
      </w:r>
      <w:proofErr w:type="spellStart"/>
      <w:r w:rsidR="005902ED" w:rsidRPr="00893D75">
        <w:rPr>
          <w:rFonts w:ascii="Times New Roman" w:hAnsi="Times New Roman" w:cs="Times New Roman"/>
          <w:sz w:val="24"/>
          <w:szCs w:val="24"/>
          <w:rPrChange w:id="76" w:author="Pablo Ismael Vergara Garcia" w:date="2020-06-30T16:34:00Z">
            <w:rPr>
              <w:rFonts w:ascii="Times New Roman" w:hAnsi="Times New Roman" w:cs="Times New Roman"/>
              <w:sz w:val="24"/>
              <w:szCs w:val="24"/>
            </w:rPr>
          </w:rPrChange>
        </w:rPr>
        <w:t>ab</w:t>
      </w:r>
      <w:r w:rsidRPr="00893D75">
        <w:rPr>
          <w:rFonts w:ascii="Times New Roman" w:hAnsi="Times New Roman" w:cs="Times New Roman"/>
          <w:sz w:val="24"/>
          <w:szCs w:val="24"/>
          <w:rPrChange w:id="77" w:author="Pablo Ismael Vergara Garcia" w:date="2020-06-30T16:34:00Z">
            <w:rPr>
              <w:rFonts w:ascii="Times New Roman" w:hAnsi="Times New Roman" w:cs="Times New Roman"/>
              <w:sz w:val="24"/>
              <w:szCs w:val="24"/>
            </w:rPr>
          </w:rPrChange>
        </w:rPr>
        <w:t>GCs</w:t>
      </w:r>
      <w:proofErr w:type="spellEnd"/>
      <w:r w:rsidRPr="00893D75">
        <w:rPr>
          <w:rFonts w:ascii="Times New Roman" w:hAnsi="Times New Roman" w:cs="Times New Roman"/>
          <w:sz w:val="24"/>
          <w:szCs w:val="24"/>
          <w:rPrChange w:id="78" w:author="Pablo Ismael Vergara Garcia" w:date="2020-06-30T16:34:00Z">
            <w:rPr>
              <w:rFonts w:ascii="Times New Roman" w:hAnsi="Times New Roman" w:cs="Times New Roman"/>
              <w:sz w:val="24"/>
              <w:szCs w:val="24"/>
            </w:rPr>
          </w:rPrChange>
        </w:rPr>
        <w:t xml:space="preserve">. Most of our efforts to use more state-of-the-art </w:t>
      </w:r>
      <w:r w:rsidR="005F5892" w:rsidRPr="00893D75">
        <w:rPr>
          <w:rFonts w:ascii="Times New Roman" w:hAnsi="Times New Roman" w:cs="Times New Roman"/>
          <w:sz w:val="24"/>
          <w:szCs w:val="24"/>
          <w:rPrChange w:id="79" w:author="Pablo Ismael Vergara Garcia" w:date="2020-06-30T16:34:00Z">
            <w:rPr>
              <w:rFonts w:ascii="Times New Roman" w:hAnsi="Times New Roman" w:cs="Times New Roman"/>
              <w:sz w:val="24"/>
              <w:szCs w:val="24"/>
            </w:rPr>
          </w:rPrChange>
        </w:rPr>
        <w:t>calcium sensor</w:t>
      </w:r>
      <w:r w:rsidRPr="00893D75">
        <w:rPr>
          <w:rFonts w:ascii="Times New Roman" w:hAnsi="Times New Roman" w:cs="Times New Roman"/>
          <w:sz w:val="24"/>
          <w:szCs w:val="24"/>
          <w:rPrChange w:id="80" w:author="Pablo Ismael Vergara Garcia" w:date="2020-06-30T16:34:00Z">
            <w:rPr>
              <w:rFonts w:ascii="Times New Roman" w:hAnsi="Times New Roman" w:cs="Times New Roman"/>
              <w:sz w:val="24"/>
              <w:szCs w:val="24"/>
            </w:rPr>
          </w:rPrChange>
        </w:rPr>
        <w:t xml:space="preserve">s were not successful, forcing us to go back </w:t>
      </w:r>
      <w:r w:rsidR="00281994" w:rsidRPr="00893D75">
        <w:rPr>
          <w:rFonts w:ascii="Times New Roman" w:hAnsi="Times New Roman" w:cs="Times New Roman"/>
          <w:sz w:val="24"/>
          <w:szCs w:val="24"/>
          <w:rPrChange w:id="81" w:author="Pablo Ismael Vergara Garcia" w:date="2020-06-30T16:34:00Z">
            <w:rPr>
              <w:rFonts w:ascii="Times New Roman" w:hAnsi="Times New Roman" w:cs="Times New Roman"/>
              <w:sz w:val="24"/>
              <w:szCs w:val="24"/>
            </w:rPr>
          </w:rPrChange>
        </w:rPr>
        <w:t>a few generations</w:t>
      </w:r>
      <w:r w:rsidRPr="00893D75">
        <w:rPr>
          <w:rFonts w:ascii="Times New Roman" w:hAnsi="Times New Roman" w:cs="Times New Roman"/>
          <w:sz w:val="24"/>
          <w:szCs w:val="24"/>
          <w:rPrChange w:id="82" w:author="Pablo Ismael Vergara Garcia" w:date="2020-06-30T16:34:00Z">
            <w:rPr>
              <w:rFonts w:ascii="Times New Roman" w:hAnsi="Times New Roman" w:cs="Times New Roman"/>
              <w:sz w:val="24"/>
              <w:szCs w:val="24"/>
            </w:rPr>
          </w:rPrChange>
        </w:rPr>
        <w:t xml:space="preserve"> and use GCaMP3 to tag these neurons. Compared to newer GCaMPs, </w:t>
      </w:r>
      <w:r w:rsidR="005E4162" w:rsidRPr="00893D75">
        <w:rPr>
          <w:rFonts w:ascii="Times New Roman" w:hAnsi="Times New Roman" w:cs="Times New Roman"/>
          <w:sz w:val="24"/>
          <w:szCs w:val="24"/>
          <w:rPrChange w:id="83" w:author="Pablo Ismael Vergara Garcia" w:date="2020-06-30T16:34:00Z">
            <w:rPr>
              <w:rFonts w:ascii="Times New Roman" w:hAnsi="Times New Roman" w:cs="Times New Roman"/>
              <w:sz w:val="24"/>
              <w:szCs w:val="24"/>
            </w:rPr>
          </w:rPrChange>
        </w:rPr>
        <w:t xml:space="preserve">GCaMP3 is not sensitive enough </w:t>
      </w:r>
      <w:r w:rsidR="00225EDF" w:rsidRPr="00893D75">
        <w:rPr>
          <w:rFonts w:ascii="Times New Roman" w:hAnsi="Times New Roman" w:cs="Times New Roman"/>
          <w:sz w:val="24"/>
          <w:szCs w:val="24"/>
          <w:rPrChange w:id="84" w:author="Pablo Ismael Vergara Garcia" w:date="2020-06-30T16:34:00Z">
            <w:rPr>
              <w:rFonts w:ascii="Times New Roman" w:hAnsi="Times New Roman" w:cs="Times New Roman"/>
              <w:sz w:val="24"/>
              <w:szCs w:val="24"/>
            </w:rPr>
          </w:rPrChange>
        </w:rPr>
        <w:t>to reflect</w:t>
      </w:r>
      <w:r w:rsidR="005F5892" w:rsidRPr="00893D75">
        <w:rPr>
          <w:rFonts w:ascii="Times New Roman" w:hAnsi="Times New Roman" w:cs="Times New Roman"/>
          <w:sz w:val="24"/>
          <w:szCs w:val="24"/>
          <w:rPrChange w:id="85" w:author="Pablo Ismael Vergara Garcia" w:date="2020-06-30T16:34:00Z">
            <w:rPr>
              <w:rFonts w:ascii="Times New Roman" w:hAnsi="Times New Roman" w:cs="Times New Roman"/>
              <w:sz w:val="24"/>
              <w:szCs w:val="24"/>
            </w:rPr>
          </w:rPrChange>
        </w:rPr>
        <w:t xml:space="preserve"> the activity </w:t>
      </w:r>
      <w:r w:rsidR="005E4162" w:rsidRPr="00893D75">
        <w:rPr>
          <w:rFonts w:ascii="Times New Roman" w:hAnsi="Times New Roman" w:cs="Times New Roman"/>
          <w:sz w:val="24"/>
          <w:szCs w:val="24"/>
          <w:rPrChange w:id="86" w:author="Pablo Ismael Vergara Garcia" w:date="2020-06-30T16:34:00Z">
            <w:rPr>
              <w:rFonts w:ascii="Times New Roman" w:hAnsi="Times New Roman" w:cs="Times New Roman"/>
              <w:sz w:val="24"/>
              <w:szCs w:val="24"/>
            </w:rPr>
          </w:rPrChange>
        </w:rPr>
        <w:t xml:space="preserve">of </w:t>
      </w:r>
      <w:proofErr w:type="spellStart"/>
      <w:r w:rsidR="005F5892" w:rsidRPr="00893D75">
        <w:rPr>
          <w:rFonts w:ascii="Times New Roman" w:hAnsi="Times New Roman" w:cs="Times New Roman"/>
          <w:sz w:val="24"/>
          <w:szCs w:val="24"/>
          <w:rPrChange w:id="87" w:author="Pablo Ismael Vergara Garcia" w:date="2020-06-30T16:34:00Z">
            <w:rPr>
              <w:rFonts w:ascii="Times New Roman" w:hAnsi="Times New Roman" w:cs="Times New Roman"/>
              <w:sz w:val="24"/>
              <w:szCs w:val="24"/>
            </w:rPr>
          </w:rPrChange>
        </w:rPr>
        <w:t>ab</w:t>
      </w:r>
      <w:r w:rsidR="005E4162" w:rsidRPr="00893D75">
        <w:rPr>
          <w:rFonts w:ascii="Times New Roman" w:hAnsi="Times New Roman" w:cs="Times New Roman"/>
          <w:sz w:val="24"/>
          <w:szCs w:val="24"/>
          <w:rPrChange w:id="88" w:author="Pablo Ismael Vergara Garcia" w:date="2020-06-30T16:34:00Z">
            <w:rPr>
              <w:rFonts w:ascii="Times New Roman" w:hAnsi="Times New Roman" w:cs="Times New Roman"/>
              <w:sz w:val="24"/>
              <w:szCs w:val="24"/>
            </w:rPr>
          </w:rPrChange>
        </w:rPr>
        <w:t>GCs</w:t>
      </w:r>
      <w:proofErr w:type="spellEnd"/>
      <w:r w:rsidR="005F5892" w:rsidRPr="00893D75">
        <w:rPr>
          <w:rFonts w:ascii="Times New Roman" w:hAnsi="Times New Roman" w:cs="Times New Roman"/>
          <w:sz w:val="24"/>
          <w:szCs w:val="24"/>
          <w:rPrChange w:id="89" w:author="Pablo Ismael Vergara Garcia" w:date="2020-06-30T16:34:00Z">
            <w:rPr>
              <w:rFonts w:ascii="Times New Roman" w:hAnsi="Times New Roman" w:cs="Times New Roman"/>
              <w:sz w:val="24"/>
              <w:szCs w:val="24"/>
            </w:rPr>
          </w:rPrChange>
        </w:rPr>
        <w:t xml:space="preserve"> when </w:t>
      </w:r>
      <w:r w:rsidR="00225EDF" w:rsidRPr="00893D75">
        <w:rPr>
          <w:rFonts w:ascii="Times New Roman" w:hAnsi="Times New Roman" w:cs="Times New Roman"/>
          <w:sz w:val="24"/>
          <w:szCs w:val="24"/>
          <w:rPrChange w:id="90" w:author="Pablo Ismael Vergara Garcia" w:date="2020-06-30T16:34:00Z">
            <w:rPr>
              <w:rFonts w:ascii="Times New Roman" w:hAnsi="Times New Roman" w:cs="Times New Roman"/>
              <w:sz w:val="24"/>
              <w:szCs w:val="24"/>
            </w:rPr>
          </w:rPrChange>
        </w:rPr>
        <w:t>they fire</w:t>
      </w:r>
      <w:r w:rsidR="005F5892" w:rsidRPr="00893D75">
        <w:rPr>
          <w:rFonts w:ascii="Times New Roman" w:hAnsi="Times New Roman" w:cs="Times New Roman"/>
          <w:sz w:val="24"/>
          <w:szCs w:val="24"/>
          <w:rPrChange w:id="91" w:author="Pablo Ismael Vergara Garcia" w:date="2020-06-30T16:34:00Z">
            <w:rPr>
              <w:rFonts w:ascii="Times New Roman" w:hAnsi="Times New Roman" w:cs="Times New Roman"/>
              <w:sz w:val="24"/>
              <w:szCs w:val="24"/>
            </w:rPr>
          </w:rPrChange>
        </w:rPr>
        <w:t xml:space="preserve"> action potential</w:t>
      </w:r>
      <w:r w:rsidR="00225EDF" w:rsidRPr="00893D75">
        <w:rPr>
          <w:rFonts w:ascii="Times New Roman" w:hAnsi="Times New Roman" w:cs="Times New Roman"/>
          <w:sz w:val="24"/>
          <w:szCs w:val="24"/>
          <w:rPrChange w:id="92" w:author="Pablo Ismael Vergara Garcia" w:date="2020-06-30T16:34:00Z">
            <w:rPr>
              <w:rFonts w:ascii="Times New Roman" w:hAnsi="Times New Roman" w:cs="Times New Roman"/>
              <w:sz w:val="24"/>
              <w:szCs w:val="24"/>
            </w:rPr>
          </w:rPrChange>
        </w:rPr>
        <w:t>s in a sparse manner</w:t>
      </w:r>
      <w:r w:rsidR="005E4162" w:rsidRPr="00893D75">
        <w:rPr>
          <w:rFonts w:ascii="Times New Roman" w:hAnsi="Times New Roman" w:cs="Times New Roman"/>
          <w:sz w:val="24"/>
          <w:szCs w:val="24"/>
          <w:rPrChange w:id="93" w:author="Pablo Ismael Vergara Garcia" w:date="2020-06-30T16:34:00Z">
            <w:rPr>
              <w:rFonts w:ascii="Times New Roman" w:hAnsi="Times New Roman" w:cs="Times New Roman"/>
              <w:sz w:val="24"/>
              <w:szCs w:val="24"/>
            </w:rPr>
          </w:rPrChange>
        </w:rPr>
        <w:t>.</w:t>
      </w:r>
    </w:p>
    <w:p w14:paraId="00000191" w14:textId="25B6E846" w:rsidR="001133EC" w:rsidRPr="00893D75" w:rsidRDefault="00D7546E" w:rsidP="009D3926">
      <w:pPr>
        <w:spacing w:line="240" w:lineRule="auto"/>
        <w:jc w:val="both"/>
        <w:rPr>
          <w:rFonts w:ascii="Times New Roman" w:hAnsi="Times New Roman" w:cs="Times New Roman"/>
          <w:bCs/>
          <w:sz w:val="24"/>
          <w:szCs w:val="24"/>
          <w:rPrChange w:id="94" w:author="Pablo Ismael Vergara Garcia" w:date="2020-06-30T16:34:00Z">
            <w:rPr>
              <w:rFonts w:ascii="Times New Roman" w:hAnsi="Times New Roman" w:cs="Times New Roman"/>
              <w:bCs/>
              <w:sz w:val="24"/>
              <w:szCs w:val="24"/>
            </w:rPr>
          </w:rPrChange>
        </w:rPr>
      </w:pPr>
      <w:r w:rsidRPr="00893D75">
        <w:rPr>
          <w:rFonts w:ascii="Times New Roman" w:hAnsi="Times New Roman" w:cs="Times New Roman"/>
          <w:bCs/>
          <w:sz w:val="24"/>
          <w:szCs w:val="24"/>
          <w:rPrChange w:id="95" w:author="Pablo Ismael Vergara Garcia" w:date="2020-06-30T16:34:00Z">
            <w:rPr>
              <w:rFonts w:ascii="Times New Roman" w:hAnsi="Times New Roman" w:cs="Times New Roman"/>
              <w:bCs/>
              <w:sz w:val="24"/>
              <w:szCs w:val="24"/>
            </w:rPr>
          </w:rPrChange>
        </w:rPr>
        <w:t>T</w:t>
      </w:r>
      <w:r w:rsidR="003B2F67" w:rsidRPr="00893D75">
        <w:rPr>
          <w:rFonts w:ascii="Times New Roman" w:hAnsi="Times New Roman" w:cs="Times New Roman"/>
          <w:bCs/>
          <w:sz w:val="24"/>
          <w:szCs w:val="24"/>
          <w:rPrChange w:id="96" w:author="Pablo Ismael Vergara Garcia" w:date="2020-06-30T16:34:00Z">
            <w:rPr>
              <w:rFonts w:ascii="Times New Roman" w:hAnsi="Times New Roman" w:cs="Times New Roman"/>
              <w:bCs/>
              <w:sz w:val="24"/>
              <w:szCs w:val="24"/>
            </w:rPr>
          </w:rPrChange>
        </w:rPr>
        <w:t xml:space="preserve">he experimental preparation for </w:t>
      </w:r>
      <w:r w:rsidR="00225EDF" w:rsidRPr="00893D75">
        <w:rPr>
          <w:rFonts w:ascii="Times New Roman" w:hAnsi="Times New Roman" w:cs="Times New Roman"/>
          <w:bCs/>
          <w:sz w:val="24"/>
          <w:szCs w:val="24"/>
          <w:rPrChange w:id="97" w:author="Pablo Ismael Vergara Garcia" w:date="2020-06-30T16:34:00Z">
            <w:rPr>
              <w:rFonts w:ascii="Times New Roman" w:hAnsi="Times New Roman" w:cs="Times New Roman"/>
              <w:bCs/>
              <w:sz w:val="24"/>
              <w:szCs w:val="24"/>
            </w:rPr>
          </w:rPrChange>
        </w:rPr>
        <w:t>dentate gyrus</w:t>
      </w:r>
      <w:r w:rsidR="003B2F67" w:rsidRPr="00893D75">
        <w:rPr>
          <w:rFonts w:ascii="Times New Roman" w:hAnsi="Times New Roman" w:cs="Times New Roman"/>
          <w:bCs/>
          <w:sz w:val="24"/>
          <w:szCs w:val="24"/>
          <w:rPrChange w:id="98" w:author="Pablo Ismael Vergara Garcia" w:date="2020-06-30T16:34:00Z">
            <w:rPr>
              <w:rFonts w:ascii="Times New Roman" w:hAnsi="Times New Roman" w:cs="Times New Roman"/>
              <w:bCs/>
              <w:sz w:val="24"/>
              <w:szCs w:val="24"/>
            </w:rPr>
          </w:rPrChange>
        </w:rPr>
        <w:t xml:space="preserve"> imaging in freely moving mice </w:t>
      </w:r>
      <w:r w:rsidRPr="00893D75">
        <w:rPr>
          <w:rFonts w:ascii="Times New Roman" w:hAnsi="Times New Roman" w:cs="Times New Roman"/>
          <w:bCs/>
          <w:sz w:val="24"/>
          <w:szCs w:val="24"/>
          <w:rPrChange w:id="99" w:author="Pablo Ismael Vergara Garcia" w:date="2020-06-30T16:34:00Z">
            <w:rPr>
              <w:rFonts w:ascii="Times New Roman" w:hAnsi="Times New Roman" w:cs="Times New Roman"/>
              <w:bCs/>
              <w:sz w:val="24"/>
              <w:szCs w:val="24"/>
            </w:rPr>
          </w:rPrChange>
        </w:rPr>
        <w:t xml:space="preserve">demonstrated here and in </w:t>
      </w:r>
      <w:r w:rsidR="00EB4CF1" w:rsidRPr="00893D75">
        <w:rPr>
          <w:rFonts w:ascii="Times New Roman" w:hAnsi="Times New Roman" w:cs="Times New Roman"/>
          <w:bCs/>
          <w:sz w:val="24"/>
          <w:szCs w:val="24"/>
          <w:rPrChange w:id="100" w:author="Pablo Ismael Vergara Garcia" w:date="2020-06-30T16:34:00Z">
            <w:rPr>
              <w:rFonts w:ascii="Times New Roman" w:hAnsi="Times New Roman" w:cs="Times New Roman"/>
              <w:bCs/>
              <w:sz w:val="24"/>
              <w:szCs w:val="24"/>
            </w:rPr>
          </w:rPrChange>
        </w:rPr>
        <w:t>Kumar</w:t>
      </w:r>
      <w:r w:rsidRPr="00893D75">
        <w:rPr>
          <w:rFonts w:ascii="Times New Roman" w:hAnsi="Times New Roman" w:cs="Times New Roman"/>
          <w:bCs/>
          <w:sz w:val="24"/>
          <w:szCs w:val="24"/>
          <w:rPrChange w:id="101" w:author="Pablo Ismael Vergara Garcia" w:date="2020-06-30T16:34:00Z">
            <w:rPr>
              <w:rFonts w:ascii="Times New Roman" w:hAnsi="Times New Roman" w:cs="Times New Roman"/>
              <w:bCs/>
              <w:sz w:val="24"/>
              <w:szCs w:val="24"/>
            </w:rPr>
          </w:rPrChange>
        </w:rPr>
        <w:t xml:space="preserve"> et al. </w:t>
      </w:r>
      <w:r w:rsidR="006C799B" w:rsidRPr="00893D75">
        <w:rPr>
          <w:rFonts w:ascii="Times New Roman" w:hAnsi="Times New Roman" w:cs="Times New Roman"/>
          <w:bCs/>
          <w:sz w:val="24"/>
          <w:szCs w:val="24"/>
          <w:rPrChange w:id="102" w:author="Pablo Ismael Vergara Garcia" w:date="2020-06-30T16:34:00Z">
            <w:rPr>
              <w:rFonts w:ascii="Times New Roman" w:hAnsi="Times New Roman" w:cs="Times New Roman"/>
              <w:bCs/>
              <w:sz w:val="24"/>
              <w:szCs w:val="24"/>
            </w:rPr>
          </w:rPrChange>
        </w:rPr>
        <w:t>(</w:t>
      </w:r>
      <w:r w:rsidRPr="00893D75">
        <w:rPr>
          <w:rFonts w:ascii="Times New Roman" w:hAnsi="Times New Roman" w:cs="Times New Roman"/>
          <w:bCs/>
          <w:sz w:val="24"/>
          <w:szCs w:val="24"/>
          <w:rPrChange w:id="103" w:author="Pablo Ismael Vergara Garcia" w:date="2020-06-30T16:34:00Z">
            <w:rPr>
              <w:rFonts w:ascii="Times New Roman" w:hAnsi="Times New Roman" w:cs="Times New Roman"/>
              <w:bCs/>
              <w:sz w:val="24"/>
              <w:szCs w:val="24"/>
            </w:rPr>
          </w:rPrChange>
        </w:rPr>
        <w:t>2020</w:t>
      </w:r>
      <w:r w:rsidR="006C799B" w:rsidRPr="00893D75">
        <w:rPr>
          <w:rFonts w:ascii="Times New Roman" w:hAnsi="Times New Roman" w:cs="Times New Roman"/>
          <w:bCs/>
          <w:sz w:val="24"/>
          <w:szCs w:val="24"/>
          <w:rPrChange w:id="104" w:author="Pablo Ismael Vergara Garcia" w:date="2020-06-30T16:34:00Z">
            <w:rPr>
              <w:rFonts w:ascii="Times New Roman" w:hAnsi="Times New Roman" w:cs="Times New Roman"/>
              <w:bCs/>
              <w:sz w:val="24"/>
              <w:szCs w:val="24"/>
            </w:rPr>
          </w:rPrChange>
        </w:rPr>
        <w:t>)</w:t>
      </w:r>
      <w:r w:rsidR="003B2F67" w:rsidRPr="00893D75">
        <w:rPr>
          <w:rFonts w:ascii="Times New Roman" w:hAnsi="Times New Roman" w:cs="Times New Roman"/>
          <w:bCs/>
          <w:sz w:val="24"/>
          <w:szCs w:val="24"/>
          <w:rPrChange w:id="105" w:author="Pablo Ismael Vergara Garcia" w:date="2020-06-30T16:34:00Z">
            <w:rPr>
              <w:rFonts w:ascii="Times New Roman" w:hAnsi="Times New Roman" w:cs="Times New Roman"/>
              <w:bCs/>
              <w:sz w:val="24"/>
              <w:szCs w:val="24"/>
            </w:rPr>
          </w:rPrChange>
        </w:rPr>
        <w:t xml:space="preserve"> re</w:t>
      </w:r>
      <w:r w:rsidRPr="00893D75">
        <w:rPr>
          <w:rFonts w:ascii="Times New Roman" w:hAnsi="Times New Roman" w:cs="Times New Roman"/>
          <w:bCs/>
          <w:sz w:val="24"/>
          <w:szCs w:val="24"/>
          <w:rPrChange w:id="106" w:author="Pablo Ismael Vergara Garcia" w:date="2020-06-30T16:34:00Z">
            <w:rPr>
              <w:rFonts w:ascii="Times New Roman" w:hAnsi="Times New Roman" w:cs="Times New Roman"/>
              <w:bCs/>
              <w:sz w:val="24"/>
              <w:szCs w:val="24"/>
            </w:rPr>
          </w:rPrChange>
        </w:rPr>
        <w:t>sults in</w:t>
      </w:r>
      <w:r w:rsidR="003B2F67" w:rsidRPr="00893D75">
        <w:rPr>
          <w:rFonts w:ascii="Times New Roman" w:hAnsi="Times New Roman" w:cs="Times New Roman"/>
          <w:bCs/>
          <w:sz w:val="24"/>
          <w:szCs w:val="24"/>
          <w:rPrChange w:id="107" w:author="Pablo Ismael Vergara Garcia" w:date="2020-06-30T16:34:00Z">
            <w:rPr>
              <w:rFonts w:ascii="Times New Roman" w:hAnsi="Times New Roman" w:cs="Times New Roman"/>
              <w:bCs/>
              <w:sz w:val="24"/>
              <w:szCs w:val="24"/>
            </w:rPr>
          </w:rPrChange>
        </w:rPr>
        <w:t xml:space="preserve"> a partial lesion of the ipsilateral CA1 area</w:t>
      </w:r>
      <w:r w:rsidRPr="00893D75">
        <w:rPr>
          <w:rFonts w:ascii="Times New Roman" w:hAnsi="Times New Roman" w:cs="Times New Roman"/>
          <w:bCs/>
          <w:sz w:val="24"/>
          <w:szCs w:val="24"/>
          <w:rPrChange w:id="108" w:author="Pablo Ismael Vergara Garcia" w:date="2020-06-30T16:34:00Z">
            <w:rPr>
              <w:rFonts w:ascii="Times New Roman" w:hAnsi="Times New Roman" w:cs="Times New Roman"/>
              <w:bCs/>
              <w:sz w:val="24"/>
              <w:szCs w:val="24"/>
            </w:rPr>
          </w:rPrChange>
        </w:rPr>
        <w:t xml:space="preserve"> when </w:t>
      </w:r>
      <w:r w:rsidRPr="00893D75">
        <w:rPr>
          <w:rFonts w:ascii="Times New Roman" w:hAnsi="Times New Roman" w:cs="Times New Roman"/>
          <w:bCs/>
          <w:sz w:val="24"/>
          <w:szCs w:val="24"/>
          <w:rPrChange w:id="109" w:author="Pablo Ismael Vergara Garcia" w:date="2020-06-30T16:34:00Z">
            <w:rPr>
              <w:rFonts w:ascii="Times New Roman" w:hAnsi="Times New Roman" w:cs="Times New Roman"/>
              <w:bCs/>
              <w:sz w:val="24"/>
              <w:szCs w:val="24"/>
            </w:rPr>
          </w:rPrChange>
        </w:rPr>
        <w:lastRenderedPageBreak/>
        <w:t xml:space="preserve">implanting the </w:t>
      </w:r>
      <w:r w:rsidR="00225EDF" w:rsidRPr="00893D75">
        <w:rPr>
          <w:rFonts w:ascii="Times New Roman" w:hAnsi="Times New Roman" w:cs="Times New Roman"/>
          <w:bCs/>
          <w:sz w:val="24"/>
          <w:szCs w:val="24"/>
          <w:rPrChange w:id="110" w:author="Pablo Ismael Vergara Garcia" w:date="2020-06-30T16:34:00Z">
            <w:rPr>
              <w:rFonts w:ascii="Times New Roman" w:hAnsi="Times New Roman" w:cs="Times New Roman"/>
              <w:bCs/>
              <w:sz w:val="24"/>
              <w:szCs w:val="24"/>
            </w:rPr>
          </w:rPrChange>
        </w:rPr>
        <w:t>GRIN</w:t>
      </w:r>
      <w:r w:rsidRPr="00893D75">
        <w:rPr>
          <w:rFonts w:ascii="Times New Roman" w:hAnsi="Times New Roman" w:cs="Times New Roman"/>
          <w:bCs/>
          <w:sz w:val="24"/>
          <w:szCs w:val="24"/>
          <w:rPrChange w:id="111" w:author="Pablo Ismael Vergara Garcia" w:date="2020-06-30T16:34:00Z">
            <w:rPr>
              <w:rFonts w:ascii="Times New Roman" w:hAnsi="Times New Roman" w:cs="Times New Roman"/>
              <w:bCs/>
              <w:sz w:val="24"/>
              <w:szCs w:val="24"/>
            </w:rPr>
          </w:rPrChange>
        </w:rPr>
        <w:t xml:space="preserve"> lens. Less invasive techniques should be implemented in the future to prevent any possible circuit reorganization induced by surgery, as already pointed out in previous studies</w:t>
      </w:r>
      <w:r w:rsidR="00281CDD" w:rsidRPr="00893D75">
        <w:rPr>
          <w:rFonts w:ascii="Times New Roman" w:hAnsi="Times New Roman" w:cs="Times New Roman"/>
          <w:bCs/>
          <w:sz w:val="24"/>
          <w:szCs w:val="24"/>
          <w:rPrChange w:id="112" w:author="Pablo Ismael Vergara Garcia" w:date="2020-06-30T16:34:00Z">
            <w:rPr>
              <w:rFonts w:ascii="Times New Roman" w:hAnsi="Times New Roman" w:cs="Times New Roman"/>
              <w:bCs/>
              <w:sz w:val="24"/>
              <w:szCs w:val="24"/>
            </w:rPr>
          </w:rPrChange>
        </w:rPr>
        <w:t xml:space="preserve"> </w:t>
      </w:r>
      <w:r w:rsidR="003B2F67" w:rsidRPr="00893D75">
        <w:rPr>
          <w:rFonts w:ascii="Times New Roman" w:hAnsi="Times New Roman" w:cs="Times New Roman"/>
          <w:bCs/>
          <w:sz w:val="24"/>
          <w:szCs w:val="24"/>
          <w:rPrChange w:id="113" w:author="Pablo Ismael Vergara Garcia" w:date="2020-06-30T16:34:00Z">
            <w:rPr>
              <w:rFonts w:ascii="Times New Roman" w:hAnsi="Times New Roman" w:cs="Times New Roman"/>
              <w:bCs/>
              <w:sz w:val="24"/>
              <w:szCs w:val="24"/>
            </w:rPr>
          </w:rPrChange>
        </w:rPr>
        <w:t>(</w:t>
      </w:r>
      <w:proofErr w:type="spellStart"/>
      <w:r w:rsidR="003B2F67" w:rsidRPr="00893D75">
        <w:rPr>
          <w:rFonts w:ascii="Times New Roman" w:hAnsi="Times New Roman" w:cs="Times New Roman"/>
          <w:bCs/>
          <w:sz w:val="24"/>
          <w:szCs w:val="24"/>
          <w:rPrChange w:id="114" w:author="Pablo Ismael Vergara Garcia" w:date="2020-06-30T16:34:00Z">
            <w:rPr>
              <w:rFonts w:ascii="Times New Roman" w:hAnsi="Times New Roman" w:cs="Times New Roman"/>
              <w:bCs/>
              <w:sz w:val="24"/>
              <w:szCs w:val="24"/>
            </w:rPr>
          </w:rPrChange>
        </w:rPr>
        <w:t>Hainmueller</w:t>
      </w:r>
      <w:proofErr w:type="spellEnd"/>
      <w:r w:rsidR="003B2F67" w:rsidRPr="00893D75">
        <w:rPr>
          <w:rFonts w:ascii="Times New Roman" w:hAnsi="Times New Roman" w:cs="Times New Roman"/>
          <w:bCs/>
          <w:sz w:val="24"/>
          <w:szCs w:val="24"/>
          <w:rPrChange w:id="115" w:author="Pablo Ismael Vergara Garcia" w:date="2020-06-30T16:34:00Z">
            <w:rPr>
              <w:rFonts w:ascii="Times New Roman" w:hAnsi="Times New Roman" w:cs="Times New Roman"/>
              <w:bCs/>
              <w:sz w:val="24"/>
              <w:szCs w:val="24"/>
            </w:rPr>
          </w:rPrChange>
        </w:rPr>
        <w:t xml:space="preserve"> and </w:t>
      </w:r>
      <w:proofErr w:type="spellStart"/>
      <w:r w:rsidR="003B2F67" w:rsidRPr="00893D75">
        <w:rPr>
          <w:rFonts w:ascii="Times New Roman" w:hAnsi="Times New Roman" w:cs="Times New Roman"/>
          <w:bCs/>
          <w:sz w:val="24"/>
          <w:szCs w:val="24"/>
          <w:rPrChange w:id="116" w:author="Pablo Ismael Vergara Garcia" w:date="2020-06-30T16:34:00Z">
            <w:rPr>
              <w:rFonts w:ascii="Times New Roman" w:hAnsi="Times New Roman" w:cs="Times New Roman"/>
              <w:bCs/>
              <w:sz w:val="24"/>
              <w:szCs w:val="24"/>
            </w:rPr>
          </w:rPrChange>
        </w:rPr>
        <w:t>Bartos</w:t>
      </w:r>
      <w:proofErr w:type="spellEnd"/>
      <w:r w:rsidR="003B2F67" w:rsidRPr="00893D75">
        <w:rPr>
          <w:rFonts w:ascii="Times New Roman" w:hAnsi="Times New Roman" w:cs="Times New Roman"/>
          <w:bCs/>
          <w:sz w:val="24"/>
          <w:szCs w:val="24"/>
          <w:rPrChange w:id="117" w:author="Pablo Ismael Vergara Garcia" w:date="2020-06-30T16:34:00Z">
            <w:rPr>
              <w:rFonts w:ascii="Times New Roman" w:hAnsi="Times New Roman" w:cs="Times New Roman"/>
              <w:bCs/>
              <w:sz w:val="24"/>
              <w:szCs w:val="24"/>
            </w:rPr>
          </w:rPrChange>
        </w:rPr>
        <w:t>,</w:t>
      </w:r>
      <w:r w:rsidRPr="00893D75">
        <w:rPr>
          <w:rFonts w:ascii="Times New Roman" w:hAnsi="Times New Roman" w:cs="Times New Roman"/>
          <w:bCs/>
          <w:sz w:val="24"/>
          <w:szCs w:val="24"/>
          <w:rPrChange w:id="118" w:author="Pablo Ismael Vergara Garcia" w:date="2020-06-30T16:34:00Z">
            <w:rPr>
              <w:rFonts w:ascii="Times New Roman" w:hAnsi="Times New Roman" w:cs="Times New Roman"/>
              <w:bCs/>
              <w:sz w:val="24"/>
              <w:szCs w:val="24"/>
            </w:rPr>
          </w:rPrChange>
        </w:rPr>
        <w:t xml:space="preserve"> </w:t>
      </w:r>
      <w:r w:rsidR="003B2F67" w:rsidRPr="00893D75">
        <w:rPr>
          <w:rFonts w:ascii="Times New Roman" w:hAnsi="Times New Roman" w:cs="Times New Roman"/>
          <w:bCs/>
          <w:sz w:val="24"/>
          <w:szCs w:val="24"/>
          <w:rPrChange w:id="119" w:author="Pablo Ismael Vergara Garcia" w:date="2020-06-30T16:34:00Z">
            <w:rPr>
              <w:rFonts w:ascii="Times New Roman" w:hAnsi="Times New Roman" w:cs="Times New Roman"/>
              <w:bCs/>
              <w:sz w:val="24"/>
              <w:szCs w:val="24"/>
            </w:rPr>
          </w:rPrChange>
        </w:rPr>
        <w:t xml:space="preserve">2018; </w:t>
      </w:r>
      <w:proofErr w:type="spellStart"/>
      <w:r w:rsidR="003B2F67" w:rsidRPr="00893D75">
        <w:rPr>
          <w:rFonts w:ascii="Times New Roman" w:hAnsi="Times New Roman" w:cs="Times New Roman"/>
          <w:bCs/>
          <w:sz w:val="24"/>
          <w:szCs w:val="24"/>
          <w:rPrChange w:id="120" w:author="Pablo Ismael Vergara Garcia" w:date="2020-06-30T16:34:00Z">
            <w:rPr>
              <w:rFonts w:ascii="Times New Roman" w:hAnsi="Times New Roman" w:cs="Times New Roman"/>
              <w:bCs/>
              <w:sz w:val="24"/>
              <w:szCs w:val="24"/>
            </w:rPr>
          </w:rPrChange>
        </w:rPr>
        <w:t>Kirschen</w:t>
      </w:r>
      <w:proofErr w:type="spellEnd"/>
      <w:r w:rsidR="003B2F67" w:rsidRPr="00893D75">
        <w:rPr>
          <w:rFonts w:ascii="Times New Roman" w:hAnsi="Times New Roman" w:cs="Times New Roman"/>
          <w:bCs/>
          <w:sz w:val="24"/>
          <w:szCs w:val="24"/>
          <w:rPrChange w:id="121" w:author="Pablo Ismael Vergara Garcia" w:date="2020-06-30T16:34:00Z">
            <w:rPr>
              <w:rFonts w:ascii="Times New Roman" w:hAnsi="Times New Roman" w:cs="Times New Roman"/>
              <w:bCs/>
              <w:sz w:val="24"/>
              <w:szCs w:val="24"/>
            </w:rPr>
          </w:rPrChange>
        </w:rPr>
        <w:t xml:space="preserve"> et al., 2017; </w:t>
      </w:r>
      <w:proofErr w:type="spellStart"/>
      <w:r w:rsidR="003B2F67" w:rsidRPr="00893D75">
        <w:rPr>
          <w:rFonts w:ascii="Times New Roman" w:hAnsi="Times New Roman" w:cs="Times New Roman"/>
          <w:bCs/>
          <w:sz w:val="24"/>
          <w:szCs w:val="24"/>
          <w:rPrChange w:id="122" w:author="Pablo Ismael Vergara Garcia" w:date="2020-06-30T16:34:00Z">
            <w:rPr>
              <w:rFonts w:ascii="Times New Roman" w:hAnsi="Times New Roman" w:cs="Times New Roman"/>
              <w:bCs/>
              <w:sz w:val="24"/>
              <w:szCs w:val="24"/>
            </w:rPr>
          </w:rPrChange>
        </w:rPr>
        <w:t>Pilz</w:t>
      </w:r>
      <w:proofErr w:type="spellEnd"/>
      <w:r w:rsidR="003B2F67" w:rsidRPr="00893D75">
        <w:rPr>
          <w:rFonts w:ascii="Times New Roman" w:hAnsi="Times New Roman" w:cs="Times New Roman"/>
          <w:bCs/>
          <w:sz w:val="24"/>
          <w:szCs w:val="24"/>
          <w:rPrChange w:id="123" w:author="Pablo Ismael Vergara Garcia" w:date="2020-06-30T16:34:00Z">
            <w:rPr>
              <w:rFonts w:ascii="Times New Roman" w:hAnsi="Times New Roman" w:cs="Times New Roman"/>
              <w:bCs/>
              <w:sz w:val="24"/>
              <w:szCs w:val="24"/>
            </w:rPr>
          </w:rPrChange>
        </w:rPr>
        <w:t xml:space="preserve"> et al., 2016).</w:t>
      </w:r>
    </w:p>
    <w:p w14:paraId="000001A4" w14:textId="74F983D8" w:rsidR="001133EC" w:rsidRPr="00893D75" w:rsidRDefault="00281CDD" w:rsidP="009D3926">
      <w:pPr>
        <w:spacing w:line="240" w:lineRule="auto"/>
        <w:jc w:val="both"/>
        <w:rPr>
          <w:rFonts w:ascii="Times New Roman" w:hAnsi="Times New Roman" w:cs="Times New Roman"/>
          <w:bCs/>
          <w:sz w:val="24"/>
          <w:szCs w:val="24"/>
          <w:rPrChange w:id="124" w:author="Pablo Ismael Vergara Garcia" w:date="2020-06-30T16:34:00Z">
            <w:rPr>
              <w:rFonts w:ascii="Times New Roman" w:hAnsi="Times New Roman" w:cs="Times New Roman"/>
              <w:bCs/>
              <w:sz w:val="24"/>
              <w:szCs w:val="24"/>
            </w:rPr>
          </w:rPrChange>
        </w:rPr>
      </w:pPr>
      <w:r w:rsidRPr="00893D75">
        <w:rPr>
          <w:rFonts w:ascii="Times New Roman" w:hAnsi="Times New Roman" w:cs="Times New Roman"/>
          <w:bCs/>
          <w:sz w:val="24"/>
          <w:szCs w:val="24"/>
          <w:rPrChange w:id="125" w:author="Pablo Ismael Vergara Garcia" w:date="2020-06-30T16:34:00Z">
            <w:rPr>
              <w:rFonts w:ascii="Times New Roman" w:hAnsi="Times New Roman" w:cs="Times New Roman"/>
              <w:bCs/>
              <w:sz w:val="24"/>
              <w:szCs w:val="24"/>
            </w:rPr>
          </w:rPrChange>
        </w:rPr>
        <w:t>Finally,</w:t>
      </w:r>
      <w:r w:rsidR="00225EDF" w:rsidRPr="00893D75">
        <w:rPr>
          <w:rFonts w:ascii="Times New Roman" w:hAnsi="Times New Roman" w:cs="Times New Roman"/>
          <w:bCs/>
          <w:sz w:val="24"/>
          <w:szCs w:val="24"/>
          <w:rPrChange w:id="126" w:author="Pablo Ismael Vergara Garcia" w:date="2020-06-30T16:34:00Z">
            <w:rPr>
              <w:rFonts w:ascii="Times New Roman" w:hAnsi="Times New Roman" w:cs="Times New Roman"/>
              <w:bCs/>
              <w:sz w:val="24"/>
              <w:szCs w:val="24"/>
            </w:rPr>
          </w:rPrChange>
        </w:rPr>
        <w:t xml:space="preserve"> the developing nature of the </w:t>
      </w:r>
      <w:proofErr w:type="spellStart"/>
      <w:r w:rsidR="00225EDF" w:rsidRPr="00893D75">
        <w:rPr>
          <w:rFonts w:ascii="Times New Roman" w:hAnsi="Times New Roman" w:cs="Times New Roman"/>
          <w:bCs/>
          <w:sz w:val="24"/>
          <w:szCs w:val="24"/>
          <w:rPrChange w:id="127" w:author="Pablo Ismael Vergara Garcia" w:date="2020-06-30T16:34:00Z">
            <w:rPr>
              <w:rFonts w:ascii="Times New Roman" w:hAnsi="Times New Roman" w:cs="Times New Roman"/>
              <w:bCs/>
              <w:sz w:val="24"/>
              <w:szCs w:val="24"/>
            </w:rPr>
          </w:rPrChange>
        </w:rPr>
        <w:t>ab</w:t>
      </w:r>
      <w:r w:rsidRPr="00893D75">
        <w:rPr>
          <w:rFonts w:ascii="Times New Roman" w:hAnsi="Times New Roman" w:cs="Times New Roman"/>
          <w:bCs/>
          <w:sz w:val="24"/>
          <w:szCs w:val="24"/>
          <w:rPrChange w:id="128" w:author="Pablo Ismael Vergara Garcia" w:date="2020-06-30T16:34:00Z">
            <w:rPr>
              <w:rFonts w:ascii="Times New Roman" w:hAnsi="Times New Roman" w:cs="Times New Roman"/>
              <w:bCs/>
              <w:sz w:val="24"/>
              <w:szCs w:val="24"/>
            </w:rPr>
          </w:rPrChange>
        </w:rPr>
        <w:t>GCs</w:t>
      </w:r>
      <w:proofErr w:type="spellEnd"/>
      <w:r w:rsidRPr="00893D75">
        <w:rPr>
          <w:rFonts w:ascii="Times New Roman" w:hAnsi="Times New Roman" w:cs="Times New Roman"/>
          <w:bCs/>
          <w:sz w:val="24"/>
          <w:szCs w:val="24"/>
          <w:rPrChange w:id="129" w:author="Pablo Ismael Vergara Garcia" w:date="2020-06-30T16:34:00Z">
            <w:rPr>
              <w:rFonts w:ascii="Times New Roman" w:hAnsi="Times New Roman" w:cs="Times New Roman"/>
              <w:bCs/>
              <w:sz w:val="24"/>
              <w:szCs w:val="24"/>
            </w:rPr>
          </w:rPrChange>
        </w:rPr>
        <w:t xml:space="preserve"> imposes a time constrain to all the experimental steps. </w:t>
      </w:r>
      <w:r w:rsidR="00225EDF" w:rsidRPr="00893D75">
        <w:rPr>
          <w:rFonts w:ascii="Times New Roman" w:hAnsi="Times New Roman" w:cs="Times New Roman"/>
          <w:bCs/>
          <w:sz w:val="24"/>
          <w:szCs w:val="24"/>
          <w:rPrChange w:id="130" w:author="Pablo Ismael Vergara Garcia" w:date="2020-06-30T16:34:00Z">
            <w:rPr>
              <w:rFonts w:ascii="Times New Roman" w:hAnsi="Times New Roman" w:cs="Times New Roman"/>
              <w:bCs/>
              <w:sz w:val="24"/>
              <w:szCs w:val="24"/>
            </w:rPr>
          </w:rPrChange>
        </w:rPr>
        <w:t>Since</w:t>
      </w:r>
      <w:r w:rsidRPr="00893D75">
        <w:rPr>
          <w:rFonts w:ascii="Times New Roman" w:hAnsi="Times New Roman" w:cs="Times New Roman"/>
          <w:bCs/>
          <w:sz w:val="24"/>
          <w:szCs w:val="24"/>
          <w:rPrChange w:id="131" w:author="Pablo Ismael Vergara Garcia" w:date="2020-06-30T16:34:00Z">
            <w:rPr>
              <w:rFonts w:ascii="Times New Roman" w:hAnsi="Times New Roman" w:cs="Times New Roman"/>
              <w:bCs/>
              <w:sz w:val="24"/>
              <w:szCs w:val="24"/>
            </w:rPr>
          </w:rPrChange>
        </w:rPr>
        <w:t xml:space="preserve"> their activity and behavior</w:t>
      </w:r>
      <w:r w:rsidR="00225EDF" w:rsidRPr="00893D75">
        <w:rPr>
          <w:rFonts w:ascii="Times New Roman" w:hAnsi="Times New Roman" w:cs="Times New Roman"/>
          <w:bCs/>
          <w:sz w:val="24"/>
          <w:szCs w:val="24"/>
          <w:rPrChange w:id="132" w:author="Pablo Ismael Vergara Garcia" w:date="2020-06-30T16:34:00Z">
            <w:rPr>
              <w:rFonts w:ascii="Times New Roman" w:hAnsi="Times New Roman" w:cs="Times New Roman"/>
              <w:bCs/>
              <w:sz w:val="24"/>
              <w:szCs w:val="24"/>
            </w:rPr>
          </w:rPrChange>
        </w:rPr>
        <w:t>al</w:t>
      </w:r>
      <w:r w:rsidRPr="00893D75">
        <w:rPr>
          <w:rFonts w:ascii="Times New Roman" w:hAnsi="Times New Roman" w:cs="Times New Roman"/>
          <w:bCs/>
          <w:sz w:val="24"/>
          <w:szCs w:val="24"/>
          <w:rPrChange w:id="133" w:author="Pablo Ismael Vergara Garcia" w:date="2020-06-30T16:34:00Z">
            <w:rPr>
              <w:rFonts w:ascii="Times New Roman" w:hAnsi="Times New Roman" w:cs="Times New Roman"/>
              <w:bCs/>
              <w:sz w:val="24"/>
              <w:szCs w:val="24"/>
            </w:rPr>
          </w:rPrChange>
        </w:rPr>
        <w:t xml:space="preserve"> significanc</w:t>
      </w:r>
      <w:r w:rsidR="00225EDF" w:rsidRPr="00893D75">
        <w:rPr>
          <w:rFonts w:ascii="Times New Roman" w:hAnsi="Times New Roman" w:cs="Times New Roman"/>
          <w:bCs/>
          <w:sz w:val="24"/>
          <w:szCs w:val="24"/>
          <w:rPrChange w:id="134" w:author="Pablo Ismael Vergara Garcia" w:date="2020-06-30T16:34:00Z">
            <w:rPr>
              <w:rFonts w:ascii="Times New Roman" w:hAnsi="Times New Roman" w:cs="Times New Roman"/>
              <w:bCs/>
              <w:sz w:val="24"/>
              <w:szCs w:val="24"/>
            </w:rPr>
          </w:rPrChange>
        </w:rPr>
        <w:t>e changes with their maturation</w:t>
      </w:r>
      <w:r w:rsidRPr="00893D75">
        <w:rPr>
          <w:rFonts w:ascii="Times New Roman" w:hAnsi="Times New Roman" w:cs="Times New Roman"/>
          <w:bCs/>
          <w:sz w:val="24"/>
          <w:szCs w:val="24"/>
          <w:rPrChange w:id="135" w:author="Pablo Ismael Vergara Garcia" w:date="2020-06-30T16:34:00Z">
            <w:rPr>
              <w:rFonts w:ascii="Times New Roman" w:hAnsi="Times New Roman" w:cs="Times New Roman"/>
              <w:bCs/>
              <w:sz w:val="24"/>
              <w:szCs w:val="24"/>
            </w:rPr>
          </w:rPrChange>
        </w:rPr>
        <w:t xml:space="preserve"> from immature GCs to mature ones </w:t>
      </w:r>
      <w:r w:rsidR="00EB4CF1" w:rsidRPr="00893D75">
        <w:rPr>
          <w:rFonts w:ascii="Times New Roman" w:hAnsi="Times New Roman" w:cs="Times New Roman"/>
          <w:bCs/>
          <w:sz w:val="24"/>
          <w:szCs w:val="24"/>
          <w:highlight w:val="yellow"/>
          <w:rPrChange w:id="136" w:author="Pablo Ismael Vergara Garcia" w:date="2020-06-30T16:34:00Z">
            <w:rPr>
              <w:rFonts w:ascii="Times New Roman" w:hAnsi="Times New Roman" w:cs="Times New Roman"/>
              <w:bCs/>
              <w:sz w:val="24"/>
              <w:szCs w:val="24"/>
              <w:highlight w:val="yellow"/>
            </w:rPr>
          </w:rPrChange>
        </w:rPr>
        <w:t>(e.g., Kumar et al., 2020</w:t>
      </w:r>
      <w:r w:rsidRPr="00893D75">
        <w:rPr>
          <w:rFonts w:ascii="Times New Roman" w:hAnsi="Times New Roman" w:cs="Times New Roman"/>
          <w:bCs/>
          <w:sz w:val="24"/>
          <w:szCs w:val="24"/>
          <w:highlight w:val="yellow"/>
          <w:rPrChange w:id="137" w:author="Pablo Ismael Vergara Garcia" w:date="2020-06-30T16:34:00Z">
            <w:rPr>
              <w:rFonts w:ascii="Times New Roman" w:hAnsi="Times New Roman" w:cs="Times New Roman"/>
              <w:bCs/>
              <w:sz w:val="24"/>
              <w:szCs w:val="24"/>
              <w:highlight w:val="yellow"/>
            </w:rPr>
          </w:rPrChange>
        </w:rPr>
        <w:t>)</w:t>
      </w:r>
      <w:r w:rsidRPr="00893D75">
        <w:rPr>
          <w:rFonts w:ascii="Times New Roman" w:hAnsi="Times New Roman" w:cs="Times New Roman"/>
          <w:bCs/>
          <w:sz w:val="24"/>
          <w:szCs w:val="24"/>
          <w:rPrChange w:id="138" w:author="Pablo Ismael Vergara Garcia" w:date="2020-06-30T16:34:00Z">
            <w:rPr>
              <w:rFonts w:ascii="Times New Roman" w:hAnsi="Times New Roman" w:cs="Times New Roman"/>
              <w:bCs/>
              <w:sz w:val="24"/>
              <w:szCs w:val="24"/>
            </w:rPr>
          </w:rPrChange>
        </w:rPr>
        <w:t xml:space="preserve">, it can become logistically </w:t>
      </w:r>
      <w:r w:rsidR="00D958D2" w:rsidRPr="00893D75">
        <w:rPr>
          <w:rFonts w:ascii="Times New Roman" w:hAnsi="Times New Roman" w:cs="Times New Roman"/>
          <w:bCs/>
          <w:sz w:val="24"/>
          <w:szCs w:val="24"/>
          <w:rPrChange w:id="139" w:author="Pablo Ismael Vergara Garcia" w:date="2020-06-30T16:34:00Z">
            <w:rPr>
              <w:rFonts w:ascii="Times New Roman" w:hAnsi="Times New Roman" w:cs="Times New Roman"/>
              <w:bCs/>
              <w:sz w:val="24"/>
              <w:szCs w:val="24"/>
            </w:rPr>
          </w:rPrChange>
        </w:rPr>
        <w:t>challenging</w:t>
      </w:r>
      <w:r w:rsidRPr="00893D75">
        <w:rPr>
          <w:rFonts w:ascii="Times New Roman" w:hAnsi="Times New Roman" w:cs="Times New Roman"/>
          <w:bCs/>
          <w:sz w:val="24"/>
          <w:szCs w:val="24"/>
          <w:rPrChange w:id="140" w:author="Pablo Ismael Vergara Garcia" w:date="2020-06-30T16:34:00Z">
            <w:rPr>
              <w:rFonts w:ascii="Times New Roman" w:hAnsi="Times New Roman" w:cs="Times New Roman"/>
              <w:bCs/>
              <w:sz w:val="24"/>
              <w:szCs w:val="24"/>
            </w:rPr>
          </w:rPrChange>
        </w:rPr>
        <w:t xml:space="preserve"> to </w:t>
      </w:r>
      <w:r w:rsidR="00D958D2" w:rsidRPr="00893D75">
        <w:rPr>
          <w:rFonts w:ascii="Times New Roman" w:hAnsi="Times New Roman" w:cs="Times New Roman"/>
          <w:bCs/>
          <w:sz w:val="24"/>
          <w:szCs w:val="24"/>
          <w:rPrChange w:id="141" w:author="Pablo Ismael Vergara Garcia" w:date="2020-06-30T16:34:00Z">
            <w:rPr>
              <w:rFonts w:ascii="Times New Roman" w:hAnsi="Times New Roman" w:cs="Times New Roman"/>
              <w:bCs/>
              <w:sz w:val="24"/>
              <w:szCs w:val="24"/>
            </w:rPr>
          </w:rPrChange>
        </w:rPr>
        <w:t>use the same animals in multiple</w:t>
      </w:r>
      <w:r w:rsidRPr="00893D75">
        <w:rPr>
          <w:rFonts w:ascii="Times New Roman" w:hAnsi="Times New Roman" w:cs="Times New Roman"/>
          <w:bCs/>
          <w:sz w:val="24"/>
          <w:szCs w:val="24"/>
          <w:rPrChange w:id="142" w:author="Pablo Ismael Vergara Garcia" w:date="2020-06-30T16:34:00Z">
            <w:rPr>
              <w:rFonts w:ascii="Times New Roman" w:hAnsi="Times New Roman" w:cs="Times New Roman"/>
              <w:bCs/>
              <w:sz w:val="24"/>
              <w:szCs w:val="24"/>
            </w:rPr>
          </w:rPrChange>
        </w:rPr>
        <w:t xml:space="preserve"> </w:t>
      </w:r>
      <w:r w:rsidR="00D958D2" w:rsidRPr="00893D75">
        <w:rPr>
          <w:rFonts w:ascii="Times New Roman" w:hAnsi="Times New Roman" w:cs="Times New Roman"/>
          <w:bCs/>
          <w:sz w:val="24"/>
          <w:szCs w:val="24"/>
          <w:rPrChange w:id="143" w:author="Pablo Ismael Vergara Garcia" w:date="2020-06-30T16:34:00Z">
            <w:rPr>
              <w:rFonts w:ascii="Times New Roman" w:hAnsi="Times New Roman" w:cs="Times New Roman"/>
              <w:bCs/>
              <w:sz w:val="24"/>
              <w:szCs w:val="24"/>
            </w:rPr>
          </w:rPrChange>
        </w:rPr>
        <w:t>behavioral tasks and be certain that the recorded neurons have the same physiological proprieties during these multiple moments.</w:t>
      </w:r>
    </w:p>
    <w:p w14:paraId="2A95895E" w14:textId="77777777" w:rsidR="00281CDD" w:rsidRPr="00893D75" w:rsidRDefault="00281CDD" w:rsidP="009D3926">
      <w:pPr>
        <w:spacing w:line="240" w:lineRule="auto"/>
        <w:jc w:val="both"/>
        <w:rPr>
          <w:rFonts w:ascii="Times New Roman" w:hAnsi="Times New Roman" w:cs="Times New Roman"/>
          <w:b/>
          <w:sz w:val="24"/>
          <w:szCs w:val="24"/>
          <w:rPrChange w:id="144" w:author="Pablo Ismael Vergara Garcia" w:date="2020-06-30T16:34:00Z">
            <w:rPr>
              <w:rFonts w:ascii="Times New Roman" w:hAnsi="Times New Roman" w:cs="Times New Roman"/>
              <w:b/>
              <w:sz w:val="24"/>
              <w:szCs w:val="24"/>
            </w:rPr>
          </w:rPrChange>
        </w:rPr>
      </w:pPr>
    </w:p>
    <w:p w14:paraId="000001A5" w14:textId="67A78349" w:rsidR="001133EC" w:rsidRPr="00893D75" w:rsidRDefault="003B2F67" w:rsidP="009D3926">
      <w:pPr>
        <w:spacing w:line="240" w:lineRule="auto"/>
        <w:jc w:val="both"/>
        <w:rPr>
          <w:rFonts w:ascii="Times New Roman" w:hAnsi="Times New Roman" w:cs="Times New Roman"/>
          <w:sz w:val="24"/>
          <w:szCs w:val="24"/>
          <w:highlight w:val="yellow"/>
          <w:rPrChange w:id="145" w:author="Pablo Ismael Vergara Garcia" w:date="2020-06-30T16:34:00Z">
            <w:rPr>
              <w:rFonts w:ascii="Times New Roman" w:hAnsi="Times New Roman" w:cs="Times New Roman"/>
              <w:sz w:val="24"/>
              <w:szCs w:val="24"/>
              <w:highlight w:val="yellow"/>
            </w:rPr>
          </w:rPrChange>
        </w:rPr>
      </w:pPr>
      <w:r w:rsidRPr="00893D75">
        <w:rPr>
          <w:rFonts w:ascii="Times New Roman" w:hAnsi="Times New Roman" w:cs="Times New Roman"/>
          <w:b/>
          <w:sz w:val="24"/>
          <w:szCs w:val="24"/>
          <w:rPrChange w:id="146" w:author="Pablo Ismael Vergara Garcia" w:date="2020-06-30T16:34:00Z">
            <w:rPr>
              <w:rFonts w:ascii="Times New Roman" w:hAnsi="Times New Roman" w:cs="Times New Roman"/>
              <w:b/>
              <w:sz w:val="24"/>
              <w:szCs w:val="24"/>
            </w:rPr>
          </w:rPrChange>
        </w:rPr>
        <w:t>TROUBLESHOOTING</w:t>
      </w:r>
    </w:p>
    <w:p w14:paraId="000001A7" w14:textId="77777777" w:rsidR="001133EC" w:rsidRPr="00893D75" w:rsidRDefault="003B2F67" w:rsidP="009D3926">
      <w:pPr>
        <w:spacing w:line="240" w:lineRule="auto"/>
        <w:jc w:val="both"/>
        <w:rPr>
          <w:rFonts w:ascii="Times New Roman" w:hAnsi="Times New Roman" w:cs="Times New Roman"/>
          <w:sz w:val="24"/>
          <w:szCs w:val="24"/>
          <w:rPrChange w:id="147"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48" w:author="Pablo Ismael Vergara Garcia" w:date="2020-06-30T16:34:00Z">
            <w:rPr>
              <w:rFonts w:ascii="Times New Roman" w:hAnsi="Times New Roman" w:cs="Times New Roman"/>
              <w:sz w:val="24"/>
              <w:szCs w:val="24"/>
            </w:rPr>
          </w:rPrChange>
        </w:rPr>
        <w:t>Problem</w:t>
      </w:r>
    </w:p>
    <w:p w14:paraId="07A44D94" w14:textId="4A6DE508" w:rsidR="00657A62" w:rsidRPr="00893D75" w:rsidRDefault="00E43794" w:rsidP="009D3926">
      <w:pPr>
        <w:spacing w:line="240" w:lineRule="auto"/>
        <w:jc w:val="both"/>
        <w:rPr>
          <w:rFonts w:ascii="Times New Roman" w:hAnsi="Times New Roman" w:cs="Times New Roman"/>
          <w:sz w:val="24"/>
          <w:szCs w:val="24"/>
          <w:rPrChange w:id="149"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50" w:author="Pablo Ismael Vergara Garcia" w:date="2020-06-30T16:34:00Z">
            <w:rPr>
              <w:rFonts w:ascii="Times New Roman" w:hAnsi="Times New Roman" w:cs="Times New Roman"/>
              <w:sz w:val="24"/>
              <w:szCs w:val="24"/>
            </w:rPr>
          </w:rPrChange>
        </w:rPr>
        <w:t xml:space="preserve">Low or absent </w:t>
      </w:r>
      <w:r w:rsidR="00225EDF" w:rsidRPr="00893D75">
        <w:rPr>
          <w:rFonts w:ascii="Times New Roman" w:hAnsi="Times New Roman" w:cs="Times New Roman"/>
          <w:sz w:val="24"/>
          <w:szCs w:val="24"/>
          <w:rPrChange w:id="151" w:author="Pablo Ismael Vergara Garcia" w:date="2020-06-30T16:34:00Z">
            <w:rPr>
              <w:rFonts w:ascii="Times New Roman" w:hAnsi="Times New Roman" w:cs="Times New Roman"/>
              <w:sz w:val="24"/>
              <w:szCs w:val="24"/>
            </w:rPr>
          </w:rPrChange>
        </w:rPr>
        <w:t xml:space="preserve">of </w:t>
      </w:r>
      <w:r w:rsidR="00657A62" w:rsidRPr="00893D75">
        <w:rPr>
          <w:rFonts w:ascii="Times New Roman" w:hAnsi="Times New Roman" w:cs="Times New Roman"/>
          <w:sz w:val="24"/>
          <w:szCs w:val="24"/>
          <w:rPrChange w:id="152" w:author="Pablo Ismael Vergara Garcia" w:date="2020-06-30T16:34:00Z">
            <w:rPr>
              <w:rFonts w:ascii="Times New Roman" w:hAnsi="Times New Roman" w:cs="Times New Roman"/>
              <w:sz w:val="24"/>
              <w:szCs w:val="24"/>
            </w:rPr>
          </w:rPrChange>
        </w:rPr>
        <w:t xml:space="preserve">GCaMP3 </w:t>
      </w:r>
      <w:r w:rsidRPr="00893D75">
        <w:rPr>
          <w:rFonts w:ascii="Times New Roman" w:hAnsi="Times New Roman" w:cs="Times New Roman"/>
          <w:sz w:val="24"/>
          <w:szCs w:val="24"/>
          <w:rPrChange w:id="153" w:author="Pablo Ismael Vergara Garcia" w:date="2020-06-30T16:34:00Z">
            <w:rPr>
              <w:rFonts w:ascii="Times New Roman" w:hAnsi="Times New Roman" w:cs="Times New Roman"/>
              <w:sz w:val="24"/>
              <w:szCs w:val="24"/>
            </w:rPr>
          </w:rPrChange>
        </w:rPr>
        <w:t>expression</w:t>
      </w:r>
    </w:p>
    <w:p w14:paraId="27297D64" w14:textId="77777777" w:rsidR="00C53552" w:rsidRPr="00893D75" w:rsidRDefault="00C53552" w:rsidP="009D3926">
      <w:pPr>
        <w:spacing w:line="240" w:lineRule="auto"/>
        <w:jc w:val="both"/>
        <w:rPr>
          <w:rFonts w:ascii="Times New Roman" w:hAnsi="Times New Roman" w:cs="Times New Roman"/>
          <w:sz w:val="24"/>
          <w:szCs w:val="24"/>
          <w:rPrChange w:id="154" w:author="Pablo Ismael Vergara Garcia" w:date="2020-06-30T16:34:00Z">
            <w:rPr>
              <w:rFonts w:ascii="Times New Roman" w:hAnsi="Times New Roman" w:cs="Times New Roman"/>
              <w:sz w:val="24"/>
              <w:szCs w:val="24"/>
            </w:rPr>
          </w:rPrChange>
        </w:rPr>
      </w:pPr>
    </w:p>
    <w:p w14:paraId="37942008" w14:textId="241FC967" w:rsidR="00C53552" w:rsidRPr="00893D75" w:rsidRDefault="00C53552" w:rsidP="009D3926">
      <w:pPr>
        <w:spacing w:line="240" w:lineRule="auto"/>
        <w:jc w:val="both"/>
        <w:rPr>
          <w:rFonts w:ascii="Times New Roman" w:hAnsi="Times New Roman" w:cs="Times New Roman"/>
          <w:sz w:val="24"/>
          <w:szCs w:val="24"/>
          <w:rPrChange w:id="155"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56" w:author="Pablo Ismael Vergara Garcia" w:date="2020-06-30T16:34:00Z">
            <w:rPr>
              <w:rFonts w:ascii="Times New Roman" w:hAnsi="Times New Roman" w:cs="Times New Roman"/>
              <w:sz w:val="24"/>
              <w:szCs w:val="24"/>
            </w:rPr>
          </w:rPrChange>
        </w:rPr>
        <w:t>Po</w:t>
      </w:r>
      <w:r w:rsidR="0043378E" w:rsidRPr="00893D75">
        <w:rPr>
          <w:rFonts w:ascii="Times New Roman" w:hAnsi="Times New Roman" w:cs="Times New Roman"/>
          <w:sz w:val="24"/>
          <w:szCs w:val="24"/>
          <w:rPrChange w:id="157" w:author="Pablo Ismael Vergara Garcia" w:date="2020-06-30T16:34:00Z">
            <w:rPr>
              <w:rFonts w:ascii="Times New Roman" w:hAnsi="Times New Roman" w:cs="Times New Roman"/>
              <w:sz w:val="24"/>
              <w:szCs w:val="24"/>
            </w:rPr>
          </w:rPrChange>
        </w:rPr>
        <w:t>tential</w:t>
      </w:r>
      <w:r w:rsidRPr="00893D75">
        <w:rPr>
          <w:rFonts w:ascii="Times New Roman" w:hAnsi="Times New Roman" w:cs="Times New Roman"/>
          <w:sz w:val="24"/>
          <w:szCs w:val="24"/>
          <w:rPrChange w:id="158" w:author="Pablo Ismael Vergara Garcia" w:date="2020-06-30T16:34:00Z">
            <w:rPr>
              <w:rFonts w:ascii="Times New Roman" w:hAnsi="Times New Roman" w:cs="Times New Roman"/>
              <w:sz w:val="24"/>
              <w:szCs w:val="24"/>
            </w:rPr>
          </w:rPrChange>
        </w:rPr>
        <w:t xml:space="preserve"> solution</w:t>
      </w:r>
      <w:r w:rsidR="0043378E" w:rsidRPr="00893D75">
        <w:rPr>
          <w:rFonts w:ascii="Times New Roman" w:hAnsi="Times New Roman" w:cs="Times New Roman"/>
          <w:sz w:val="24"/>
          <w:szCs w:val="24"/>
          <w:rPrChange w:id="159" w:author="Pablo Ismael Vergara Garcia" w:date="2020-06-30T16:34:00Z">
            <w:rPr>
              <w:rFonts w:ascii="Times New Roman" w:hAnsi="Times New Roman" w:cs="Times New Roman"/>
              <w:sz w:val="24"/>
              <w:szCs w:val="24"/>
            </w:rPr>
          </w:rPrChange>
        </w:rPr>
        <w:t>s</w:t>
      </w:r>
    </w:p>
    <w:p w14:paraId="31DAAC77" w14:textId="2343DB13" w:rsidR="000E7820" w:rsidRPr="00893D75" w:rsidRDefault="00225EDF" w:rsidP="009D3926">
      <w:pPr>
        <w:spacing w:line="240" w:lineRule="auto"/>
        <w:jc w:val="both"/>
        <w:rPr>
          <w:rFonts w:ascii="Times New Roman" w:hAnsi="Times New Roman" w:cs="Times New Roman"/>
          <w:sz w:val="24"/>
          <w:szCs w:val="24"/>
          <w:rPrChange w:id="160"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61" w:author="Pablo Ismael Vergara Garcia" w:date="2020-06-30T16:34:00Z">
            <w:rPr>
              <w:rFonts w:ascii="Times New Roman" w:hAnsi="Times New Roman" w:cs="Times New Roman"/>
              <w:sz w:val="24"/>
              <w:szCs w:val="24"/>
            </w:rPr>
          </w:rPrChange>
        </w:rPr>
        <w:t>Low</w:t>
      </w:r>
      <w:r w:rsidR="00E43794" w:rsidRPr="00893D75">
        <w:rPr>
          <w:rFonts w:ascii="Times New Roman" w:hAnsi="Times New Roman" w:cs="Times New Roman"/>
          <w:sz w:val="24"/>
          <w:szCs w:val="24"/>
          <w:rPrChange w:id="162" w:author="Pablo Ismael Vergara Garcia" w:date="2020-06-30T16:34:00Z">
            <w:rPr>
              <w:rFonts w:ascii="Times New Roman" w:hAnsi="Times New Roman" w:cs="Times New Roman"/>
              <w:sz w:val="24"/>
              <w:szCs w:val="24"/>
            </w:rPr>
          </w:rPrChange>
        </w:rPr>
        <w:t xml:space="preserve"> expression of Ca</w:t>
      </w:r>
      <w:r w:rsidR="00E43794" w:rsidRPr="00893D75">
        <w:rPr>
          <w:rFonts w:ascii="Times New Roman" w:hAnsi="Times New Roman" w:cs="Times New Roman"/>
          <w:sz w:val="24"/>
          <w:szCs w:val="24"/>
          <w:vertAlign w:val="superscript"/>
          <w:rPrChange w:id="163" w:author="Pablo Ismael Vergara Garcia" w:date="2020-06-30T16:34:00Z">
            <w:rPr>
              <w:rFonts w:ascii="Times New Roman" w:hAnsi="Times New Roman" w:cs="Times New Roman"/>
              <w:sz w:val="24"/>
              <w:szCs w:val="24"/>
              <w:vertAlign w:val="superscript"/>
            </w:rPr>
          </w:rPrChange>
        </w:rPr>
        <w:t>2+</w:t>
      </w:r>
      <w:r w:rsidR="00E43794" w:rsidRPr="00893D75">
        <w:rPr>
          <w:rFonts w:ascii="Times New Roman" w:hAnsi="Times New Roman" w:cs="Times New Roman"/>
          <w:sz w:val="24"/>
          <w:szCs w:val="24"/>
          <w:rPrChange w:id="164" w:author="Pablo Ismael Vergara Garcia" w:date="2020-06-30T16:34:00Z">
            <w:rPr>
              <w:rFonts w:ascii="Times New Roman" w:hAnsi="Times New Roman" w:cs="Times New Roman"/>
              <w:sz w:val="24"/>
              <w:szCs w:val="24"/>
            </w:rPr>
          </w:rPrChange>
        </w:rPr>
        <w:t xml:space="preserve"> </w:t>
      </w:r>
      <w:r w:rsidR="00C53552" w:rsidRPr="00893D75">
        <w:rPr>
          <w:rFonts w:ascii="Times New Roman" w:hAnsi="Times New Roman" w:cs="Times New Roman"/>
          <w:sz w:val="24"/>
          <w:szCs w:val="24"/>
          <w:rPrChange w:id="165" w:author="Pablo Ismael Vergara Garcia" w:date="2020-06-30T16:34:00Z">
            <w:rPr>
              <w:rFonts w:ascii="Times New Roman" w:hAnsi="Times New Roman" w:cs="Times New Roman"/>
              <w:sz w:val="24"/>
              <w:szCs w:val="24"/>
            </w:rPr>
          </w:rPrChange>
        </w:rPr>
        <w:t xml:space="preserve">sensor at the histological level can be due to inefficient </w:t>
      </w:r>
      <w:proofErr w:type="spellStart"/>
      <w:r w:rsidR="00C53552" w:rsidRPr="00893D75">
        <w:rPr>
          <w:rFonts w:ascii="Times New Roman" w:hAnsi="Times New Roman" w:cs="Times New Roman"/>
          <w:sz w:val="24"/>
          <w:szCs w:val="24"/>
          <w:rPrChange w:id="166" w:author="Pablo Ismael Vergara Garcia" w:date="2020-06-30T16:34:00Z">
            <w:rPr>
              <w:rFonts w:ascii="Times New Roman" w:hAnsi="Times New Roman" w:cs="Times New Roman"/>
              <w:sz w:val="24"/>
              <w:szCs w:val="24"/>
            </w:rPr>
          </w:rPrChange>
        </w:rPr>
        <w:t>C</w:t>
      </w:r>
      <w:r w:rsidR="00810BD4" w:rsidRPr="00893D75">
        <w:rPr>
          <w:rFonts w:ascii="Times New Roman" w:hAnsi="Times New Roman" w:cs="Times New Roman"/>
          <w:sz w:val="24"/>
          <w:szCs w:val="24"/>
          <w:rPrChange w:id="167" w:author="Pablo Ismael Vergara Garcia" w:date="2020-06-30T16:34:00Z">
            <w:rPr>
              <w:rFonts w:ascii="Times New Roman" w:hAnsi="Times New Roman" w:cs="Times New Roman"/>
              <w:sz w:val="24"/>
              <w:szCs w:val="24"/>
            </w:rPr>
          </w:rPrChange>
        </w:rPr>
        <w:t>re</w:t>
      </w:r>
      <w:proofErr w:type="spellEnd"/>
      <w:r w:rsidR="00C53552" w:rsidRPr="00893D75">
        <w:rPr>
          <w:rFonts w:ascii="Times New Roman" w:hAnsi="Times New Roman" w:cs="Times New Roman"/>
          <w:sz w:val="24"/>
          <w:szCs w:val="24"/>
          <w:rPrChange w:id="168" w:author="Pablo Ismael Vergara Garcia" w:date="2020-06-30T16:34:00Z">
            <w:rPr>
              <w:rFonts w:ascii="Times New Roman" w:hAnsi="Times New Roman" w:cs="Times New Roman"/>
              <w:sz w:val="24"/>
              <w:szCs w:val="24"/>
            </w:rPr>
          </w:rPrChange>
        </w:rPr>
        <w:t xml:space="preserve"> induction/recombination by tamoxifen administration. Always prepare fresh tamoxifen solution, protecting them from light. Make sure that tamoxifen is completely dissolved before using it to avoid injecting a lower dose. </w:t>
      </w:r>
      <w:r w:rsidR="000E7820" w:rsidRPr="00893D75">
        <w:rPr>
          <w:rFonts w:ascii="Times New Roman" w:hAnsi="Times New Roman" w:cs="Times New Roman"/>
          <w:sz w:val="24"/>
          <w:szCs w:val="24"/>
          <w:rPrChange w:id="169" w:author="Pablo Ismael Vergara Garcia" w:date="2020-06-30T16:34:00Z">
            <w:rPr>
              <w:rFonts w:ascii="Times New Roman" w:hAnsi="Times New Roman" w:cs="Times New Roman"/>
              <w:sz w:val="24"/>
              <w:szCs w:val="24"/>
            </w:rPr>
          </w:rPrChange>
        </w:rPr>
        <w:t>In addition, when injecting, leave the syringe in place for a few seconds to avoid reflux of tamoxifen. It is possible to slightly increase the injected dose to see if it solves the issue.</w:t>
      </w:r>
    </w:p>
    <w:p w14:paraId="0B8CAE01" w14:textId="5CD1F468" w:rsidR="000E7820" w:rsidRPr="00893D75" w:rsidRDefault="000E7820" w:rsidP="009D3926">
      <w:pPr>
        <w:spacing w:line="240" w:lineRule="auto"/>
        <w:jc w:val="both"/>
        <w:rPr>
          <w:rFonts w:ascii="Times New Roman" w:hAnsi="Times New Roman" w:cs="Times New Roman"/>
          <w:sz w:val="24"/>
          <w:szCs w:val="24"/>
          <w:rPrChange w:id="170"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71" w:author="Pablo Ismael Vergara Garcia" w:date="2020-06-30T16:34:00Z">
            <w:rPr>
              <w:rFonts w:ascii="Times New Roman" w:hAnsi="Times New Roman" w:cs="Times New Roman"/>
              <w:sz w:val="24"/>
              <w:szCs w:val="24"/>
            </w:rPr>
          </w:rPrChange>
        </w:rPr>
        <w:t xml:space="preserve">When using different mice lines, confirm </w:t>
      </w:r>
      <w:proofErr w:type="spellStart"/>
      <w:r w:rsidRPr="00893D75">
        <w:rPr>
          <w:rFonts w:ascii="Times New Roman" w:hAnsi="Times New Roman" w:cs="Times New Roman"/>
          <w:sz w:val="24"/>
          <w:szCs w:val="24"/>
          <w:rPrChange w:id="172" w:author="Pablo Ismael Vergara Garcia" w:date="2020-06-30T16:34:00Z">
            <w:rPr>
              <w:rFonts w:ascii="Times New Roman" w:hAnsi="Times New Roman" w:cs="Times New Roman"/>
              <w:sz w:val="24"/>
              <w:szCs w:val="24"/>
            </w:rPr>
          </w:rPrChange>
        </w:rPr>
        <w:t>immunohistologically</w:t>
      </w:r>
      <w:proofErr w:type="spellEnd"/>
      <w:r w:rsidRPr="00893D75">
        <w:rPr>
          <w:rFonts w:ascii="Times New Roman" w:hAnsi="Times New Roman" w:cs="Times New Roman"/>
          <w:sz w:val="24"/>
          <w:szCs w:val="24"/>
          <w:rPrChange w:id="173" w:author="Pablo Ismael Vergara Garcia" w:date="2020-06-30T16:34:00Z">
            <w:rPr>
              <w:rFonts w:ascii="Times New Roman" w:hAnsi="Times New Roman" w:cs="Times New Roman"/>
              <w:sz w:val="24"/>
              <w:szCs w:val="24"/>
            </w:rPr>
          </w:rPrChange>
        </w:rPr>
        <w:t xml:space="preserve"> that </w:t>
      </w:r>
      <w:proofErr w:type="spellStart"/>
      <w:r w:rsidRPr="00893D75">
        <w:rPr>
          <w:rFonts w:ascii="Times New Roman" w:hAnsi="Times New Roman" w:cs="Times New Roman"/>
          <w:sz w:val="24"/>
          <w:szCs w:val="24"/>
          <w:rPrChange w:id="174" w:author="Pablo Ismael Vergara Garcia" w:date="2020-06-30T16:34:00Z">
            <w:rPr>
              <w:rFonts w:ascii="Times New Roman" w:hAnsi="Times New Roman" w:cs="Times New Roman"/>
              <w:sz w:val="24"/>
              <w:szCs w:val="24"/>
            </w:rPr>
          </w:rPrChange>
        </w:rPr>
        <w:t>C</w:t>
      </w:r>
      <w:r w:rsidR="00225EDF" w:rsidRPr="00893D75">
        <w:rPr>
          <w:rFonts w:ascii="Times New Roman" w:hAnsi="Times New Roman" w:cs="Times New Roman"/>
          <w:sz w:val="24"/>
          <w:szCs w:val="24"/>
          <w:rPrChange w:id="175" w:author="Pablo Ismael Vergara Garcia" w:date="2020-06-30T16:34:00Z">
            <w:rPr>
              <w:rFonts w:ascii="Times New Roman" w:hAnsi="Times New Roman" w:cs="Times New Roman"/>
              <w:sz w:val="24"/>
              <w:szCs w:val="24"/>
            </w:rPr>
          </w:rPrChange>
        </w:rPr>
        <w:t>re</w:t>
      </w:r>
      <w:proofErr w:type="spellEnd"/>
      <w:r w:rsidRPr="00893D75">
        <w:rPr>
          <w:rFonts w:ascii="Times New Roman" w:hAnsi="Times New Roman" w:cs="Times New Roman"/>
          <w:sz w:val="24"/>
          <w:szCs w:val="24"/>
          <w:rPrChange w:id="176" w:author="Pablo Ismael Vergara Garcia" w:date="2020-06-30T16:34:00Z">
            <w:rPr>
              <w:rFonts w:ascii="Times New Roman" w:hAnsi="Times New Roman" w:cs="Times New Roman"/>
              <w:sz w:val="24"/>
              <w:szCs w:val="24"/>
            </w:rPr>
          </w:rPrChange>
        </w:rPr>
        <w:t xml:space="preserve"> recombinase is being expressed and that there is no cell death induced by </w:t>
      </w:r>
      <w:r w:rsidR="006C799B" w:rsidRPr="00893D75">
        <w:rPr>
          <w:rFonts w:ascii="Times New Roman" w:hAnsi="Times New Roman" w:cs="Times New Roman"/>
          <w:sz w:val="24"/>
          <w:szCs w:val="24"/>
          <w:rPrChange w:id="177" w:author="Pablo Ismael Vergara Garcia" w:date="2020-06-30T16:34:00Z">
            <w:rPr>
              <w:rFonts w:ascii="Times New Roman" w:hAnsi="Times New Roman" w:cs="Times New Roman"/>
              <w:sz w:val="24"/>
              <w:szCs w:val="24"/>
            </w:rPr>
          </w:rPrChange>
        </w:rPr>
        <w:t>cytotoxicity</w:t>
      </w:r>
      <w:r w:rsidR="00225EDF" w:rsidRPr="00893D75">
        <w:rPr>
          <w:rFonts w:ascii="Times New Roman" w:hAnsi="Times New Roman" w:cs="Times New Roman"/>
          <w:sz w:val="24"/>
          <w:szCs w:val="24"/>
          <w:rPrChange w:id="178" w:author="Pablo Ismael Vergara Garcia" w:date="2020-06-30T16:34:00Z">
            <w:rPr>
              <w:rFonts w:ascii="Times New Roman" w:hAnsi="Times New Roman" w:cs="Times New Roman"/>
              <w:sz w:val="24"/>
              <w:szCs w:val="24"/>
            </w:rPr>
          </w:rPrChange>
        </w:rPr>
        <w:t xml:space="preserve"> of calcium sensors in </w:t>
      </w:r>
      <w:proofErr w:type="spellStart"/>
      <w:r w:rsidR="00225EDF" w:rsidRPr="00893D75">
        <w:rPr>
          <w:rFonts w:ascii="Times New Roman" w:hAnsi="Times New Roman" w:cs="Times New Roman"/>
          <w:sz w:val="24"/>
          <w:szCs w:val="24"/>
          <w:rPrChange w:id="179" w:author="Pablo Ismael Vergara Garcia" w:date="2020-06-30T16:34:00Z">
            <w:rPr>
              <w:rFonts w:ascii="Times New Roman" w:hAnsi="Times New Roman" w:cs="Times New Roman"/>
              <w:sz w:val="24"/>
              <w:szCs w:val="24"/>
            </w:rPr>
          </w:rPrChange>
        </w:rPr>
        <w:t>ab</w:t>
      </w:r>
      <w:r w:rsidRPr="00893D75">
        <w:rPr>
          <w:rFonts w:ascii="Times New Roman" w:hAnsi="Times New Roman" w:cs="Times New Roman"/>
          <w:sz w:val="24"/>
          <w:szCs w:val="24"/>
          <w:rPrChange w:id="180" w:author="Pablo Ismael Vergara Garcia" w:date="2020-06-30T16:34:00Z">
            <w:rPr>
              <w:rFonts w:ascii="Times New Roman" w:hAnsi="Times New Roman" w:cs="Times New Roman"/>
              <w:sz w:val="24"/>
              <w:szCs w:val="24"/>
            </w:rPr>
          </w:rPrChange>
        </w:rPr>
        <w:t>GCs</w:t>
      </w:r>
      <w:proofErr w:type="spellEnd"/>
      <w:r w:rsidRPr="00893D75">
        <w:rPr>
          <w:rFonts w:ascii="Times New Roman" w:hAnsi="Times New Roman" w:cs="Times New Roman"/>
          <w:sz w:val="24"/>
          <w:szCs w:val="24"/>
          <w:rPrChange w:id="181" w:author="Pablo Ismael Vergara Garcia" w:date="2020-06-30T16:34:00Z">
            <w:rPr>
              <w:rFonts w:ascii="Times New Roman" w:hAnsi="Times New Roman" w:cs="Times New Roman"/>
              <w:sz w:val="24"/>
              <w:szCs w:val="24"/>
            </w:rPr>
          </w:rPrChange>
        </w:rPr>
        <w:t xml:space="preserve">. </w:t>
      </w:r>
    </w:p>
    <w:p w14:paraId="55FB0A14" w14:textId="77777777" w:rsidR="00E43794" w:rsidRPr="00893D75" w:rsidRDefault="00E43794" w:rsidP="009D3926">
      <w:pPr>
        <w:spacing w:line="240" w:lineRule="auto"/>
        <w:jc w:val="both"/>
        <w:rPr>
          <w:rFonts w:ascii="Times New Roman" w:hAnsi="Times New Roman" w:cs="Times New Roman"/>
          <w:sz w:val="24"/>
          <w:szCs w:val="24"/>
          <w:rPrChange w:id="182" w:author="Pablo Ismael Vergara Garcia" w:date="2020-06-30T16:34:00Z">
            <w:rPr>
              <w:rFonts w:ascii="Times New Roman" w:hAnsi="Times New Roman" w:cs="Times New Roman"/>
              <w:sz w:val="24"/>
              <w:szCs w:val="24"/>
            </w:rPr>
          </w:rPrChange>
        </w:rPr>
      </w:pPr>
    </w:p>
    <w:p w14:paraId="3112B60B" w14:textId="3D4810C4" w:rsidR="00E43794" w:rsidRPr="00893D75" w:rsidRDefault="0043378E" w:rsidP="009D3926">
      <w:pPr>
        <w:spacing w:line="240" w:lineRule="auto"/>
        <w:jc w:val="both"/>
        <w:rPr>
          <w:rFonts w:ascii="Times New Roman" w:hAnsi="Times New Roman" w:cs="Times New Roman"/>
          <w:sz w:val="24"/>
          <w:szCs w:val="24"/>
          <w:rPrChange w:id="183"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84" w:author="Pablo Ismael Vergara Garcia" w:date="2020-06-30T16:34:00Z">
            <w:rPr>
              <w:rFonts w:ascii="Times New Roman" w:hAnsi="Times New Roman" w:cs="Times New Roman"/>
              <w:sz w:val="24"/>
              <w:szCs w:val="24"/>
            </w:rPr>
          </w:rPrChange>
        </w:rPr>
        <w:t>Problem</w:t>
      </w:r>
    </w:p>
    <w:p w14:paraId="5759CC89" w14:textId="77777777" w:rsidR="0043378E" w:rsidRPr="00893D75" w:rsidRDefault="0043378E" w:rsidP="009D3926">
      <w:pPr>
        <w:spacing w:line="240" w:lineRule="auto"/>
        <w:jc w:val="both"/>
        <w:rPr>
          <w:rFonts w:ascii="Times New Roman" w:hAnsi="Times New Roman" w:cs="Times New Roman"/>
          <w:sz w:val="24"/>
          <w:szCs w:val="24"/>
          <w:rPrChange w:id="185"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86" w:author="Pablo Ismael Vergara Garcia" w:date="2020-06-30T16:34:00Z">
            <w:rPr>
              <w:rFonts w:ascii="Times New Roman" w:hAnsi="Times New Roman" w:cs="Times New Roman"/>
              <w:sz w:val="24"/>
              <w:szCs w:val="24"/>
            </w:rPr>
          </w:rPrChange>
        </w:rPr>
        <w:t>Incorrect</w:t>
      </w:r>
      <w:r w:rsidR="00E43794" w:rsidRPr="00893D75">
        <w:rPr>
          <w:rFonts w:ascii="Times New Roman" w:hAnsi="Times New Roman" w:cs="Times New Roman"/>
          <w:sz w:val="24"/>
          <w:szCs w:val="24"/>
          <w:rPrChange w:id="187" w:author="Pablo Ismael Vergara Garcia" w:date="2020-06-30T16:34:00Z">
            <w:rPr>
              <w:rFonts w:ascii="Times New Roman" w:hAnsi="Times New Roman" w:cs="Times New Roman"/>
              <w:sz w:val="24"/>
              <w:szCs w:val="24"/>
            </w:rPr>
          </w:rPrChange>
        </w:rPr>
        <w:t xml:space="preserve"> lens position</w:t>
      </w:r>
    </w:p>
    <w:p w14:paraId="7FC79B57" w14:textId="77777777" w:rsidR="0043378E" w:rsidRPr="00893D75" w:rsidRDefault="0043378E" w:rsidP="009D3926">
      <w:pPr>
        <w:spacing w:line="240" w:lineRule="auto"/>
        <w:jc w:val="both"/>
        <w:rPr>
          <w:rFonts w:ascii="Times New Roman" w:hAnsi="Times New Roman" w:cs="Times New Roman"/>
          <w:sz w:val="24"/>
          <w:szCs w:val="24"/>
          <w:rPrChange w:id="188" w:author="Pablo Ismael Vergara Garcia" w:date="2020-06-30T16:34:00Z">
            <w:rPr>
              <w:rFonts w:ascii="Times New Roman" w:hAnsi="Times New Roman" w:cs="Times New Roman"/>
              <w:sz w:val="24"/>
              <w:szCs w:val="24"/>
            </w:rPr>
          </w:rPrChange>
        </w:rPr>
      </w:pPr>
    </w:p>
    <w:p w14:paraId="59AA07D6" w14:textId="3E98BA51" w:rsidR="0043378E" w:rsidRPr="00893D75" w:rsidRDefault="0043378E" w:rsidP="009D3926">
      <w:pPr>
        <w:spacing w:line="240" w:lineRule="auto"/>
        <w:jc w:val="both"/>
        <w:rPr>
          <w:rFonts w:ascii="Times New Roman" w:hAnsi="Times New Roman" w:cs="Times New Roman"/>
          <w:sz w:val="24"/>
          <w:szCs w:val="24"/>
          <w:rPrChange w:id="189"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90" w:author="Pablo Ismael Vergara Garcia" w:date="2020-06-30T16:34:00Z">
            <w:rPr>
              <w:rFonts w:ascii="Times New Roman" w:hAnsi="Times New Roman" w:cs="Times New Roman"/>
              <w:sz w:val="24"/>
              <w:szCs w:val="24"/>
            </w:rPr>
          </w:rPrChange>
        </w:rPr>
        <w:t>Potential solutions</w:t>
      </w:r>
    </w:p>
    <w:p w14:paraId="299C5033" w14:textId="44F9671B" w:rsidR="00050973" w:rsidRPr="00893D75" w:rsidRDefault="0043378E" w:rsidP="009D3926">
      <w:pPr>
        <w:spacing w:line="240" w:lineRule="auto"/>
        <w:jc w:val="both"/>
        <w:rPr>
          <w:rFonts w:ascii="Times New Roman" w:hAnsi="Times New Roman" w:cs="Times New Roman"/>
          <w:sz w:val="24"/>
          <w:szCs w:val="24"/>
          <w:rPrChange w:id="191"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192" w:author="Pablo Ismael Vergara Garcia" w:date="2020-06-30T16:34:00Z">
            <w:rPr>
              <w:rFonts w:ascii="Times New Roman" w:hAnsi="Times New Roman" w:cs="Times New Roman"/>
              <w:sz w:val="24"/>
              <w:szCs w:val="24"/>
            </w:rPr>
          </w:rPrChange>
        </w:rPr>
        <w:t xml:space="preserve">This problem can occur due to inaccurate stereotaxic coordinates or to changes in </w:t>
      </w:r>
      <w:r w:rsidR="00225EDF" w:rsidRPr="00893D75">
        <w:rPr>
          <w:rFonts w:ascii="Times New Roman" w:hAnsi="Times New Roman" w:cs="Times New Roman"/>
          <w:sz w:val="24"/>
          <w:szCs w:val="24"/>
          <w:rPrChange w:id="193" w:author="Pablo Ismael Vergara Garcia" w:date="2020-06-30T16:34:00Z">
            <w:rPr>
              <w:rFonts w:ascii="Times New Roman" w:hAnsi="Times New Roman" w:cs="Times New Roman"/>
              <w:sz w:val="24"/>
              <w:szCs w:val="24"/>
            </w:rPr>
          </w:rPrChange>
        </w:rPr>
        <w:t xml:space="preserve">the </w:t>
      </w:r>
      <w:r w:rsidRPr="00893D75">
        <w:rPr>
          <w:rFonts w:ascii="Times New Roman" w:hAnsi="Times New Roman" w:cs="Times New Roman"/>
          <w:sz w:val="24"/>
          <w:szCs w:val="24"/>
          <w:rPrChange w:id="194" w:author="Pablo Ismael Vergara Garcia" w:date="2020-06-30T16:34:00Z">
            <w:rPr>
              <w:rFonts w:ascii="Times New Roman" w:hAnsi="Times New Roman" w:cs="Times New Roman"/>
              <w:sz w:val="24"/>
              <w:szCs w:val="24"/>
            </w:rPr>
          </w:rPrChange>
        </w:rPr>
        <w:t>position of the lens during implantation</w:t>
      </w:r>
      <w:r w:rsidR="00B04020" w:rsidRPr="00893D75">
        <w:rPr>
          <w:rFonts w:ascii="Times New Roman" w:hAnsi="Times New Roman" w:cs="Times New Roman"/>
          <w:sz w:val="24"/>
          <w:szCs w:val="24"/>
          <w:rPrChange w:id="195" w:author="Pablo Ismael Vergara Garcia" w:date="2020-06-30T16:34:00Z">
            <w:rPr>
              <w:rFonts w:ascii="Times New Roman" w:hAnsi="Times New Roman" w:cs="Times New Roman"/>
              <w:sz w:val="24"/>
              <w:szCs w:val="24"/>
            </w:rPr>
          </w:rPrChange>
        </w:rPr>
        <w:t xml:space="preserve">. </w:t>
      </w:r>
      <w:proofErr w:type="gramStart"/>
      <w:r w:rsidR="00B04020" w:rsidRPr="00893D75">
        <w:rPr>
          <w:rFonts w:ascii="Times New Roman" w:hAnsi="Times New Roman" w:cs="Times New Roman"/>
          <w:sz w:val="24"/>
          <w:szCs w:val="24"/>
          <w:rPrChange w:id="196" w:author="Pablo Ismael Vergara Garcia" w:date="2020-06-30T16:34:00Z">
            <w:rPr>
              <w:rFonts w:ascii="Times New Roman" w:hAnsi="Times New Roman" w:cs="Times New Roman"/>
              <w:sz w:val="24"/>
              <w:szCs w:val="24"/>
            </w:rPr>
          </w:rPrChange>
        </w:rPr>
        <w:t>Take into acco</w:t>
      </w:r>
      <w:r w:rsidR="00225EDF" w:rsidRPr="00893D75">
        <w:rPr>
          <w:rFonts w:ascii="Times New Roman" w:hAnsi="Times New Roman" w:cs="Times New Roman"/>
          <w:sz w:val="24"/>
          <w:szCs w:val="24"/>
          <w:rPrChange w:id="197" w:author="Pablo Ismael Vergara Garcia" w:date="2020-06-30T16:34:00Z">
            <w:rPr>
              <w:rFonts w:ascii="Times New Roman" w:hAnsi="Times New Roman" w:cs="Times New Roman"/>
              <w:sz w:val="24"/>
              <w:szCs w:val="24"/>
            </w:rPr>
          </w:rPrChange>
        </w:rPr>
        <w:t>unt</w:t>
      </w:r>
      <w:proofErr w:type="gramEnd"/>
      <w:r w:rsidR="00225EDF" w:rsidRPr="00893D75">
        <w:rPr>
          <w:rFonts w:ascii="Times New Roman" w:hAnsi="Times New Roman" w:cs="Times New Roman"/>
          <w:sz w:val="24"/>
          <w:szCs w:val="24"/>
          <w:rPrChange w:id="198" w:author="Pablo Ismael Vergara Garcia" w:date="2020-06-30T16:34:00Z">
            <w:rPr>
              <w:rFonts w:ascii="Times New Roman" w:hAnsi="Times New Roman" w:cs="Times New Roman"/>
              <w:sz w:val="24"/>
              <w:szCs w:val="24"/>
            </w:rPr>
          </w:rPrChange>
        </w:rPr>
        <w:t xml:space="preserve"> the direction of the</w:t>
      </w:r>
      <w:r w:rsidR="00B04020" w:rsidRPr="00893D75">
        <w:rPr>
          <w:rFonts w:ascii="Times New Roman" w:hAnsi="Times New Roman" w:cs="Times New Roman"/>
          <w:sz w:val="24"/>
          <w:szCs w:val="24"/>
          <w:rPrChange w:id="199" w:author="Pablo Ismael Vergara Garcia" w:date="2020-06-30T16:34:00Z">
            <w:rPr>
              <w:rFonts w:ascii="Times New Roman" w:hAnsi="Times New Roman" w:cs="Times New Roman"/>
              <w:sz w:val="24"/>
              <w:szCs w:val="24"/>
            </w:rPr>
          </w:rPrChange>
        </w:rPr>
        <w:t xml:space="preserve"> lens when determining the optimal implanting coordinates and re-evaluate them as needed, always verifying the position of the lens histologically postmortem</w:t>
      </w:r>
      <w:r w:rsidR="00810BD4" w:rsidRPr="00893D75">
        <w:rPr>
          <w:rFonts w:ascii="Times New Roman" w:hAnsi="Times New Roman" w:cs="Times New Roman"/>
          <w:sz w:val="24"/>
          <w:szCs w:val="24"/>
          <w:rPrChange w:id="200" w:author="Pablo Ismael Vergara Garcia" w:date="2020-06-30T16:34:00Z">
            <w:rPr>
              <w:rFonts w:ascii="Times New Roman" w:hAnsi="Times New Roman" w:cs="Times New Roman"/>
              <w:sz w:val="24"/>
              <w:szCs w:val="24"/>
            </w:rPr>
          </w:rPrChange>
        </w:rPr>
        <w:t xml:space="preserve"> to fit to your specific surgical setting</w:t>
      </w:r>
      <w:r w:rsidR="00B04020" w:rsidRPr="00893D75">
        <w:rPr>
          <w:rFonts w:ascii="Times New Roman" w:hAnsi="Times New Roman" w:cs="Times New Roman"/>
          <w:sz w:val="24"/>
          <w:szCs w:val="24"/>
          <w:rPrChange w:id="201" w:author="Pablo Ismael Vergara Garcia" w:date="2020-06-30T16:34:00Z">
            <w:rPr>
              <w:rFonts w:ascii="Times New Roman" w:hAnsi="Times New Roman" w:cs="Times New Roman"/>
              <w:sz w:val="24"/>
              <w:szCs w:val="24"/>
            </w:rPr>
          </w:rPrChange>
        </w:rPr>
        <w:t>.</w:t>
      </w:r>
    </w:p>
    <w:p w14:paraId="6FBB6B74" w14:textId="73DD1D1B" w:rsidR="00050973" w:rsidRPr="00893D75" w:rsidRDefault="00B04020" w:rsidP="009D3926">
      <w:pPr>
        <w:spacing w:line="240" w:lineRule="auto"/>
        <w:jc w:val="both"/>
        <w:rPr>
          <w:rFonts w:ascii="Times New Roman" w:hAnsi="Times New Roman" w:cs="Times New Roman"/>
          <w:sz w:val="24"/>
          <w:szCs w:val="24"/>
          <w:rPrChange w:id="202"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03" w:author="Pablo Ismael Vergara Garcia" w:date="2020-06-30T16:34:00Z">
            <w:rPr>
              <w:rFonts w:ascii="Times New Roman" w:hAnsi="Times New Roman" w:cs="Times New Roman"/>
              <w:sz w:val="24"/>
              <w:szCs w:val="24"/>
            </w:rPr>
          </w:rPrChange>
        </w:rPr>
        <w:t>In our preparations, since we implant the lens into the hippocampal CA1 area without perforating it, resistance is generated, forcing the lens out of the brain.</w:t>
      </w:r>
      <w:r w:rsidR="00447C3A" w:rsidRPr="00893D75">
        <w:rPr>
          <w:rFonts w:ascii="Times New Roman" w:hAnsi="Times New Roman" w:cs="Times New Roman"/>
          <w:sz w:val="24"/>
          <w:szCs w:val="24"/>
          <w:rPrChange w:id="204" w:author="Pablo Ismael Vergara Garcia" w:date="2020-06-30T16:34:00Z">
            <w:rPr>
              <w:rFonts w:ascii="Times New Roman" w:hAnsi="Times New Roman" w:cs="Times New Roman"/>
              <w:sz w:val="24"/>
              <w:szCs w:val="24"/>
            </w:rPr>
          </w:rPrChange>
        </w:rPr>
        <w:t xml:space="preserve"> Only release the lens </w:t>
      </w:r>
      <w:r w:rsidR="00447C3A" w:rsidRPr="00893D75">
        <w:rPr>
          <w:rFonts w:ascii="Times New Roman" w:hAnsi="Times New Roman" w:cs="Times New Roman"/>
          <w:sz w:val="24"/>
          <w:szCs w:val="24"/>
          <w:rPrChange w:id="205" w:author="Pablo Ismael Vergara Garcia" w:date="2020-06-30T16:34:00Z">
            <w:rPr>
              <w:rFonts w:ascii="Times New Roman" w:hAnsi="Times New Roman" w:cs="Times New Roman"/>
              <w:sz w:val="24"/>
              <w:szCs w:val="24"/>
            </w:rPr>
          </w:rPrChange>
        </w:rPr>
        <w:lastRenderedPageBreak/>
        <w:t>from the stereotaxic micromanipulator once the resin/dental cement used to fixate the lens to the skull is completely solidified.</w:t>
      </w:r>
      <w:r w:rsidR="00223BF4" w:rsidRPr="00893D75">
        <w:rPr>
          <w:rFonts w:ascii="Times New Roman" w:hAnsi="Times New Roman" w:cs="Times New Roman"/>
          <w:sz w:val="24"/>
          <w:szCs w:val="24"/>
          <w:rPrChange w:id="206" w:author="Pablo Ismael Vergara Garcia" w:date="2020-06-30T16:34:00Z">
            <w:rPr>
              <w:rFonts w:ascii="Times New Roman" w:hAnsi="Times New Roman" w:cs="Times New Roman"/>
              <w:sz w:val="24"/>
              <w:szCs w:val="24"/>
            </w:rPr>
          </w:rPrChange>
        </w:rPr>
        <w:t xml:space="preserve"> Otherwise, the lens might shift its position when released.</w:t>
      </w:r>
    </w:p>
    <w:p w14:paraId="3D8944CF" w14:textId="562191FD" w:rsidR="00050973" w:rsidRPr="00893D75" w:rsidRDefault="00050973" w:rsidP="009D3926">
      <w:pPr>
        <w:spacing w:line="240" w:lineRule="auto"/>
        <w:jc w:val="both"/>
        <w:rPr>
          <w:rFonts w:ascii="Times New Roman" w:hAnsi="Times New Roman" w:cs="Times New Roman"/>
          <w:sz w:val="24"/>
          <w:szCs w:val="24"/>
          <w:rPrChange w:id="207" w:author="Pablo Ismael Vergara Garcia" w:date="2020-06-30T16:34:00Z">
            <w:rPr>
              <w:rFonts w:ascii="Times New Roman" w:hAnsi="Times New Roman" w:cs="Times New Roman"/>
              <w:sz w:val="24"/>
              <w:szCs w:val="24"/>
            </w:rPr>
          </w:rPrChange>
        </w:rPr>
      </w:pPr>
    </w:p>
    <w:p w14:paraId="521CA50F" w14:textId="678426B1" w:rsidR="00223BF4" w:rsidRPr="00893D75" w:rsidRDefault="00223BF4" w:rsidP="009D3926">
      <w:pPr>
        <w:spacing w:line="240" w:lineRule="auto"/>
        <w:jc w:val="both"/>
        <w:rPr>
          <w:rFonts w:ascii="Times New Roman" w:hAnsi="Times New Roman" w:cs="Times New Roman"/>
          <w:sz w:val="24"/>
          <w:szCs w:val="24"/>
          <w:rPrChange w:id="208"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09" w:author="Pablo Ismael Vergara Garcia" w:date="2020-06-30T16:34:00Z">
            <w:rPr>
              <w:rFonts w:ascii="Times New Roman" w:hAnsi="Times New Roman" w:cs="Times New Roman"/>
              <w:sz w:val="24"/>
              <w:szCs w:val="24"/>
            </w:rPr>
          </w:rPrChange>
        </w:rPr>
        <w:t>Problem</w:t>
      </w:r>
    </w:p>
    <w:p w14:paraId="53CD47EA" w14:textId="75A93010" w:rsidR="00223BF4" w:rsidRPr="00893D75" w:rsidRDefault="00223BF4" w:rsidP="009D3926">
      <w:pPr>
        <w:spacing w:line="240" w:lineRule="auto"/>
        <w:jc w:val="both"/>
        <w:rPr>
          <w:rFonts w:ascii="Times New Roman" w:hAnsi="Times New Roman" w:cs="Times New Roman"/>
          <w:sz w:val="24"/>
          <w:szCs w:val="24"/>
          <w:rPrChange w:id="210"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11" w:author="Pablo Ismael Vergara Garcia" w:date="2020-06-30T16:34:00Z">
            <w:rPr>
              <w:rFonts w:ascii="Times New Roman" w:hAnsi="Times New Roman" w:cs="Times New Roman"/>
              <w:sz w:val="24"/>
              <w:szCs w:val="24"/>
            </w:rPr>
          </w:rPrChange>
        </w:rPr>
        <w:t xml:space="preserve">Detachment of the </w:t>
      </w:r>
      <w:r w:rsidR="004F24C3" w:rsidRPr="00893D75">
        <w:rPr>
          <w:rFonts w:ascii="Times New Roman" w:hAnsi="Times New Roman" w:cs="Times New Roman"/>
          <w:sz w:val="24"/>
          <w:szCs w:val="24"/>
          <w:rPrChange w:id="212" w:author="Pablo Ismael Vergara Garcia" w:date="2020-06-30T16:34:00Z">
            <w:rPr>
              <w:rFonts w:ascii="Times New Roman" w:hAnsi="Times New Roman" w:cs="Times New Roman"/>
              <w:sz w:val="24"/>
              <w:szCs w:val="24"/>
            </w:rPr>
          </w:rPrChange>
        </w:rPr>
        <w:t xml:space="preserve">dental cement </w:t>
      </w:r>
      <w:r w:rsidRPr="00893D75">
        <w:rPr>
          <w:rFonts w:ascii="Times New Roman" w:hAnsi="Times New Roman" w:cs="Times New Roman"/>
          <w:sz w:val="24"/>
          <w:szCs w:val="24"/>
          <w:rPrChange w:id="213" w:author="Pablo Ismael Vergara Garcia" w:date="2020-06-30T16:34:00Z">
            <w:rPr>
              <w:rFonts w:ascii="Times New Roman" w:hAnsi="Times New Roman" w:cs="Times New Roman"/>
              <w:sz w:val="24"/>
              <w:szCs w:val="24"/>
            </w:rPr>
          </w:rPrChange>
        </w:rPr>
        <w:t>skullcap</w:t>
      </w:r>
    </w:p>
    <w:p w14:paraId="0A7CEC3A" w14:textId="757F323A" w:rsidR="00223BF4" w:rsidRPr="00893D75" w:rsidRDefault="00223BF4" w:rsidP="009D3926">
      <w:pPr>
        <w:spacing w:line="240" w:lineRule="auto"/>
        <w:jc w:val="both"/>
        <w:rPr>
          <w:rFonts w:ascii="Times New Roman" w:hAnsi="Times New Roman" w:cs="Times New Roman"/>
          <w:sz w:val="24"/>
          <w:szCs w:val="24"/>
          <w:rPrChange w:id="214" w:author="Pablo Ismael Vergara Garcia" w:date="2020-06-30T16:34:00Z">
            <w:rPr>
              <w:rFonts w:ascii="Times New Roman" w:hAnsi="Times New Roman" w:cs="Times New Roman"/>
              <w:sz w:val="24"/>
              <w:szCs w:val="24"/>
            </w:rPr>
          </w:rPrChange>
        </w:rPr>
      </w:pPr>
    </w:p>
    <w:p w14:paraId="2BB6CE03" w14:textId="48CC846B" w:rsidR="00223BF4" w:rsidRPr="00893D75" w:rsidRDefault="00223BF4" w:rsidP="009D3926">
      <w:pPr>
        <w:spacing w:line="240" w:lineRule="auto"/>
        <w:jc w:val="both"/>
        <w:rPr>
          <w:rFonts w:ascii="Times New Roman" w:hAnsi="Times New Roman" w:cs="Times New Roman"/>
          <w:sz w:val="24"/>
          <w:szCs w:val="24"/>
          <w:rPrChange w:id="215"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16" w:author="Pablo Ismael Vergara Garcia" w:date="2020-06-30T16:34:00Z">
            <w:rPr>
              <w:rFonts w:ascii="Times New Roman" w:hAnsi="Times New Roman" w:cs="Times New Roman"/>
              <w:sz w:val="24"/>
              <w:szCs w:val="24"/>
            </w:rPr>
          </w:rPrChange>
        </w:rPr>
        <w:t>Potential solutions</w:t>
      </w:r>
    </w:p>
    <w:p w14:paraId="6900D369" w14:textId="73A10518" w:rsidR="00223BF4" w:rsidRPr="00893D75" w:rsidRDefault="004F24C3" w:rsidP="009D3926">
      <w:pPr>
        <w:spacing w:line="240" w:lineRule="auto"/>
        <w:jc w:val="both"/>
        <w:rPr>
          <w:rFonts w:ascii="Times New Roman" w:hAnsi="Times New Roman" w:cs="Times New Roman"/>
          <w:sz w:val="24"/>
          <w:szCs w:val="24"/>
          <w:rPrChange w:id="217"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18" w:author="Pablo Ismael Vergara Garcia" w:date="2020-06-30T16:34:00Z">
            <w:rPr>
              <w:rFonts w:ascii="Times New Roman" w:hAnsi="Times New Roman" w:cs="Times New Roman"/>
              <w:sz w:val="24"/>
              <w:szCs w:val="24"/>
            </w:rPr>
          </w:rPrChange>
        </w:rPr>
        <w:t>Detachment of the dental cement</w:t>
      </w:r>
      <w:r w:rsidR="00223BF4" w:rsidRPr="00893D75">
        <w:rPr>
          <w:rFonts w:ascii="Times New Roman" w:hAnsi="Times New Roman" w:cs="Times New Roman"/>
          <w:sz w:val="24"/>
          <w:szCs w:val="24"/>
          <w:rPrChange w:id="219" w:author="Pablo Ismael Vergara Garcia" w:date="2020-06-30T16:34:00Z">
            <w:rPr>
              <w:rFonts w:ascii="Times New Roman" w:hAnsi="Times New Roman" w:cs="Times New Roman"/>
              <w:sz w:val="24"/>
              <w:szCs w:val="24"/>
            </w:rPr>
          </w:rPrChange>
        </w:rPr>
        <w:t xml:space="preserve"> </w:t>
      </w:r>
      <w:r w:rsidRPr="00893D75">
        <w:rPr>
          <w:rFonts w:ascii="Times New Roman" w:hAnsi="Times New Roman" w:cs="Times New Roman"/>
          <w:sz w:val="24"/>
          <w:szCs w:val="24"/>
          <w:rPrChange w:id="220" w:author="Pablo Ismael Vergara Garcia" w:date="2020-06-30T16:34:00Z">
            <w:rPr>
              <w:rFonts w:ascii="Times New Roman" w:hAnsi="Times New Roman" w:cs="Times New Roman"/>
              <w:sz w:val="24"/>
              <w:szCs w:val="24"/>
            </w:rPr>
          </w:rPrChange>
        </w:rPr>
        <w:t>skull</w:t>
      </w:r>
      <w:r w:rsidR="00223BF4" w:rsidRPr="00893D75">
        <w:rPr>
          <w:rFonts w:ascii="Times New Roman" w:hAnsi="Times New Roman" w:cs="Times New Roman"/>
          <w:sz w:val="24"/>
          <w:szCs w:val="24"/>
          <w:rPrChange w:id="221" w:author="Pablo Ismael Vergara Garcia" w:date="2020-06-30T16:34:00Z">
            <w:rPr>
              <w:rFonts w:ascii="Times New Roman" w:hAnsi="Times New Roman" w:cs="Times New Roman"/>
              <w:sz w:val="24"/>
              <w:szCs w:val="24"/>
            </w:rPr>
          </w:rPrChange>
        </w:rPr>
        <w:t xml:space="preserve">cap can occur </w:t>
      </w:r>
      <w:r w:rsidRPr="00893D75">
        <w:rPr>
          <w:rFonts w:ascii="Times New Roman" w:hAnsi="Times New Roman" w:cs="Times New Roman"/>
          <w:sz w:val="24"/>
          <w:szCs w:val="24"/>
          <w:rPrChange w:id="222" w:author="Pablo Ismael Vergara Garcia" w:date="2020-06-30T16:34:00Z">
            <w:rPr>
              <w:rFonts w:ascii="Times New Roman" w:hAnsi="Times New Roman" w:cs="Times New Roman"/>
              <w:sz w:val="24"/>
              <w:szCs w:val="24"/>
            </w:rPr>
          </w:rPrChange>
        </w:rPr>
        <w:t>when</w:t>
      </w:r>
      <w:r w:rsidR="00223BF4" w:rsidRPr="00893D75">
        <w:rPr>
          <w:rFonts w:ascii="Times New Roman" w:hAnsi="Times New Roman" w:cs="Times New Roman"/>
          <w:sz w:val="24"/>
          <w:szCs w:val="24"/>
          <w:rPrChange w:id="223" w:author="Pablo Ismael Vergara Garcia" w:date="2020-06-30T16:34:00Z">
            <w:rPr>
              <w:rFonts w:ascii="Times New Roman" w:hAnsi="Times New Roman" w:cs="Times New Roman"/>
              <w:sz w:val="24"/>
              <w:szCs w:val="24"/>
            </w:rPr>
          </w:rPrChange>
        </w:rPr>
        <w:t xml:space="preserve"> it is not well secured to the skull.</w:t>
      </w:r>
      <w:r w:rsidR="002F0FC3" w:rsidRPr="00893D75">
        <w:rPr>
          <w:rFonts w:ascii="Times New Roman" w:hAnsi="Times New Roman" w:cs="Times New Roman"/>
          <w:sz w:val="24"/>
          <w:szCs w:val="24"/>
          <w:rPrChange w:id="224" w:author="Pablo Ismael Vergara Garcia" w:date="2020-06-30T16:34:00Z">
            <w:rPr>
              <w:rFonts w:ascii="Times New Roman" w:hAnsi="Times New Roman" w:cs="Times New Roman"/>
              <w:sz w:val="24"/>
              <w:szCs w:val="24"/>
            </w:rPr>
          </w:rPrChange>
        </w:rPr>
        <w:t xml:space="preserve"> Different adhesive materials present different recommended uses. Confirm the manufacture’s using instructions and change products accordingly. When applying several layers of different adhesives, pay attention that one layer is completely solidified before applying the n</w:t>
      </w:r>
      <w:r w:rsidRPr="00893D75">
        <w:rPr>
          <w:rFonts w:ascii="Times New Roman" w:hAnsi="Times New Roman" w:cs="Times New Roman"/>
          <w:sz w:val="24"/>
          <w:szCs w:val="24"/>
          <w:rPrChange w:id="225" w:author="Pablo Ismael Vergara Garcia" w:date="2020-06-30T16:34:00Z">
            <w:rPr>
              <w:rFonts w:ascii="Times New Roman" w:hAnsi="Times New Roman" w:cs="Times New Roman"/>
              <w:sz w:val="24"/>
              <w:szCs w:val="24"/>
            </w:rPr>
          </w:rPrChange>
        </w:rPr>
        <w:t>ext</w:t>
      </w:r>
      <w:r w:rsidR="002F0FC3" w:rsidRPr="00893D75">
        <w:rPr>
          <w:rFonts w:ascii="Times New Roman" w:hAnsi="Times New Roman" w:cs="Times New Roman"/>
          <w:sz w:val="24"/>
          <w:szCs w:val="24"/>
          <w:rPrChange w:id="226" w:author="Pablo Ismael Vergara Garcia" w:date="2020-06-30T16:34:00Z">
            <w:rPr>
              <w:rFonts w:ascii="Times New Roman" w:hAnsi="Times New Roman" w:cs="Times New Roman"/>
              <w:sz w:val="24"/>
              <w:szCs w:val="24"/>
            </w:rPr>
          </w:rPrChange>
        </w:rPr>
        <w:t xml:space="preserve"> one, as mixing them might compromise their stability.</w:t>
      </w:r>
    </w:p>
    <w:p w14:paraId="2D67A7AD" w14:textId="148C16F2" w:rsidR="002F0FC3" w:rsidRPr="00893D75" w:rsidRDefault="00AF596F" w:rsidP="009D3926">
      <w:pPr>
        <w:spacing w:line="240" w:lineRule="auto"/>
        <w:jc w:val="both"/>
        <w:rPr>
          <w:rFonts w:ascii="Times New Roman" w:hAnsi="Times New Roman" w:cs="Times New Roman"/>
          <w:sz w:val="24"/>
          <w:szCs w:val="24"/>
          <w:rPrChange w:id="227"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sz w:val="24"/>
          <w:szCs w:val="24"/>
          <w:rPrChange w:id="228" w:author="Pablo Ismael Vergara Garcia" w:date="2020-06-30T16:34:00Z">
            <w:rPr>
              <w:rFonts w:ascii="Times New Roman" w:hAnsi="Times New Roman" w:cs="Times New Roman"/>
              <w:sz w:val="24"/>
              <w:szCs w:val="24"/>
            </w:rPr>
          </w:rPrChange>
        </w:rPr>
        <w:t xml:space="preserve">Infections and tissue inflammation can also decrease the adhesive strength of the resin/dental cement. Ensure adequate prophylactic practices during surgery and post-operative recovery to avoid this issue. In addition, do not try to immobilize the animals by their metal frame if they are not anesthetized, since the stress generated at the skullcap can also promote its detachment. </w:t>
      </w:r>
    </w:p>
    <w:p w14:paraId="699DC7C4" w14:textId="49BBB198" w:rsidR="00223BF4" w:rsidRPr="00893D75" w:rsidRDefault="00223BF4" w:rsidP="009D3926">
      <w:pPr>
        <w:spacing w:line="240" w:lineRule="auto"/>
        <w:jc w:val="both"/>
        <w:rPr>
          <w:rFonts w:ascii="Times New Roman" w:hAnsi="Times New Roman" w:cs="Times New Roman"/>
          <w:sz w:val="24"/>
          <w:szCs w:val="24"/>
          <w:rPrChange w:id="229" w:author="Pablo Ismael Vergara Garcia" w:date="2020-06-30T16:34:00Z">
            <w:rPr>
              <w:rFonts w:ascii="Times New Roman" w:hAnsi="Times New Roman" w:cs="Times New Roman"/>
              <w:sz w:val="24"/>
              <w:szCs w:val="24"/>
            </w:rPr>
          </w:rPrChange>
        </w:rPr>
      </w:pPr>
    </w:p>
    <w:p w14:paraId="4098FE18" w14:textId="74D3959E" w:rsidR="00AF596F" w:rsidRPr="00893D75" w:rsidDel="003F70A1" w:rsidRDefault="00AF596F" w:rsidP="009D3926">
      <w:pPr>
        <w:spacing w:line="240" w:lineRule="auto"/>
        <w:jc w:val="both"/>
        <w:rPr>
          <w:del w:id="230" w:author="Pablo Ismael Vergara Garcia" w:date="2020-06-30T19:47:00Z"/>
          <w:rFonts w:ascii="Times New Roman" w:hAnsi="Times New Roman" w:cs="Times New Roman"/>
          <w:sz w:val="24"/>
          <w:szCs w:val="24"/>
          <w:rPrChange w:id="231" w:author="Pablo Ismael Vergara Garcia" w:date="2020-06-30T16:34:00Z">
            <w:rPr>
              <w:del w:id="232" w:author="Pablo Ismael Vergara Garcia" w:date="2020-06-30T19:47:00Z"/>
              <w:rFonts w:ascii="Times New Roman" w:hAnsi="Times New Roman" w:cs="Times New Roman"/>
              <w:sz w:val="24"/>
              <w:szCs w:val="24"/>
            </w:rPr>
          </w:rPrChange>
        </w:rPr>
      </w:pPr>
      <w:del w:id="233" w:author="Pablo Ismael Vergara Garcia" w:date="2020-06-30T19:47:00Z">
        <w:r w:rsidRPr="00893D75" w:rsidDel="003F70A1">
          <w:rPr>
            <w:rFonts w:ascii="Times New Roman" w:hAnsi="Times New Roman" w:cs="Times New Roman"/>
            <w:sz w:val="24"/>
            <w:szCs w:val="24"/>
            <w:rPrChange w:id="234" w:author="Pablo Ismael Vergara Garcia" w:date="2020-06-30T16:34:00Z">
              <w:rPr>
                <w:rFonts w:ascii="Times New Roman" w:hAnsi="Times New Roman" w:cs="Times New Roman"/>
                <w:sz w:val="24"/>
                <w:szCs w:val="24"/>
              </w:rPr>
            </w:rPrChange>
          </w:rPr>
          <w:delText>Problem</w:delText>
        </w:r>
      </w:del>
    </w:p>
    <w:p w14:paraId="282E00F0" w14:textId="510DA5A2" w:rsidR="00050973" w:rsidRPr="00893D75" w:rsidDel="003F70A1" w:rsidRDefault="00050973" w:rsidP="009D3926">
      <w:pPr>
        <w:spacing w:line="240" w:lineRule="auto"/>
        <w:jc w:val="both"/>
        <w:rPr>
          <w:del w:id="235" w:author="Pablo Ismael Vergara Garcia" w:date="2020-06-30T19:47:00Z"/>
          <w:rFonts w:ascii="Times New Roman" w:hAnsi="Times New Roman" w:cs="Times New Roman"/>
          <w:sz w:val="24"/>
          <w:szCs w:val="24"/>
          <w:rPrChange w:id="236" w:author="Pablo Ismael Vergara Garcia" w:date="2020-06-30T16:34:00Z">
            <w:rPr>
              <w:del w:id="237" w:author="Pablo Ismael Vergara Garcia" w:date="2020-06-30T19:47:00Z"/>
              <w:rFonts w:ascii="Times New Roman" w:hAnsi="Times New Roman" w:cs="Times New Roman"/>
              <w:sz w:val="24"/>
              <w:szCs w:val="24"/>
            </w:rPr>
          </w:rPrChange>
        </w:rPr>
      </w:pPr>
      <w:del w:id="238" w:author="Pablo Ismael Vergara Garcia" w:date="2020-06-30T19:47:00Z">
        <w:r w:rsidRPr="00893D75" w:rsidDel="003F70A1">
          <w:rPr>
            <w:rFonts w:ascii="Times New Roman" w:hAnsi="Times New Roman" w:cs="Times New Roman"/>
            <w:sz w:val="24"/>
            <w:szCs w:val="24"/>
            <w:rPrChange w:id="239" w:author="Pablo Ismael Vergara Garcia" w:date="2020-06-30T16:34:00Z">
              <w:rPr>
                <w:rFonts w:ascii="Times New Roman" w:hAnsi="Times New Roman" w:cs="Times New Roman"/>
                <w:sz w:val="24"/>
                <w:szCs w:val="24"/>
              </w:rPr>
            </w:rPrChange>
          </w:rPr>
          <w:delText>Excessive mo</w:delText>
        </w:r>
        <w:r w:rsidR="00AF596F" w:rsidRPr="00893D75" w:rsidDel="003F70A1">
          <w:rPr>
            <w:rFonts w:ascii="Times New Roman" w:hAnsi="Times New Roman" w:cs="Times New Roman"/>
            <w:sz w:val="24"/>
            <w:szCs w:val="24"/>
            <w:rPrChange w:id="240" w:author="Pablo Ismael Vergara Garcia" w:date="2020-06-30T16:34:00Z">
              <w:rPr>
                <w:rFonts w:ascii="Times New Roman" w:hAnsi="Times New Roman" w:cs="Times New Roman"/>
                <w:sz w:val="24"/>
                <w:szCs w:val="24"/>
              </w:rPr>
            </w:rPrChange>
          </w:rPr>
          <w:delText>tion artifacts during data acquisition</w:delText>
        </w:r>
      </w:del>
    </w:p>
    <w:p w14:paraId="532285AE" w14:textId="13981E82" w:rsidR="00050973" w:rsidRPr="00893D75" w:rsidDel="003F70A1" w:rsidRDefault="00050973" w:rsidP="009D3926">
      <w:pPr>
        <w:spacing w:line="240" w:lineRule="auto"/>
        <w:jc w:val="both"/>
        <w:rPr>
          <w:del w:id="241" w:author="Pablo Ismael Vergara Garcia" w:date="2020-06-30T19:47:00Z"/>
          <w:rFonts w:ascii="Times New Roman" w:hAnsi="Times New Roman" w:cs="Times New Roman"/>
          <w:sz w:val="24"/>
          <w:szCs w:val="24"/>
          <w:rPrChange w:id="242" w:author="Pablo Ismael Vergara Garcia" w:date="2020-06-30T16:34:00Z">
            <w:rPr>
              <w:del w:id="243" w:author="Pablo Ismael Vergara Garcia" w:date="2020-06-30T19:47:00Z"/>
              <w:rFonts w:ascii="Times New Roman" w:hAnsi="Times New Roman" w:cs="Times New Roman"/>
              <w:sz w:val="24"/>
              <w:szCs w:val="24"/>
            </w:rPr>
          </w:rPrChange>
        </w:rPr>
      </w:pPr>
    </w:p>
    <w:p w14:paraId="1CC567BE" w14:textId="4E61D926" w:rsidR="00AF596F" w:rsidRPr="00893D75" w:rsidDel="003F70A1" w:rsidRDefault="00AF596F" w:rsidP="009D3926">
      <w:pPr>
        <w:spacing w:line="240" w:lineRule="auto"/>
        <w:jc w:val="both"/>
        <w:rPr>
          <w:del w:id="244" w:author="Pablo Ismael Vergara Garcia" w:date="2020-06-30T19:47:00Z"/>
          <w:rFonts w:ascii="Times New Roman" w:hAnsi="Times New Roman" w:cs="Times New Roman"/>
          <w:sz w:val="24"/>
          <w:szCs w:val="24"/>
          <w:rPrChange w:id="245" w:author="Pablo Ismael Vergara Garcia" w:date="2020-06-30T16:34:00Z">
            <w:rPr>
              <w:del w:id="246" w:author="Pablo Ismael Vergara Garcia" w:date="2020-06-30T19:47:00Z"/>
              <w:rFonts w:ascii="Times New Roman" w:hAnsi="Times New Roman" w:cs="Times New Roman"/>
              <w:sz w:val="24"/>
              <w:szCs w:val="24"/>
            </w:rPr>
          </w:rPrChange>
        </w:rPr>
      </w:pPr>
      <w:del w:id="247" w:author="Pablo Ismael Vergara Garcia" w:date="2020-06-30T19:47:00Z">
        <w:r w:rsidRPr="00893D75" w:rsidDel="003F70A1">
          <w:rPr>
            <w:rFonts w:ascii="Times New Roman" w:hAnsi="Times New Roman" w:cs="Times New Roman"/>
            <w:sz w:val="24"/>
            <w:szCs w:val="24"/>
            <w:rPrChange w:id="248" w:author="Pablo Ismael Vergara Garcia" w:date="2020-06-30T16:34:00Z">
              <w:rPr>
                <w:rFonts w:ascii="Times New Roman" w:hAnsi="Times New Roman" w:cs="Times New Roman"/>
                <w:sz w:val="24"/>
                <w:szCs w:val="24"/>
              </w:rPr>
            </w:rPrChange>
          </w:rPr>
          <w:delText>Potential solution</w:delText>
        </w:r>
      </w:del>
    </w:p>
    <w:p w14:paraId="01814A85" w14:textId="62A8D34C" w:rsidR="003F70A1" w:rsidRDefault="00AF596F" w:rsidP="009D3926">
      <w:pPr>
        <w:spacing w:line="240" w:lineRule="auto"/>
        <w:jc w:val="both"/>
        <w:rPr>
          <w:ins w:id="249" w:author="Pablo Ismael Vergara Garcia" w:date="2020-06-30T19:46:00Z"/>
          <w:rFonts w:ascii="Times New Roman" w:hAnsi="Times New Roman" w:cs="Times New Roman"/>
          <w:sz w:val="24"/>
          <w:szCs w:val="24"/>
        </w:rPr>
      </w:pPr>
      <w:del w:id="250" w:author="Pablo Ismael Vergara Garcia" w:date="2020-06-30T19:47:00Z">
        <w:r w:rsidRPr="00893D75" w:rsidDel="003F70A1">
          <w:rPr>
            <w:rFonts w:ascii="Times New Roman" w:hAnsi="Times New Roman" w:cs="Times New Roman"/>
            <w:sz w:val="24"/>
            <w:szCs w:val="24"/>
            <w:rPrChange w:id="251" w:author="Pablo Ismael Vergara Garcia" w:date="2020-06-30T16:34:00Z">
              <w:rPr>
                <w:rFonts w:ascii="Times New Roman" w:hAnsi="Times New Roman" w:cs="Times New Roman"/>
                <w:sz w:val="24"/>
                <w:szCs w:val="24"/>
              </w:rPr>
            </w:rPrChange>
          </w:rPr>
          <w:delText>Verify that the microscope is correctly attached to the magnetic baseplate and tightly secured in place by its lateral screw.</w:delText>
        </w:r>
      </w:del>
    </w:p>
    <w:p w14:paraId="31692A17" w14:textId="77777777" w:rsidR="003F70A1" w:rsidRPr="001A5E36" w:rsidRDefault="003F70A1" w:rsidP="003F70A1">
      <w:pPr>
        <w:spacing w:line="276" w:lineRule="auto"/>
        <w:jc w:val="both"/>
        <w:rPr>
          <w:ins w:id="252" w:author="Pablo Ismael Vergara Garcia" w:date="2020-06-30T19:46:00Z"/>
          <w:rFonts w:ascii="Times New Roman" w:hAnsi="Times New Roman" w:cs="Times New Roman"/>
          <w:sz w:val="24"/>
          <w:szCs w:val="24"/>
        </w:rPr>
      </w:pPr>
      <w:ins w:id="253" w:author="Pablo Ismael Vergara Garcia" w:date="2020-06-30T19:46:00Z">
        <w:r w:rsidRPr="001A5E36">
          <w:rPr>
            <w:rFonts w:ascii="Times New Roman" w:hAnsi="Times New Roman" w:cs="Times New Roman"/>
            <w:sz w:val="24"/>
            <w:szCs w:val="24"/>
          </w:rPr>
          <w:t>Problem</w:t>
        </w:r>
      </w:ins>
    </w:p>
    <w:p w14:paraId="2A8090D2" w14:textId="77777777" w:rsidR="003F70A1" w:rsidRPr="001A5E36" w:rsidRDefault="003F70A1" w:rsidP="003F70A1">
      <w:pPr>
        <w:spacing w:line="276" w:lineRule="auto"/>
        <w:jc w:val="both"/>
        <w:rPr>
          <w:ins w:id="254" w:author="Pablo Ismael Vergara Garcia" w:date="2020-06-30T19:46:00Z"/>
          <w:rFonts w:ascii="Times New Roman" w:hAnsi="Times New Roman" w:cs="Times New Roman"/>
          <w:sz w:val="24"/>
          <w:szCs w:val="24"/>
        </w:rPr>
      </w:pPr>
      <w:ins w:id="255" w:author="Pablo Ismael Vergara Garcia" w:date="2020-06-30T19:46:00Z">
        <w:r w:rsidRPr="001A5E36">
          <w:rPr>
            <w:rFonts w:ascii="Times New Roman" w:hAnsi="Times New Roman" w:cs="Times New Roman"/>
            <w:sz w:val="24"/>
            <w:szCs w:val="24"/>
          </w:rPr>
          <w:t>Excessive motion artifacts during data acquisition</w:t>
        </w:r>
      </w:ins>
    </w:p>
    <w:p w14:paraId="21408150" w14:textId="77777777" w:rsidR="003F70A1" w:rsidRPr="001A5E36" w:rsidRDefault="003F70A1" w:rsidP="003F70A1">
      <w:pPr>
        <w:spacing w:line="276" w:lineRule="auto"/>
        <w:jc w:val="both"/>
        <w:rPr>
          <w:ins w:id="256" w:author="Pablo Ismael Vergara Garcia" w:date="2020-06-30T19:46:00Z"/>
          <w:rFonts w:ascii="Times New Roman" w:hAnsi="Times New Roman" w:cs="Times New Roman"/>
          <w:sz w:val="24"/>
          <w:szCs w:val="24"/>
        </w:rPr>
      </w:pPr>
      <w:ins w:id="257" w:author="Pablo Ismael Vergara Garcia" w:date="2020-06-30T19:46:00Z">
        <w:r w:rsidRPr="001A5E36">
          <w:rPr>
            <w:rFonts w:ascii="Times New Roman" w:hAnsi="Times New Roman" w:cs="Times New Roman"/>
            <w:sz w:val="24"/>
            <w:szCs w:val="24"/>
          </w:rPr>
          <w:t>Potential solution</w:t>
        </w:r>
      </w:ins>
    </w:p>
    <w:p w14:paraId="42AD964E" w14:textId="77777777" w:rsidR="003F70A1" w:rsidRPr="001A5E36" w:rsidRDefault="003F70A1" w:rsidP="003F70A1">
      <w:pPr>
        <w:spacing w:line="276" w:lineRule="auto"/>
        <w:jc w:val="both"/>
        <w:rPr>
          <w:ins w:id="258" w:author="Pablo Ismael Vergara Garcia" w:date="2020-06-30T19:46:00Z"/>
          <w:rFonts w:ascii="Times New Roman" w:hAnsi="Times New Roman" w:cs="Times New Roman"/>
          <w:sz w:val="24"/>
          <w:szCs w:val="24"/>
        </w:rPr>
      </w:pPr>
      <w:ins w:id="259" w:author="Pablo Ismael Vergara Garcia" w:date="2020-06-30T19:46:00Z">
        <w:r w:rsidRPr="001A5E36">
          <w:rPr>
            <w:rFonts w:ascii="Times New Roman" w:hAnsi="Times New Roman" w:cs="Times New Roman"/>
            <w:sz w:val="24"/>
            <w:szCs w:val="24"/>
          </w:rPr>
          <w:t xml:space="preserve">Verify that the microscope is correctly attached to the magnetic baseplate and tightly secured in place by its lateral screw. Low frame rates may increase the amount of motion blur, which may reduce the performance of the motion correction algorithm, </w:t>
        </w:r>
      </w:ins>
    </w:p>
    <w:p w14:paraId="186C09AD" w14:textId="77777777" w:rsidR="003F70A1" w:rsidRPr="001A5E36" w:rsidRDefault="003F70A1" w:rsidP="003F70A1">
      <w:pPr>
        <w:spacing w:line="276" w:lineRule="auto"/>
        <w:jc w:val="both"/>
        <w:rPr>
          <w:ins w:id="260" w:author="Pablo Ismael Vergara Garcia" w:date="2020-06-30T19:46:00Z"/>
          <w:rFonts w:ascii="Times New Roman" w:hAnsi="Times New Roman" w:cs="Times New Roman"/>
          <w:sz w:val="24"/>
          <w:szCs w:val="24"/>
        </w:rPr>
      </w:pPr>
    </w:p>
    <w:p w14:paraId="03BBF570" w14:textId="77777777" w:rsidR="003F70A1" w:rsidRPr="001A5E36" w:rsidRDefault="003F70A1" w:rsidP="003F70A1">
      <w:pPr>
        <w:spacing w:line="276" w:lineRule="auto"/>
        <w:jc w:val="both"/>
        <w:rPr>
          <w:ins w:id="261" w:author="Pablo Ismael Vergara Garcia" w:date="2020-06-30T19:46:00Z"/>
          <w:rFonts w:ascii="Times New Roman" w:hAnsi="Times New Roman" w:cs="Times New Roman"/>
          <w:sz w:val="24"/>
          <w:szCs w:val="24"/>
        </w:rPr>
      </w:pPr>
      <w:ins w:id="262" w:author="Pablo Ismael Vergara Garcia" w:date="2020-06-30T19:46:00Z">
        <w:r w:rsidRPr="001A5E36">
          <w:rPr>
            <w:rFonts w:ascii="Times New Roman" w:hAnsi="Times New Roman" w:cs="Times New Roman"/>
            <w:sz w:val="24"/>
            <w:szCs w:val="24"/>
          </w:rPr>
          <w:lastRenderedPageBreak/>
          <w:t>Problem</w:t>
        </w:r>
      </w:ins>
    </w:p>
    <w:p w14:paraId="5CC37705" w14:textId="77777777" w:rsidR="003F70A1" w:rsidRPr="001A5E36" w:rsidRDefault="003F70A1" w:rsidP="003F70A1">
      <w:pPr>
        <w:spacing w:line="276" w:lineRule="auto"/>
        <w:jc w:val="both"/>
        <w:rPr>
          <w:ins w:id="263" w:author="Pablo Ismael Vergara Garcia" w:date="2020-06-30T19:46:00Z"/>
          <w:rFonts w:ascii="Times New Roman" w:hAnsi="Times New Roman" w:cs="Times New Roman"/>
          <w:sz w:val="24"/>
          <w:szCs w:val="24"/>
        </w:rPr>
      </w:pPr>
      <w:ins w:id="264" w:author="Pablo Ismael Vergara Garcia" w:date="2020-06-30T19:46:00Z">
        <w:r w:rsidRPr="001A5E36">
          <w:rPr>
            <w:rFonts w:ascii="Times New Roman" w:hAnsi="Times New Roman" w:cs="Times New Roman"/>
            <w:sz w:val="24"/>
            <w:szCs w:val="24"/>
          </w:rPr>
          <w:t>Fluorescent signals do not show dynamic changes in intensity</w:t>
        </w:r>
      </w:ins>
    </w:p>
    <w:p w14:paraId="51B9D089" w14:textId="77777777" w:rsidR="003F70A1" w:rsidRPr="001A5E36" w:rsidRDefault="003F70A1" w:rsidP="003F70A1">
      <w:pPr>
        <w:spacing w:line="276" w:lineRule="auto"/>
        <w:jc w:val="both"/>
        <w:rPr>
          <w:ins w:id="265" w:author="Pablo Ismael Vergara Garcia" w:date="2020-06-30T19:46:00Z"/>
          <w:rFonts w:ascii="Times New Roman" w:hAnsi="Times New Roman" w:cs="Times New Roman"/>
          <w:sz w:val="24"/>
          <w:szCs w:val="24"/>
        </w:rPr>
      </w:pPr>
      <w:ins w:id="266" w:author="Pablo Ismael Vergara Garcia" w:date="2020-06-30T19:46:00Z">
        <w:r w:rsidRPr="001A5E36">
          <w:rPr>
            <w:rFonts w:ascii="Times New Roman" w:hAnsi="Times New Roman" w:cs="Times New Roman"/>
            <w:sz w:val="24"/>
            <w:szCs w:val="24"/>
          </w:rPr>
          <w:t>Potential solutions</w:t>
        </w:r>
      </w:ins>
    </w:p>
    <w:p w14:paraId="6081E9D0" w14:textId="77777777" w:rsidR="003F70A1" w:rsidRPr="001A5E36" w:rsidRDefault="003F70A1" w:rsidP="003F70A1">
      <w:pPr>
        <w:spacing w:line="276" w:lineRule="auto"/>
        <w:jc w:val="both"/>
        <w:rPr>
          <w:ins w:id="267" w:author="Pablo Ismael Vergara Garcia" w:date="2020-06-30T19:46:00Z"/>
          <w:rFonts w:ascii="Times New Roman" w:hAnsi="Times New Roman" w:cs="Times New Roman"/>
          <w:sz w:val="24"/>
          <w:szCs w:val="24"/>
        </w:rPr>
      </w:pPr>
      <w:ins w:id="268" w:author="Pablo Ismael Vergara Garcia" w:date="2020-06-30T19:46:00Z">
        <w:r w:rsidRPr="001A5E36">
          <w:rPr>
            <w:rFonts w:ascii="Times New Roman" w:hAnsi="Times New Roman" w:cs="Times New Roman"/>
            <w:sz w:val="24"/>
            <w:szCs w:val="24"/>
          </w:rPr>
          <w:t xml:space="preserve">“False” fluorescent signals are usually derived from </w:t>
        </w:r>
        <w:proofErr w:type="spellStart"/>
        <w:r w:rsidRPr="001A5E36">
          <w:rPr>
            <w:rFonts w:ascii="Times New Roman" w:hAnsi="Times New Roman" w:cs="Times New Roman"/>
            <w:sz w:val="24"/>
            <w:szCs w:val="24"/>
          </w:rPr>
          <w:t>autofluorescent</w:t>
        </w:r>
        <w:proofErr w:type="spellEnd"/>
        <w:r w:rsidRPr="001A5E36">
          <w:rPr>
            <w:rFonts w:ascii="Times New Roman" w:hAnsi="Times New Roman" w:cs="Times New Roman"/>
            <w:sz w:val="24"/>
            <w:szCs w:val="24"/>
          </w:rPr>
          <w:t xml:space="preserve"> bodies and not from calcium sensor expressing cells. This autofluorescence can originate from damaged tissue or blood cells below the implanted lens. To prevent this from happening, ensure that the whole cortex above the selected stereotaxic coordinates is completely aspirated and that there is no residual bleeding before implanting the GRIN lens. Moreover, lowering the lens too quickly into the brain can also damage the tissue. Ensure that the lens is not being implanted to quickly and allow the tissue to settle every 150 </w:t>
        </w:r>
        <w:proofErr w:type="spellStart"/>
        <w:r w:rsidRPr="001A5E36">
          <w:rPr>
            <w:rFonts w:ascii="Times New Roman" w:hAnsi="Times New Roman" w:cs="Times New Roman"/>
            <w:sz w:val="24"/>
            <w:szCs w:val="24"/>
          </w:rPr>
          <w:t>μm</w:t>
        </w:r>
        <w:proofErr w:type="spellEnd"/>
        <w:r w:rsidRPr="001A5E36">
          <w:rPr>
            <w:rFonts w:ascii="Times New Roman" w:hAnsi="Times New Roman" w:cs="Times New Roman"/>
            <w:sz w:val="24"/>
            <w:szCs w:val="24"/>
          </w:rPr>
          <w:t xml:space="preserve"> step. If necessary, retract the lens ±25 </w:t>
        </w:r>
        <w:proofErr w:type="spellStart"/>
        <w:r w:rsidRPr="001A5E36">
          <w:rPr>
            <w:rFonts w:ascii="Times New Roman" w:hAnsi="Times New Roman" w:cs="Times New Roman"/>
            <w:sz w:val="24"/>
            <w:szCs w:val="24"/>
          </w:rPr>
          <w:t>μm</w:t>
        </w:r>
        <w:proofErr w:type="spellEnd"/>
        <w:r w:rsidRPr="001A5E36">
          <w:rPr>
            <w:rFonts w:ascii="Times New Roman" w:hAnsi="Times New Roman" w:cs="Times New Roman"/>
            <w:sz w:val="24"/>
            <w:szCs w:val="24"/>
          </w:rPr>
          <w:t xml:space="preserve"> before each decreasing step to further alleviate the pressure and prevent unnecessary damages.</w:t>
        </w:r>
      </w:ins>
    </w:p>
    <w:p w14:paraId="72F3CCCA" w14:textId="77777777" w:rsidR="003F70A1" w:rsidRPr="001A5E36" w:rsidRDefault="003F70A1" w:rsidP="003F70A1">
      <w:pPr>
        <w:spacing w:line="276" w:lineRule="auto"/>
        <w:jc w:val="both"/>
        <w:rPr>
          <w:ins w:id="269" w:author="Pablo Ismael Vergara Garcia" w:date="2020-06-30T19:46:00Z"/>
          <w:rFonts w:ascii="Times New Roman" w:hAnsi="Times New Roman" w:cs="Times New Roman"/>
          <w:sz w:val="24"/>
          <w:szCs w:val="24"/>
        </w:rPr>
      </w:pPr>
      <w:ins w:id="270" w:author="Pablo Ismael Vergara Garcia" w:date="2020-06-30T19:46:00Z">
        <w:r w:rsidRPr="001A5E36">
          <w:rPr>
            <w:rFonts w:ascii="Times New Roman" w:hAnsi="Times New Roman" w:cs="Times New Roman"/>
            <w:sz w:val="24"/>
            <w:szCs w:val="24"/>
          </w:rPr>
          <w:t>Problem</w:t>
        </w:r>
      </w:ins>
    </w:p>
    <w:p w14:paraId="0E0467BC" w14:textId="77777777" w:rsidR="003F70A1" w:rsidRPr="001A5E36" w:rsidRDefault="003F70A1" w:rsidP="003F70A1">
      <w:pPr>
        <w:spacing w:line="276" w:lineRule="auto"/>
        <w:jc w:val="both"/>
        <w:rPr>
          <w:ins w:id="271" w:author="Pablo Ismael Vergara Garcia" w:date="2020-06-30T19:46:00Z"/>
          <w:rFonts w:ascii="Times New Roman" w:hAnsi="Times New Roman" w:cs="Times New Roman"/>
          <w:sz w:val="24"/>
          <w:szCs w:val="24"/>
        </w:rPr>
      </w:pPr>
      <w:ins w:id="272" w:author="Pablo Ismael Vergara Garcia" w:date="2020-06-30T19:46:00Z">
        <w:r w:rsidRPr="001A5E36">
          <w:rPr>
            <w:rFonts w:ascii="Times New Roman" w:hAnsi="Times New Roman" w:cs="Times New Roman"/>
            <w:sz w:val="24"/>
            <w:szCs w:val="24"/>
          </w:rPr>
          <w:t>Data processing is extremely slow/impossible</w:t>
        </w:r>
      </w:ins>
    </w:p>
    <w:p w14:paraId="5A0C3EA2" w14:textId="77777777" w:rsidR="003F70A1" w:rsidRPr="001A5E36" w:rsidRDefault="003F70A1" w:rsidP="003F70A1">
      <w:pPr>
        <w:spacing w:line="276" w:lineRule="auto"/>
        <w:jc w:val="both"/>
        <w:rPr>
          <w:ins w:id="273" w:author="Pablo Ismael Vergara Garcia" w:date="2020-06-30T19:46:00Z"/>
          <w:rFonts w:ascii="Times New Roman" w:hAnsi="Times New Roman" w:cs="Times New Roman"/>
          <w:sz w:val="24"/>
          <w:szCs w:val="24"/>
        </w:rPr>
      </w:pPr>
      <w:ins w:id="274" w:author="Pablo Ismael Vergara Garcia" w:date="2020-06-30T19:46:00Z">
        <w:r w:rsidRPr="001A5E36">
          <w:rPr>
            <w:rFonts w:ascii="Times New Roman" w:hAnsi="Times New Roman" w:cs="Times New Roman"/>
            <w:sz w:val="24"/>
            <w:szCs w:val="24"/>
          </w:rPr>
          <w:t>Potential solutions</w:t>
        </w:r>
      </w:ins>
    </w:p>
    <w:p w14:paraId="22CBB48E" w14:textId="77777777" w:rsidR="003F70A1" w:rsidRPr="001A5E36" w:rsidRDefault="003F70A1" w:rsidP="003F70A1">
      <w:pPr>
        <w:spacing w:line="276" w:lineRule="auto"/>
        <w:jc w:val="both"/>
        <w:rPr>
          <w:ins w:id="275" w:author="Pablo Ismael Vergara Garcia" w:date="2020-06-30T19:46:00Z"/>
          <w:rFonts w:ascii="Times New Roman" w:hAnsi="Times New Roman" w:cs="Times New Roman"/>
          <w:sz w:val="24"/>
          <w:szCs w:val="24"/>
        </w:rPr>
      </w:pPr>
      <w:ins w:id="276" w:author="Pablo Ismael Vergara Garcia" w:date="2020-06-30T19:46:00Z">
        <w:r w:rsidRPr="001A5E36">
          <w:rPr>
            <w:rFonts w:ascii="Times New Roman" w:hAnsi="Times New Roman" w:cs="Times New Roman"/>
            <w:sz w:val="24"/>
            <w:szCs w:val="24"/>
          </w:rPr>
          <w:t>Since the average sleep recording is at least 2-3h long, the final compressed file is about 200 GB. To be processed, the file will be decompressed and spatially down</w:t>
        </w:r>
        <w:r w:rsidRPr="001A5E36">
          <w:rPr>
            <w:rFonts w:ascii="Times New Roman" w:hAnsi="Times New Roman" w:cs="Times New Roman"/>
            <w:sz w:val="24"/>
            <w:szCs w:val="24"/>
          </w:rPr>
          <w:noBreakHyphen/>
          <w:t>sampled (4x), resulting in a ~</w:t>
        </w:r>
        <w:r>
          <w:rPr>
            <w:rFonts w:ascii="Times New Roman" w:hAnsi="Times New Roman" w:cs="Times New Roman"/>
            <w:sz w:val="24"/>
            <w:szCs w:val="24"/>
          </w:rPr>
          <w:t>216 KB/frame</w:t>
        </w:r>
        <w:r w:rsidRPr="001A5E36">
          <w:rPr>
            <w:rFonts w:ascii="Times New Roman" w:hAnsi="Times New Roman" w:cs="Times New Roman"/>
            <w:sz w:val="24"/>
            <w:szCs w:val="24"/>
          </w:rPr>
          <w:t xml:space="preserve"> file. However, because some MATLAB scripts require double</w:t>
        </w:r>
        <w:r w:rsidRPr="001A5E36">
          <w:rPr>
            <w:rFonts w:ascii="Times New Roman" w:hAnsi="Times New Roman" w:cs="Times New Roman"/>
            <w:sz w:val="24"/>
            <w:szCs w:val="24"/>
          </w:rPr>
          <w:noBreakHyphen/>
          <w:t xml:space="preserve">precision, we recommend having at least 4 times more RAM than the down-sampled file size. Confirm that the computer has enough RAM size. When it is not possible to reduce the size of the data file by temporal and/or spatial binning, one strategy is to divide the complete recording into shorter ones by halting the recording in the middle. It is possible to perform the initial processing steps individually to each file and later concatenate them together before detecting active neurons using the batch implementation and disabling parallel computing (this can take several hours). </w:t>
        </w:r>
      </w:ins>
    </w:p>
    <w:p w14:paraId="7BDA6E0B" w14:textId="77777777" w:rsidR="003F70A1" w:rsidRPr="001A5E36" w:rsidRDefault="003F70A1" w:rsidP="003F70A1">
      <w:pPr>
        <w:spacing w:line="276" w:lineRule="auto"/>
        <w:jc w:val="both"/>
        <w:rPr>
          <w:ins w:id="277" w:author="Pablo Ismael Vergara Garcia" w:date="2020-06-30T19:46:00Z"/>
          <w:rFonts w:ascii="Times New Roman" w:hAnsi="Times New Roman" w:cs="Times New Roman"/>
          <w:sz w:val="24"/>
          <w:szCs w:val="24"/>
          <w:highlight w:val="yellow"/>
        </w:rPr>
      </w:pPr>
    </w:p>
    <w:p w14:paraId="05BCA0A0" w14:textId="77777777" w:rsidR="003F70A1" w:rsidRPr="001A5E36" w:rsidRDefault="003F70A1" w:rsidP="003F70A1">
      <w:pPr>
        <w:spacing w:line="276" w:lineRule="auto"/>
        <w:jc w:val="both"/>
        <w:rPr>
          <w:ins w:id="278" w:author="Pablo Ismael Vergara Garcia" w:date="2020-06-30T19:46:00Z"/>
          <w:rFonts w:ascii="Times New Roman" w:hAnsi="Times New Roman" w:cs="Times New Roman"/>
          <w:sz w:val="24"/>
          <w:szCs w:val="24"/>
        </w:rPr>
      </w:pPr>
      <w:ins w:id="279" w:author="Pablo Ismael Vergara Garcia" w:date="2020-06-30T19:46:00Z">
        <w:r w:rsidRPr="001A5E36">
          <w:rPr>
            <w:rFonts w:ascii="Times New Roman" w:hAnsi="Times New Roman" w:cs="Times New Roman"/>
            <w:sz w:val="24"/>
            <w:szCs w:val="24"/>
          </w:rPr>
          <w:t>Problem</w:t>
        </w:r>
      </w:ins>
    </w:p>
    <w:p w14:paraId="306ABAB8" w14:textId="77777777" w:rsidR="003F70A1" w:rsidRPr="001A5E36" w:rsidRDefault="003F70A1" w:rsidP="003F70A1">
      <w:pPr>
        <w:spacing w:line="276" w:lineRule="auto"/>
        <w:jc w:val="both"/>
        <w:rPr>
          <w:ins w:id="280" w:author="Pablo Ismael Vergara Garcia" w:date="2020-06-30T19:46:00Z"/>
          <w:rFonts w:ascii="Times New Roman" w:hAnsi="Times New Roman" w:cs="Times New Roman"/>
          <w:sz w:val="24"/>
          <w:szCs w:val="24"/>
        </w:rPr>
      </w:pPr>
      <w:ins w:id="281" w:author="Pablo Ismael Vergara Garcia" w:date="2020-06-30T19:46:00Z">
        <w:r w:rsidRPr="001A5E36">
          <w:rPr>
            <w:rFonts w:ascii="Times New Roman" w:hAnsi="Times New Roman" w:cs="Times New Roman"/>
            <w:sz w:val="24"/>
            <w:szCs w:val="24"/>
          </w:rPr>
          <w:t>Low/Null number of detected cells from Ca</w:t>
        </w:r>
        <w:r w:rsidRPr="001A5E36">
          <w:rPr>
            <w:rFonts w:ascii="Times New Roman" w:hAnsi="Times New Roman" w:cs="Times New Roman"/>
            <w:sz w:val="24"/>
            <w:szCs w:val="24"/>
            <w:vertAlign w:val="superscript"/>
          </w:rPr>
          <w:t>2+</w:t>
        </w:r>
        <w:r w:rsidRPr="001A5E36">
          <w:rPr>
            <w:rFonts w:ascii="Times New Roman" w:hAnsi="Times New Roman" w:cs="Times New Roman"/>
            <w:sz w:val="24"/>
            <w:szCs w:val="24"/>
          </w:rPr>
          <w:t xml:space="preserve"> data</w:t>
        </w:r>
      </w:ins>
    </w:p>
    <w:p w14:paraId="0989FF36" w14:textId="77777777" w:rsidR="003F70A1" w:rsidRPr="001A5E36" w:rsidRDefault="003F70A1" w:rsidP="003F70A1">
      <w:pPr>
        <w:spacing w:line="276" w:lineRule="auto"/>
        <w:jc w:val="both"/>
        <w:rPr>
          <w:ins w:id="282" w:author="Pablo Ismael Vergara Garcia" w:date="2020-06-30T19:46:00Z"/>
          <w:rFonts w:ascii="Times New Roman" w:hAnsi="Times New Roman" w:cs="Times New Roman"/>
          <w:sz w:val="24"/>
          <w:szCs w:val="24"/>
        </w:rPr>
      </w:pPr>
    </w:p>
    <w:p w14:paraId="0E107058" w14:textId="77777777" w:rsidR="003F70A1" w:rsidRPr="001A5E36" w:rsidRDefault="003F70A1" w:rsidP="003F70A1">
      <w:pPr>
        <w:spacing w:line="276" w:lineRule="auto"/>
        <w:jc w:val="both"/>
        <w:rPr>
          <w:ins w:id="283" w:author="Pablo Ismael Vergara Garcia" w:date="2020-06-30T19:46:00Z"/>
          <w:rFonts w:ascii="Times New Roman" w:hAnsi="Times New Roman" w:cs="Times New Roman"/>
          <w:sz w:val="24"/>
          <w:szCs w:val="24"/>
        </w:rPr>
      </w:pPr>
      <w:ins w:id="284" w:author="Pablo Ismael Vergara Garcia" w:date="2020-06-30T19:46:00Z">
        <w:r w:rsidRPr="001A5E36">
          <w:rPr>
            <w:rFonts w:ascii="Times New Roman" w:hAnsi="Times New Roman" w:cs="Times New Roman"/>
            <w:sz w:val="24"/>
            <w:szCs w:val="24"/>
          </w:rPr>
          <w:t>Potential solution</w:t>
        </w:r>
      </w:ins>
    </w:p>
    <w:p w14:paraId="27B29C83" w14:textId="77777777" w:rsidR="003F70A1" w:rsidRPr="001A5E36" w:rsidRDefault="003F70A1" w:rsidP="003F70A1">
      <w:pPr>
        <w:spacing w:after="0" w:line="276" w:lineRule="auto"/>
        <w:jc w:val="both"/>
        <w:rPr>
          <w:ins w:id="285" w:author="Pablo Ismael Vergara Garcia" w:date="2020-06-30T19:46:00Z"/>
          <w:rFonts w:ascii="Times New Roman" w:hAnsi="Times New Roman" w:cs="Times New Roman"/>
          <w:sz w:val="24"/>
          <w:szCs w:val="24"/>
        </w:rPr>
      </w:pPr>
      <w:ins w:id="286" w:author="Pablo Ismael Vergara Garcia" w:date="2020-06-30T19:46:00Z">
        <w:r w:rsidRPr="001A5E36">
          <w:rPr>
            <w:rFonts w:ascii="Times New Roman" w:hAnsi="Times New Roman" w:cs="Times New Roman"/>
            <w:sz w:val="24"/>
            <w:szCs w:val="24"/>
          </w:rPr>
          <w:t>Not being able to detect cells from the Ca</w:t>
        </w:r>
        <w:r w:rsidRPr="001A5E36">
          <w:rPr>
            <w:rFonts w:ascii="Times New Roman" w:hAnsi="Times New Roman" w:cs="Times New Roman"/>
            <w:sz w:val="24"/>
            <w:szCs w:val="24"/>
            <w:vertAlign w:val="superscript"/>
          </w:rPr>
          <w:t>2+</w:t>
        </w:r>
        <w:r w:rsidRPr="001A5E36">
          <w:rPr>
            <w:rFonts w:ascii="Times New Roman" w:hAnsi="Times New Roman" w:cs="Times New Roman"/>
            <w:sz w:val="24"/>
            <w:szCs w:val="24"/>
          </w:rPr>
          <w:t xml:space="preserve"> recordings can be due to some issues already mentioned above. If there is no problem with the expression of the Ca</w:t>
        </w:r>
        <w:r w:rsidRPr="001A5E36">
          <w:rPr>
            <w:rFonts w:ascii="Times New Roman" w:hAnsi="Times New Roman" w:cs="Times New Roman"/>
            <w:sz w:val="24"/>
            <w:szCs w:val="24"/>
            <w:vertAlign w:val="superscript"/>
          </w:rPr>
          <w:t>2+</w:t>
        </w:r>
        <w:r w:rsidRPr="001A5E36">
          <w:rPr>
            <w:rFonts w:ascii="Times New Roman" w:hAnsi="Times New Roman" w:cs="Times New Roman"/>
            <w:sz w:val="24"/>
            <w:szCs w:val="24"/>
          </w:rPr>
          <w:t xml:space="preserve"> sensor and the </w:t>
        </w:r>
        <w:r w:rsidRPr="001A5E36">
          <w:rPr>
            <w:rFonts w:ascii="Times New Roman" w:hAnsi="Times New Roman" w:cs="Times New Roman"/>
            <w:sz w:val="24"/>
            <w:szCs w:val="24"/>
          </w:rPr>
          <w:lastRenderedPageBreak/>
          <w:t>coordinate of the lens implantation (both verified histologically postmortem), one final solution can be to change some of the parameters in the C</w:t>
        </w:r>
        <w:bookmarkStart w:id="287" w:name="_GoBack"/>
        <w:r w:rsidRPr="001A5E36">
          <w:rPr>
            <w:rFonts w:ascii="Times New Roman" w:hAnsi="Times New Roman" w:cs="Times New Roman"/>
            <w:sz w:val="24"/>
            <w:szCs w:val="24"/>
          </w:rPr>
          <w:t>NMF</w:t>
        </w:r>
        <w:bookmarkEnd w:id="287"/>
        <w:r w:rsidRPr="001A5E36">
          <w:rPr>
            <w:rFonts w:ascii="Times New Roman" w:hAnsi="Times New Roman" w:cs="Times New Roman"/>
            <w:sz w:val="24"/>
            <w:szCs w:val="24"/>
          </w:rPr>
          <w:t>-E script. Modifying the minimum CORR and the minimum PNR values. In this case, the visual inspection of the cell shape and temporal dynamics of Ca</w:t>
        </w:r>
        <w:r w:rsidRPr="001A5E36">
          <w:rPr>
            <w:rFonts w:ascii="Times New Roman" w:hAnsi="Times New Roman" w:cs="Times New Roman"/>
            <w:sz w:val="24"/>
            <w:szCs w:val="24"/>
            <w:vertAlign w:val="superscript"/>
          </w:rPr>
          <w:t>2+</w:t>
        </w:r>
        <w:r w:rsidRPr="001A5E36">
          <w:rPr>
            <w:rFonts w:ascii="Times New Roman" w:hAnsi="Times New Roman" w:cs="Times New Roman"/>
            <w:sz w:val="24"/>
            <w:szCs w:val="24"/>
          </w:rPr>
          <w:t xml:space="preserve"> transients become more important, since the rate of false cell detection will increase with less restricted parameters. </w:t>
        </w:r>
      </w:ins>
    </w:p>
    <w:p w14:paraId="0A2B1E71" w14:textId="77777777" w:rsidR="003F70A1" w:rsidRPr="001A5E36" w:rsidRDefault="003F70A1" w:rsidP="003F70A1">
      <w:pPr>
        <w:spacing w:after="0" w:line="276" w:lineRule="auto"/>
        <w:jc w:val="both"/>
        <w:rPr>
          <w:ins w:id="288" w:author="Pablo Ismael Vergara Garcia" w:date="2020-06-30T19:46:00Z"/>
          <w:rFonts w:ascii="Times New Roman" w:hAnsi="Times New Roman" w:cs="Times New Roman"/>
          <w:sz w:val="24"/>
          <w:szCs w:val="24"/>
        </w:rPr>
      </w:pPr>
    </w:p>
    <w:p w14:paraId="333B8827" w14:textId="77777777" w:rsidR="003F70A1" w:rsidRPr="001A5E36" w:rsidRDefault="003F70A1" w:rsidP="003F70A1">
      <w:pPr>
        <w:spacing w:line="276" w:lineRule="auto"/>
        <w:jc w:val="both"/>
        <w:rPr>
          <w:ins w:id="289" w:author="Pablo Ismael Vergara Garcia" w:date="2020-06-30T19:46:00Z"/>
          <w:rFonts w:ascii="Times New Roman" w:hAnsi="Times New Roman" w:cs="Times New Roman"/>
          <w:sz w:val="24"/>
          <w:szCs w:val="24"/>
        </w:rPr>
      </w:pPr>
      <w:ins w:id="290" w:author="Pablo Ismael Vergara Garcia" w:date="2020-06-30T19:46:00Z">
        <w:r w:rsidRPr="001A5E36">
          <w:rPr>
            <w:rFonts w:ascii="Times New Roman" w:hAnsi="Times New Roman" w:cs="Times New Roman"/>
            <w:sz w:val="24"/>
            <w:szCs w:val="24"/>
          </w:rPr>
          <w:t>Problem</w:t>
        </w:r>
      </w:ins>
    </w:p>
    <w:p w14:paraId="0DE3155D" w14:textId="77777777" w:rsidR="003F70A1" w:rsidRPr="001A5E36" w:rsidRDefault="003F70A1" w:rsidP="003F70A1">
      <w:pPr>
        <w:spacing w:line="276" w:lineRule="auto"/>
        <w:jc w:val="both"/>
        <w:rPr>
          <w:ins w:id="291" w:author="Pablo Ismael Vergara Garcia" w:date="2020-06-30T19:46:00Z"/>
          <w:rFonts w:ascii="Times New Roman" w:hAnsi="Times New Roman" w:cs="Times New Roman"/>
          <w:sz w:val="24"/>
          <w:szCs w:val="24"/>
        </w:rPr>
      </w:pPr>
      <w:ins w:id="292" w:author="Pablo Ismael Vergara Garcia" w:date="2020-06-30T19:46:00Z">
        <w:r w:rsidRPr="001A5E36">
          <w:rPr>
            <w:rFonts w:ascii="Times New Roman" w:hAnsi="Times New Roman" w:cs="Times New Roman"/>
            <w:sz w:val="24"/>
            <w:szCs w:val="24"/>
          </w:rPr>
          <w:t xml:space="preserve">MATLAB code crush in the middle of the analysis </w:t>
        </w:r>
      </w:ins>
    </w:p>
    <w:p w14:paraId="5BB7586A" w14:textId="77777777" w:rsidR="003F70A1" w:rsidRPr="001A5E36" w:rsidRDefault="003F70A1" w:rsidP="003F70A1">
      <w:pPr>
        <w:spacing w:line="276" w:lineRule="auto"/>
        <w:jc w:val="both"/>
        <w:rPr>
          <w:ins w:id="293" w:author="Pablo Ismael Vergara Garcia" w:date="2020-06-30T19:46:00Z"/>
          <w:rFonts w:ascii="Times New Roman" w:hAnsi="Times New Roman" w:cs="Times New Roman"/>
          <w:sz w:val="24"/>
          <w:szCs w:val="24"/>
        </w:rPr>
      </w:pPr>
      <w:ins w:id="294" w:author="Pablo Ismael Vergara Garcia" w:date="2020-06-30T19:46:00Z">
        <w:r w:rsidRPr="001A5E36">
          <w:rPr>
            <w:rFonts w:ascii="Times New Roman" w:hAnsi="Times New Roman" w:cs="Times New Roman"/>
            <w:sz w:val="24"/>
            <w:szCs w:val="24"/>
          </w:rPr>
          <w:t>Potential solution</w:t>
        </w:r>
      </w:ins>
    </w:p>
    <w:p w14:paraId="23C7CD3A" w14:textId="77777777" w:rsidR="003F70A1" w:rsidRPr="001A5E36" w:rsidRDefault="003F70A1" w:rsidP="003F70A1">
      <w:pPr>
        <w:spacing w:line="276" w:lineRule="auto"/>
        <w:jc w:val="both"/>
        <w:rPr>
          <w:ins w:id="295" w:author="Pablo Ismael Vergara Garcia" w:date="2020-06-30T19:46:00Z"/>
          <w:rFonts w:ascii="Times New Roman" w:hAnsi="Times New Roman" w:cs="Times New Roman"/>
          <w:sz w:val="24"/>
          <w:szCs w:val="24"/>
        </w:rPr>
      </w:pPr>
      <w:ins w:id="296" w:author="Pablo Ismael Vergara Garcia" w:date="2020-06-30T19:46:00Z">
        <w:r w:rsidRPr="001A5E36">
          <w:rPr>
            <w:rFonts w:ascii="Times New Roman" w:hAnsi="Times New Roman" w:cs="Times New Roman"/>
            <w:sz w:val="24"/>
            <w:szCs w:val="24"/>
          </w:rPr>
          <w:t>Unfortunately, the code provided is not bug proof. In case of an error be sure to read the error message in the MATLAB command window:</w:t>
        </w:r>
      </w:ins>
    </w:p>
    <w:p w14:paraId="4318E111" w14:textId="77777777" w:rsidR="003F70A1" w:rsidRPr="001A5E36" w:rsidRDefault="003F70A1" w:rsidP="003F70A1">
      <w:pPr>
        <w:spacing w:line="276" w:lineRule="auto"/>
        <w:jc w:val="both"/>
        <w:rPr>
          <w:ins w:id="297" w:author="Pablo Ismael Vergara Garcia" w:date="2020-06-30T19:46:00Z"/>
          <w:rFonts w:ascii="Times New Roman" w:hAnsi="Times New Roman" w:cs="Times New Roman"/>
          <w:sz w:val="24"/>
          <w:szCs w:val="24"/>
        </w:rPr>
      </w:pPr>
      <w:ins w:id="298" w:author="Pablo Ismael Vergara Garcia" w:date="2020-06-30T19:46:00Z">
        <w:r w:rsidRPr="001A5E36">
          <w:rPr>
            <w:rFonts w:ascii="Times New Roman" w:hAnsi="Times New Roman" w:cs="Times New Roman"/>
            <w:sz w:val="24"/>
            <w:szCs w:val="24"/>
          </w:rPr>
          <w:t>Some common cause of errors may be:</w:t>
        </w:r>
      </w:ins>
    </w:p>
    <w:p w14:paraId="2C7F2F74" w14:textId="77777777" w:rsidR="003F70A1" w:rsidRPr="001A5E36" w:rsidRDefault="003F70A1" w:rsidP="003F70A1">
      <w:pPr>
        <w:spacing w:line="276" w:lineRule="auto"/>
        <w:jc w:val="both"/>
        <w:rPr>
          <w:ins w:id="299" w:author="Pablo Ismael Vergara Garcia" w:date="2020-06-30T19:46:00Z"/>
          <w:rFonts w:ascii="Times New Roman" w:hAnsi="Times New Roman" w:cs="Times New Roman"/>
          <w:sz w:val="24"/>
          <w:szCs w:val="24"/>
        </w:rPr>
      </w:pPr>
      <w:ins w:id="300" w:author="Pablo Ismael Vergara Garcia" w:date="2020-06-30T19:46:00Z">
        <w:r w:rsidRPr="001A5E36">
          <w:rPr>
            <w:rFonts w:ascii="Times New Roman" w:hAnsi="Times New Roman" w:cs="Times New Roman"/>
            <w:sz w:val="24"/>
            <w:szCs w:val="24"/>
          </w:rPr>
          <w:t xml:space="preserve">-The recording has not active neurons: If </w:t>
        </w:r>
        <w:r>
          <w:rPr>
            <w:rFonts w:ascii="Times New Roman" w:hAnsi="Times New Roman" w:cs="Times New Roman"/>
            <w:sz w:val="24"/>
            <w:szCs w:val="24"/>
          </w:rPr>
          <w:t xml:space="preserve">no </w:t>
        </w:r>
        <w:r w:rsidRPr="001A5E36">
          <w:rPr>
            <w:rFonts w:ascii="Times New Roman" w:hAnsi="Times New Roman" w:cs="Times New Roman"/>
            <w:sz w:val="24"/>
            <w:szCs w:val="24"/>
          </w:rPr>
          <w:t xml:space="preserve">neurons are detected the code will crash. Visually confirm whether you can detect calcium activity. If active neurons can be visually detected in the raw file, consider using a lower PNR or CORR threshold. </w:t>
        </w:r>
      </w:ins>
    </w:p>
    <w:p w14:paraId="264C4CA9" w14:textId="77777777" w:rsidR="003F70A1" w:rsidRPr="001A5E36" w:rsidRDefault="003F70A1" w:rsidP="003F70A1">
      <w:pPr>
        <w:spacing w:line="276" w:lineRule="auto"/>
        <w:jc w:val="both"/>
        <w:rPr>
          <w:ins w:id="301" w:author="Pablo Ismael Vergara Garcia" w:date="2020-06-30T19:46:00Z"/>
          <w:rFonts w:ascii="Times New Roman" w:hAnsi="Times New Roman" w:cs="Times New Roman"/>
          <w:sz w:val="24"/>
          <w:szCs w:val="24"/>
        </w:rPr>
      </w:pPr>
      <w:ins w:id="302" w:author="Pablo Ismael Vergara Garcia" w:date="2020-06-30T19:46:00Z">
        <w:r w:rsidRPr="001A5E36">
          <w:rPr>
            <w:rFonts w:ascii="Times New Roman" w:hAnsi="Times New Roman" w:cs="Times New Roman"/>
            <w:sz w:val="24"/>
            <w:szCs w:val="24"/>
          </w:rPr>
          <w:t>- Out of memory problem: monitor your RAM usage when running the code. Consider upgrading your hardware or decrease recording duration as mentioned above.</w:t>
        </w:r>
      </w:ins>
    </w:p>
    <w:p w14:paraId="0BBC6B3A" w14:textId="619AAB24" w:rsidR="003F70A1" w:rsidRPr="003F70A1" w:rsidDel="003F70A1" w:rsidRDefault="003F70A1" w:rsidP="009D3926">
      <w:pPr>
        <w:spacing w:line="240" w:lineRule="auto"/>
        <w:jc w:val="both"/>
        <w:rPr>
          <w:del w:id="303" w:author="Pablo Ismael Vergara Garcia" w:date="2020-06-30T19:47:00Z"/>
          <w:rFonts w:ascii="Times New Roman" w:hAnsi="Times New Roman" w:cs="Times New Roman"/>
          <w:sz w:val="24"/>
          <w:szCs w:val="24"/>
        </w:rPr>
      </w:pPr>
    </w:p>
    <w:p w14:paraId="7C307DF4" w14:textId="05A480FD" w:rsidR="00AF596F" w:rsidRPr="003F70A1" w:rsidDel="003F70A1" w:rsidRDefault="00AF596F" w:rsidP="009D3926">
      <w:pPr>
        <w:spacing w:line="240" w:lineRule="auto"/>
        <w:jc w:val="both"/>
        <w:rPr>
          <w:del w:id="304" w:author="Pablo Ismael Vergara Garcia" w:date="2020-06-30T19:47:00Z"/>
          <w:rFonts w:ascii="Times New Roman" w:hAnsi="Times New Roman" w:cs="Times New Roman"/>
          <w:sz w:val="24"/>
          <w:szCs w:val="24"/>
        </w:rPr>
      </w:pPr>
    </w:p>
    <w:p w14:paraId="5F008B0A" w14:textId="5F475E37" w:rsidR="003A5313" w:rsidRPr="00023B53" w:rsidDel="003F70A1" w:rsidRDefault="003A5313" w:rsidP="009D3926">
      <w:pPr>
        <w:spacing w:line="240" w:lineRule="auto"/>
        <w:jc w:val="both"/>
        <w:rPr>
          <w:del w:id="305" w:author="Pablo Ismael Vergara Garcia" w:date="2020-06-30T19:47:00Z"/>
          <w:rFonts w:ascii="Times New Roman" w:hAnsi="Times New Roman" w:cs="Times New Roman"/>
          <w:sz w:val="24"/>
          <w:szCs w:val="24"/>
        </w:rPr>
      </w:pPr>
      <w:del w:id="306" w:author="Pablo Ismael Vergara Garcia" w:date="2020-06-30T19:47:00Z">
        <w:r w:rsidRPr="00023B53" w:rsidDel="003F70A1">
          <w:rPr>
            <w:rFonts w:ascii="Times New Roman" w:hAnsi="Times New Roman" w:cs="Times New Roman"/>
            <w:sz w:val="24"/>
            <w:szCs w:val="24"/>
          </w:rPr>
          <w:delText>Problem</w:delText>
        </w:r>
      </w:del>
    </w:p>
    <w:p w14:paraId="45377F74" w14:textId="56356C7B" w:rsidR="003A5313" w:rsidRPr="00893D75" w:rsidDel="003F70A1" w:rsidRDefault="003A5313" w:rsidP="009D3926">
      <w:pPr>
        <w:spacing w:line="240" w:lineRule="auto"/>
        <w:jc w:val="both"/>
        <w:rPr>
          <w:del w:id="307" w:author="Pablo Ismael Vergara Garcia" w:date="2020-06-30T19:47:00Z"/>
          <w:rFonts w:ascii="Times New Roman" w:hAnsi="Times New Roman" w:cs="Times New Roman"/>
          <w:sz w:val="24"/>
          <w:szCs w:val="24"/>
          <w:rPrChange w:id="308" w:author="Pablo Ismael Vergara Garcia" w:date="2020-06-30T16:34:00Z">
            <w:rPr>
              <w:del w:id="309" w:author="Pablo Ismael Vergara Garcia" w:date="2020-06-30T19:47:00Z"/>
              <w:rFonts w:ascii="Times New Roman" w:hAnsi="Times New Roman" w:cs="Times New Roman"/>
              <w:sz w:val="24"/>
              <w:szCs w:val="24"/>
            </w:rPr>
          </w:rPrChange>
        </w:rPr>
      </w:pPr>
      <w:del w:id="310" w:author="Pablo Ismael Vergara Garcia" w:date="2020-06-30T19:47:00Z">
        <w:r w:rsidRPr="00893D75" w:rsidDel="003F70A1">
          <w:rPr>
            <w:rFonts w:ascii="Times New Roman" w:hAnsi="Times New Roman" w:cs="Times New Roman"/>
            <w:sz w:val="24"/>
            <w:szCs w:val="24"/>
            <w:rPrChange w:id="311" w:author="Pablo Ismael Vergara Garcia" w:date="2020-06-30T16:34:00Z">
              <w:rPr>
                <w:rFonts w:ascii="Times New Roman" w:hAnsi="Times New Roman" w:cs="Times New Roman"/>
                <w:sz w:val="24"/>
                <w:szCs w:val="24"/>
              </w:rPr>
            </w:rPrChange>
          </w:rPr>
          <w:delText>Fluorescent signals do not show dynamic changes in intensity</w:delText>
        </w:r>
      </w:del>
    </w:p>
    <w:p w14:paraId="7D215FF3" w14:textId="5A8F86B2" w:rsidR="003A5313" w:rsidRPr="00893D75" w:rsidDel="003F70A1" w:rsidRDefault="003A5313" w:rsidP="009D3926">
      <w:pPr>
        <w:spacing w:line="240" w:lineRule="auto"/>
        <w:jc w:val="both"/>
        <w:rPr>
          <w:del w:id="312" w:author="Pablo Ismael Vergara Garcia" w:date="2020-06-30T19:47:00Z"/>
          <w:rFonts w:ascii="Times New Roman" w:hAnsi="Times New Roman" w:cs="Times New Roman"/>
          <w:sz w:val="24"/>
          <w:szCs w:val="24"/>
          <w:rPrChange w:id="313" w:author="Pablo Ismael Vergara Garcia" w:date="2020-06-30T16:34:00Z">
            <w:rPr>
              <w:del w:id="314" w:author="Pablo Ismael Vergara Garcia" w:date="2020-06-30T19:47:00Z"/>
              <w:rFonts w:ascii="Times New Roman" w:hAnsi="Times New Roman" w:cs="Times New Roman"/>
              <w:sz w:val="24"/>
              <w:szCs w:val="24"/>
            </w:rPr>
          </w:rPrChange>
        </w:rPr>
      </w:pPr>
    </w:p>
    <w:p w14:paraId="310A9554" w14:textId="614E86EA" w:rsidR="003A5313" w:rsidRPr="00893D75" w:rsidDel="003F70A1" w:rsidRDefault="003A5313" w:rsidP="009D3926">
      <w:pPr>
        <w:spacing w:line="240" w:lineRule="auto"/>
        <w:jc w:val="both"/>
        <w:rPr>
          <w:del w:id="315" w:author="Pablo Ismael Vergara Garcia" w:date="2020-06-30T19:47:00Z"/>
          <w:rFonts w:ascii="Times New Roman" w:hAnsi="Times New Roman" w:cs="Times New Roman"/>
          <w:sz w:val="24"/>
          <w:szCs w:val="24"/>
          <w:rPrChange w:id="316" w:author="Pablo Ismael Vergara Garcia" w:date="2020-06-30T16:34:00Z">
            <w:rPr>
              <w:del w:id="317" w:author="Pablo Ismael Vergara Garcia" w:date="2020-06-30T19:47:00Z"/>
              <w:rFonts w:ascii="Times New Roman" w:hAnsi="Times New Roman" w:cs="Times New Roman"/>
              <w:sz w:val="24"/>
              <w:szCs w:val="24"/>
            </w:rPr>
          </w:rPrChange>
        </w:rPr>
      </w:pPr>
      <w:del w:id="318" w:author="Pablo Ismael Vergara Garcia" w:date="2020-06-30T19:47:00Z">
        <w:r w:rsidRPr="00893D75" w:rsidDel="003F70A1">
          <w:rPr>
            <w:rFonts w:ascii="Times New Roman" w:hAnsi="Times New Roman" w:cs="Times New Roman"/>
            <w:sz w:val="24"/>
            <w:szCs w:val="24"/>
            <w:rPrChange w:id="319" w:author="Pablo Ismael Vergara Garcia" w:date="2020-06-30T16:34:00Z">
              <w:rPr>
                <w:rFonts w:ascii="Times New Roman" w:hAnsi="Times New Roman" w:cs="Times New Roman"/>
                <w:sz w:val="24"/>
                <w:szCs w:val="24"/>
              </w:rPr>
            </w:rPrChange>
          </w:rPr>
          <w:delText>Potential solutions</w:delText>
        </w:r>
      </w:del>
    </w:p>
    <w:p w14:paraId="36F0EE04" w14:textId="40760B6F" w:rsidR="00050973" w:rsidRPr="00893D75" w:rsidDel="003F70A1" w:rsidRDefault="003A5313" w:rsidP="009D3926">
      <w:pPr>
        <w:spacing w:line="240" w:lineRule="auto"/>
        <w:jc w:val="both"/>
        <w:rPr>
          <w:del w:id="320" w:author="Pablo Ismael Vergara Garcia" w:date="2020-06-30T19:47:00Z"/>
          <w:rFonts w:ascii="Times New Roman" w:hAnsi="Times New Roman" w:cs="Times New Roman"/>
          <w:sz w:val="24"/>
          <w:szCs w:val="24"/>
          <w:rPrChange w:id="321" w:author="Pablo Ismael Vergara Garcia" w:date="2020-06-30T16:34:00Z">
            <w:rPr>
              <w:del w:id="322" w:author="Pablo Ismael Vergara Garcia" w:date="2020-06-30T19:47:00Z"/>
              <w:rFonts w:ascii="Times New Roman" w:hAnsi="Times New Roman" w:cs="Times New Roman"/>
              <w:sz w:val="24"/>
              <w:szCs w:val="24"/>
            </w:rPr>
          </w:rPrChange>
        </w:rPr>
      </w:pPr>
      <w:del w:id="323" w:author="Pablo Ismael Vergara Garcia" w:date="2020-06-30T19:47:00Z">
        <w:r w:rsidRPr="00893D75" w:rsidDel="003F70A1">
          <w:rPr>
            <w:rFonts w:ascii="Times New Roman" w:hAnsi="Times New Roman" w:cs="Times New Roman"/>
            <w:sz w:val="24"/>
            <w:szCs w:val="24"/>
            <w:rPrChange w:id="324" w:author="Pablo Ismael Vergara Garcia" w:date="2020-06-30T16:34:00Z">
              <w:rPr>
                <w:rFonts w:ascii="Times New Roman" w:hAnsi="Times New Roman" w:cs="Times New Roman"/>
                <w:sz w:val="24"/>
                <w:szCs w:val="24"/>
              </w:rPr>
            </w:rPrChange>
          </w:rPr>
          <w:delText xml:space="preserve">“False” fluorescent signals are usually derived from autofluorescent bodies and not from </w:delText>
        </w:r>
        <w:r w:rsidR="004F24C3" w:rsidRPr="00893D75" w:rsidDel="003F70A1">
          <w:rPr>
            <w:rFonts w:ascii="Times New Roman" w:hAnsi="Times New Roman" w:cs="Times New Roman"/>
            <w:sz w:val="24"/>
            <w:szCs w:val="24"/>
            <w:rPrChange w:id="325" w:author="Pablo Ismael Vergara Garcia" w:date="2020-06-30T16:34:00Z">
              <w:rPr>
                <w:rFonts w:ascii="Times New Roman" w:hAnsi="Times New Roman" w:cs="Times New Roman"/>
                <w:sz w:val="24"/>
                <w:szCs w:val="24"/>
              </w:rPr>
            </w:rPrChange>
          </w:rPr>
          <w:delText>calcium sensor</w:delText>
        </w:r>
        <w:r w:rsidRPr="00893D75" w:rsidDel="003F70A1">
          <w:rPr>
            <w:rFonts w:ascii="Times New Roman" w:hAnsi="Times New Roman" w:cs="Times New Roman"/>
            <w:sz w:val="24"/>
            <w:szCs w:val="24"/>
            <w:rPrChange w:id="326" w:author="Pablo Ismael Vergara Garcia" w:date="2020-06-30T16:34:00Z">
              <w:rPr>
                <w:rFonts w:ascii="Times New Roman" w:hAnsi="Times New Roman" w:cs="Times New Roman"/>
                <w:sz w:val="24"/>
                <w:szCs w:val="24"/>
              </w:rPr>
            </w:rPrChange>
          </w:rPr>
          <w:delText xml:space="preserve"> expressing cells. This autofluorescence can originate from damaged tissue or blood cells below the implanted lens. </w:delText>
        </w:r>
        <w:r w:rsidR="00164CC0" w:rsidRPr="00893D75" w:rsidDel="003F70A1">
          <w:rPr>
            <w:rFonts w:ascii="Times New Roman" w:hAnsi="Times New Roman" w:cs="Times New Roman"/>
            <w:sz w:val="24"/>
            <w:szCs w:val="24"/>
            <w:rPrChange w:id="327" w:author="Pablo Ismael Vergara Garcia" w:date="2020-06-30T16:34:00Z">
              <w:rPr>
                <w:rFonts w:ascii="Times New Roman" w:hAnsi="Times New Roman" w:cs="Times New Roman"/>
                <w:sz w:val="24"/>
                <w:szCs w:val="24"/>
              </w:rPr>
            </w:rPrChange>
          </w:rPr>
          <w:delText xml:space="preserve">In order to prevent this from happening, ensure that the whole cortex above the selected stereotaxic coordinates is completely aspirated and that there is no residual bleeding before implanting the </w:delText>
        </w:r>
        <w:r w:rsidR="004F24C3" w:rsidRPr="00893D75" w:rsidDel="003F70A1">
          <w:rPr>
            <w:rFonts w:ascii="Times New Roman" w:hAnsi="Times New Roman" w:cs="Times New Roman"/>
            <w:sz w:val="24"/>
            <w:szCs w:val="24"/>
            <w:rPrChange w:id="328" w:author="Pablo Ismael Vergara Garcia" w:date="2020-06-30T16:34:00Z">
              <w:rPr>
                <w:rFonts w:ascii="Times New Roman" w:hAnsi="Times New Roman" w:cs="Times New Roman"/>
                <w:sz w:val="24"/>
                <w:szCs w:val="24"/>
              </w:rPr>
            </w:rPrChange>
          </w:rPr>
          <w:delText xml:space="preserve">GRIN </w:delText>
        </w:r>
        <w:r w:rsidR="00164CC0" w:rsidRPr="00893D75" w:rsidDel="003F70A1">
          <w:rPr>
            <w:rFonts w:ascii="Times New Roman" w:hAnsi="Times New Roman" w:cs="Times New Roman"/>
            <w:sz w:val="24"/>
            <w:szCs w:val="24"/>
            <w:rPrChange w:id="329" w:author="Pablo Ismael Vergara Garcia" w:date="2020-06-30T16:34:00Z">
              <w:rPr>
                <w:rFonts w:ascii="Times New Roman" w:hAnsi="Times New Roman" w:cs="Times New Roman"/>
                <w:sz w:val="24"/>
                <w:szCs w:val="24"/>
              </w:rPr>
            </w:rPrChange>
          </w:rPr>
          <w:delText>lens. Moreover, lowering the lens too quickly into the brain can also damage the tissue. Ensure that the lens is not being implanted to quickly and allow</w:delText>
        </w:r>
        <w:r w:rsidR="00050973" w:rsidRPr="00893D75" w:rsidDel="003F70A1">
          <w:rPr>
            <w:rFonts w:ascii="Times New Roman" w:hAnsi="Times New Roman" w:cs="Times New Roman"/>
            <w:sz w:val="24"/>
            <w:szCs w:val="24"/>
            <w:rPrChange w:id="330" w:author="Pablo Ismael Vergara Garcia" w:date="2020-06-30T16:34:00Z">
              <w:rPr>
                <w:rFonts w:ascii="Times New Roman" w:hAnsi="Times New Roman" w:cs="Times New Roman"/>
                <w:sz w:val="24"/>
                <w:szCs w:val="24"/>
              </w:rPr>
            </w:rPrChange>
          </w:rPr>
          <w:delText xml:space="preserve"> the tissue to settle </w:delText>
        </w:r>
        <w:r w:rsidR="00164CC0" w:rsidRPr="00893D75" w:rsidDel="003F70A1">
          <w:rPr>
            <w:rFonts w:ascii="Times New Roman" w:hAnsi="Times New Roman" w:cs="Times New Roman"/>
            <w:sz w:val="24"/>
            <w:szCs w:val="24"/>
            <w:rPrChange w:id="331" w:author="Pablo Ismael Vergara Garcia" w:date="2020-06-30T16:34:00Z">
              <w:rPr>
                <w:rFonts w:ascii="Times New Roman" w:hAnsi="Times New Roman" w:cs="Times New Roman"/>
                <w:sz w:val="24"/>
                <w:szCs w:val="24"/>
              </w:rPr>
            </w:rPrChange>
          </w:rPr>
          <w:delText>every 150 μm step. If necessary, r</w:delText>
        </w:r>
        <w:r w:rsidR="00050973" w:rsidRPr="00893D75" w:rsidDel="003F70A1">
          <w:rPr>
            <w:rFonts w:ascii="Times New Roman" w:hAnsi="Times New Roman" w:cs="Times New Roman"/>
            <w:sz w:val="24"/>
            <w:szCs w:val="24"/>
            <w:rPrChange w:id="332" w:author="Pablo Ismael Vergara Garcia" w:date="2020-06-30T16:34:00Z">
              <w:rPr>
                <w:rFonts w:ascii="Times New Roman" w:hAnsi="Times New Roman" w:cs="Times New Roman"/>
                <w:sz w:val="24"/>
                <w:szCs w:val="24"/>
              </w:rPr>
            </w:rPrChange>
          </w:rPr>
          <w:delText>etract the lens ±</w:delText>
        </w:r>
        <w:r w:rsidR="00164CC0" w:rsidRPr="00893D75" w:rsidDel="003F70A1">
          <w:rPr>
            <w:rFonts w:ascii="Times New Roman" w:hAnsi="Times New Roman" w:cs="Times New Roman"/>
            <w:sz w:val="24"/>
            <w:szCs w:val="24"/>
            <w:rPrChange w:id="333" w:author="Pablo Ismael Vergara Garcia" w:date="2020-06-30T16:34:00Z">
              <w:rPr>
                <w:rFonts w:ascii="Times New Roman" w:hAnsi="Times New Roman" w:cs="Times New Roman"/>
                <w:sz w:val="24"/>
                <w:szCs w:val="24"/>
              </w:rPr>
            </w:rPrChange>
          </w:rPr>
          <w:delText>25</w:delText>
        </w:r>
        <w:r w:rsidR="00050973" w:rsidRPr="00893D75" w:rsidDel="003F70A1">
          <w:rPr>
            <w:rFonts w:ascii="Times New Roman" w:hAnsi="Times New Roman" w:cs="Times New Roman"/>
            <w:sz w:val="24"/>
            <w:szCs w:val="24"/>
            <w:rPrChange w:id="334" w:author="Pablo Ismael Vergara Garcia" w:date="2020-06-30T16:34:00Z">
              <w:rPr>
                <w:rFonts w:ascii="Times New Roman" w:hAnsi="Times New Roman" w:cs="Times New Roman"/>
                <w:sz w:val="24"/>
                <w:szCs w:val="24"/>
              </w:rPr>
            </w:rPrChange>
          </w:rPr>
          <w:delText xml:space="preserve"> μm</w:delText>
        </w:r>
        <w:r w:rsidR="00164CC0" w:rsidRPr="00893D75" w:rsidDel="003F70A1">
          <w:rPr>
            <w:rFonts w:ascii="Times New Roman" w:hAnsi="Times New Roman" w:cs="Times New Roman"/>
            <w:sz w:val="24"/>
            <w:szCs w:val="24"/>
            <w:rPrChange w:id="335" w:author="Pablo Ismael Vergara Garcia" w:date="2020-06-30T16:34:00Z">
              <w:rPr>
                <w:rFonts w:ascii="Times New Roman" w:hAnsi="Times New Roman" w:cs="Times New Roman"/>
                <w:sz w:val="24"/>
                <w:szCs w:val="24"/>
              </w:rPr>
            </w:rPrChange>
          </w:rPr>
          <w:delText xml:space="preserve"> </w:delText>
        </w:r>
        <w:r w:rsidR="00E72F96" w:rsidRPr="00893D75" w:rsidDel="003F70A1">
          <w:rPr>
            <w:rFonts w:ascii="Times New Roman" w:hAnsi="Times New Roman" w:cs="Times New Roman"/>
            <w:sz w:val="24"/>
            <w:szCs w:val="24"/>
            <w:rPrChange w:id="336" w:author="Pablo Ismael Vergara Garcia" w:date="2020-06-30T16:34:00Z">
              <w:rPr>
                <w:rFonts w:ascii="Times New Roman" w:hAnsi="Times New Roman" w:cs="Times New Roman"/>
                <w:sz w:val="24"/>
                <w:szCs w:val="24"/>
              </w:rPr>
            </w:rPrChange>
          </w:rPr>
          <w:delText xml:space="preserve">before each decreasing step to further alleviate the pressure and prevent </w:delText>
        </w:r>
        <w:r w:rsidR="001A61E4" w:rsidRPr="00893D75" w:rsidDel="003F70A1">
          <w:rPr>
            <w:rFonts w:ascii="Times New Roman" w:hAnsi="Times New Roman" w:cs="Times New Roman"/>
            <w:sz w:val="24"/>
            <w:szCs w:val="24"/>
            <w:rPrChange w:id="337" w:author="Pablo Ismael Vergara Garcia" w:date="2020-06-30T16:34:00Z">
              <w:rPr>
                <w:rFonts w:ascii="Times New Roman" w:hAnsi="Times New Roman" w:cs="Times New Roman"/>
                <w:sz w:val="24"/>
                <w:szCs w:val="24"/>
              </w:rPr>
            </w:rPrChange>
          </w:rPr>
          <w:delText>unnecessary</w:delText>
        </w:r>
        <w:r w:rsidR="00E72F96" w:rsidRPr="00893D75" w:rsidDel="003F70A1">
          <w:rPr>
            <w:rFonts w:ascii="Times New Roman" w:hAnsi="Times New Roman" w:cs="Times New Roman"/>
            <w:sz w:val="24"/>
            <w:szCs w:val="24"/>
            <w:rPrChange w:id="338" w:author="Pablo Ismael Vergara Garcia" w:date="2020-06-30T16:34:00Z">
              <w:rPr>
                <w:rFonts w:ascii="Times New Roman" w:hAnsi="Times New Roman" w:cs="Times New Roman"/>
                <w:sz w:val="24"/>
                <w:szCs w:val="24"/>
              </w:rPr>
            </w:rPrChange>
          </w:rPr>
          <w:delText xml:space="preserve"> damages.</w:delText>
        </w:r>
      </w:del>
    </w:p>
    <w:p w14:paraId="5C834484" w14:textId="0BA183DC" w:rsidR="00050973" w:rsidRPr="00893D75" w:rsidDel="003F70A1" w:rsidRDefault="00050973" w:rsidP="009D3926">
      <w:pPr>
        <w:spacing w:line="240" w:lineRule="auto"/>
        <w:jc w:val="both"/>
        <w:rPr>
          <w:del w:id="339" w:author="Pablo Ismael Vergara Garcia" w:date="2020-06-30T19:47:00Z"/>
          <w:rFonts w:ascii="Times New Roman" w:hAnsi="Times New Roman" w:cs="Times New Roman"/>
          <w:sz w:val="24"/>
          <w:szCs w:val="24"/>
          <w:rPrChange w:id="340" w:author="Pablo Ismael Vergara Garcia" w:date="2020-06-30T16:34:00Z">
            <w:rPr>
              <w:del w:id="341" w:author="Pablo Ismael Vergara Garcia" w:date="2020-06-30T19:47:00Z"/>
              <w:rFonts w:ascii="Times New Roman" w:hAnsi="Times New Roman" w:cs="Times New Roman"/>
              <w:sz w:val="24"/>
              <w:szCs w:val="24"/>
            </w:rPr>
          </w:rPrChange>
        </w:rPr>
      </w:pPr>
    </w:p>
    <w:p w14:paraId="279E59DA" w14:textId="5DCA3E2A" w:rsidR="005620F8" w:rsidRPr="00893D75" w:rsidDel="003F70A1" w:rsidRDefault="005620F8" w:rsidP="009D3926">
      <w:pPr>
        <w:spacing w:line="240" w:lineRule="auto"/>
        <w:jc w:val="both"/>
        <w:rPr>
          <w:del w:id="342" w:author="Pablo Ismael Vergara Garcia" w:date="2020-06-30T19:47:00Z"/>
          <w:rFonts w:ascii="Times New Roman" w:hAnsi="Times New Roman" w:cs="Times New Roman"/>
          <w:sz w:val="24"/>
          <w:szCs w:val="24"/>
          <w:rPrChange w:id="343" w:author="Pablo Ismael Vergara Garcia" w:date="2020-06-30T16:34:00Z">
            <w:rPr>
              <w:del w:id="344" w:author="Pablo Ismael Vergara Garcia" w:date="2020-06-30T19:47:00Z"/>
              <w:rFonts w:ascii="Times New Roman" w:hAnsi="Times New Roman" w:cs="Times New Roman"/>
              <w:sz w:val="24"/>
              <w:szCs w:val="24"/>
            </w:rPr>
          </w:rPrChange>
        </w:rPr>
      </w:pPr>
      <w:del w:id="345" w:author="Pablo Ismael Vergara Garcia" w:date="2020-06-30T19:47:00Z">
        <w:r w:rsidRPr="00893D75" w:rsidDel="003F70A1">
          <w:rPr>
            <w:rFonts w:ascii="Times New Roman" w:hAnsi="Times New Roman" w:cs="Times New Roman"/>
            <w:sz w:val="24"/>
            <w:szCs w:val="24"/>
            <w:rPrChange w:id="346" w:author="Pablo Ismael Vergara Garcia" w:date="2020-06-30T16:34:00Z">
              <w:rPr>
                <w:rFonts w:ascii="Times New Roman" w:hAnsi="Times New Roman" w:cs="Times New Roman"/>
                <w:sz w:val="24"/>
                <w:szCs w:val="24"/>
              </w:rPr>
            </w:rPrChange>
          </w:rPr>
          <w:lastRenderedPageBreak/>
          <w:delText>Problem</w:delText>
        </w:r>
      </w:del>
    </w:p>
    <w:p w14:paraId="00E9C5F5" w14:textId="02D958CB" w:rsidR="005620F8" w:rsidRPr="00893D75" w:rsidDel="003F70A1" w:rsidRDefault="005620F8" w:rsidP="009D3926">
      <w:pPr>
        <w:spacing w:line="240" w:lineRule="auto"/>
        <w:jc w:val="both"/>
        <w:rPr>
          <w:del w:id="347" w:author="Pablo Ismael Vergara Garcia" w:date="2020-06-30T19:47:00Z"/>
          <w:rFonts w:ascii="Times New Roman" w:hAnsi="Times New Roman" w:cs="Times New Roman"/>
          <w:sz w:val="24"/>
          <w:szCs w:val="24"/>
          <w:rPrChange w:id="348" w:author="Pablo Ismael Vergara Garcia" w:date="2020-06-30T16:34:00Z">
            <w:rPr>
              <w:del w:id="349" w:author="Pablo Ismael Vergara Garcia" w:date="2020-06-30T19:47:00Z"/>
              <w:rFonts w:ascii="Times New Roman" w:hAnsi="Times New Roman" w:cs="Times New Roman"/>
              <w:sz w:val="24"/>
              <w:szCs w:val="24"/>
            </w:rPr>
          </w:rPrChange>
        </w:rPr>
      </w:pPr>
      <w:del w:id="350" w:author="Pablo Ismael Vergara Garcia" w:date="2020-06-30T19:47:00Z">
        <w:r w:rsidRPr="00893D75" w:rsidDel="003F70A1">
          <w:rPr>
            <w:rFonts w:ascii="Times New Roman" w:hAnsi="Times New Roman" w:cs="Times New Roman"/>
            <w:sz w:val="24"/>
            <w:szCs w:val="24"/>
            <w:rPrChange w:id="351" w:author="Pablo Ismael Vergara Garcia" w:date="2020-06-30T16:34:00Z">
              <w:rPr>
                <w:rFonts w:ascii="Times New Roman" w:hAnsi="Times New Roman" w:cs="Times New Roman"/>
                <w:sz w:val="24"/>
                <w:szCs w:val="24"/>
              </w:rPr>
            </w:rPrChange>
          </w:rPr>
          <w:delText>Data processing is extremely slow/impossible</w:delText>
        </w:r>
      </w:del>
    </w:p>
    <w:p w14:paraId="235BFF9A" w14:textId="67302408" w:rsidR="005620F8" w:rsidRPr="00893D75" w:rsidDel="003F70A1" w:rsidRDefault="005620F8" w:rsidP="009D3926">
      <w:pPr>
        <w:spacing w:line="240" w:lineRule="auto"/>
        <w:jc w:val="both"/>
        <w:rPr>
          <w:del w:id="352" w:author="Pablo Ismael Vergara Garcia" w:date="2020-06-30T19:47:00Z"/>
          <w:rFonts w:ascii="Times New Roman" w:hAnsi="Times New Roman" w:cs="Times New Roman"/>
          <w:sz w:val="24"/>
          <w:szCs w:val="24"/>
          <w:rPrChange w:id="353" w:author="Pablo Ismael Vergara Garcia" w:date="2020-06-30T16:34:00Z">
            <w:rPr>
              <w:del w:id="354" w:author="Pablo Ismael Vergara Garcia" w:date="2020-06-30T19:47:00Z"/>
              <w:rFonts w:ascii="Times New Roman" w:hAnsi="Times New Roman" w:cs="Times New Roman"/>
              <w:sz w:val="24"/>
              <w:szCs w:val="24"/>
            </w:rPr>
          </w:rPrChange>
        </w:rPr>
      </w:pPr>
    </w:p>
    <w:p w14:paraId="1B69883F" w14:textId="754BAFEE" w:rsidR="005620F8" w:rsidRPr="00893D75" w:rsidDel="003F70A1" w:rsidRDefault="005620F8" w:rsidP="009D3926">
      <w:pPr>
        <w:spacing w:line="240" w:lineRule="auto"/>
        <w:jc w:val="both"/>
        <w:rPr>
          <w:del w:id="355" w:author="Pablo Ismael Vergara Garcia" w:date="2020-06-30T19:47:00Z"/>
          <w:rFonts w:ascii="Times New Roman" w:hAnsi="Times New Roman" w:cs="Times New Roman"/>
          <w:sz w:val="24"/>
          <w:szCs w:val="24"/>
          <w:rPrChange w:id="356" w:author="Pablo Ismael Vergara Garcia" w:date="2020-06-30T16:34:00Z">
            <w:rPr>
              <w:del w:id="357" w:author="Pablo Ismael Vergara Garcia" w:date="2020-06-30T19:47:00Z"/>
              <w:rFonts w:ascii="Times New Roman" w:hAnsi="Times New Roman" w:cs="Times New Roman"/>
              <w:sz w:val="24"/>
              <w:szCs w:val="24"/>
            </w:rPr>
          </w:rPrChange>
        </w:rPr>
      </w:pPr>
      <w:del w:id="358" w:author="Pablo Ismael Vergara Garcia" w:date="2020-06-30T19:47:00Z">
        <w:r w:rsidRPr="00893D75" w:rsidDel="003F70A1">
          <w:rPr>
            <w:rFonts w:ascii="Times New Roman" w:hAnsi="Times New Roman" w:cs="Times New Roman"/>
            <w:sz w:val="24"/>
            <w:szCs w:val="24"/>
            <w:rPrChange w:id="359" w:author="Pablo Ismael Vergara Garcia" w:date="2020-06-30T16:34:00Z">
              <w:rPr>
                <w:rFonts w:ascii="Times New Roman" w:hAnsi="Times New Roman" w:cs="Times New Roman"/>
                <w:sz w:val="24"/>
                <w:szCs w:val="24"/>
              </w:rPr>
            </w:rPrChange>
          </w:rPr>
          <w:delText>Potential solutions</w:delText>
        </w:r>
      </w:del>
    </w:p>
    <w:p w14:paraId="63424B30" w14:textId="6B6DB16F" w:rsidR="005620F8" w:rsidRPr="00893D75" w:rsidDel="003F70A1" w:rsidRDefault="005620F8" w:rsidP="009D3926">
      <w:pPr>
        <w:spacing w:line="240" w:lineRule="auto"/>
        <w:jc w:val="both"/>
        <w:rPr>
          <w:del w:id="360" w:author="Pablo Ismael Vergara Garcia" w:date="2020-06-30T19:47:00Z"/>
          <w:rFonts w:ascii="Times New Roman" w:hAnsi="Times New Roman" w:cs="Times New Roman"/>
          <w:sz w:val="24"/>
          <w:szCs w:val="24"/>
          <w:highlight w:val="yellow"/>
          <w:rPrChange w:id="361" w:author="Pablo Ismael Vergara Garcia" w:date="2020-06-30T16:34:00Z">
            <w:rPr>
              <w:del w:id="362" w:author="Pablo Ismael Vergara Garcia" w:date="2020-06-30T19:47:00Z"/>
              <w:rFonts w:ascii="Times New Roman" w:hAnsi="Times New Roman" w:cs="Times New Roman"/>
              <w:sz w:val="24"/>
              <w:szCs w:val="24"/>
              <w:highlight w:val="yellow"/>
            </w:rPr>
          </w:rPrChange>
        </w:rPr>
      </w:pPr>
      <w:del w:id="363" w:author="Pablo Ismael Vergara Garcia" w:date="2020-06-30T19:47:00Z">
        <w:r w:rsidRPr="00893D75" w:rsidDel="003F70A1">
          <w:rPr>
            <w:rFonts w:ascii="Times New Roman" w:hAnsi="Times New Roman" w:cs="Times New Roman"/>
            <w:sz w:val="24"/>
            <w:szCs w:val="24"/>
            <w:rPrChange w:id="364" w:author="Pablo Ismael Vergara Garcia" w:date="2020-06-30T16:34:00Z">
              <w:rPr>
                <w:rFonts w:ascii="Times New Roman" w:hAnsi="Times New Roman" w:cs="Times New Roman"/>
                <w:sz w:val="24"/>
                <w:szCs w:val="24"/>
              </w:rPr>
            </w:rPrChange>
          </w:rPr>
          <w:delText xml:space="preserve">Since the average sleep recording is at least 2h long, the final compressed file is about 200 </w:delText>
        </w:r>
        <w:r w:rsidR="001A61E4" w:rsidRPr="00893D75" w:rsidDel="003F70A1">
          <w:rPr>
            <w:rFonts w:ascii="Times New Roman" w:hAnsi="Times New Roman" w:cs="Times New Roman"/>
            <w:sz w:val="24"/>
            <w:szCs w:val="24"/>
            <w:rPrChange w:id="365" w:author="Pablo Ismael Vergara Garcia" w:date="2020-06-30T16:34:00Z">
              <w:rPr>
                <w:rFonts w:ascii="Times New Roman" w:hAnsi="Times New Roman" w:cs="Times New Roman"/>
                <w:sz w:val="24"/>
                <w:szCs w:val="24"/>
              </w:rPr>
            </w:rPrChange>
          </w:rPr>
          <w:delText>GB</w:delText>
        </w:r>
        <w:r w:rsidRPr="00893D75" w:rsidDel="003F70A1">
          <w:rPr>
            <w:rFonts w:ascii="Times New Roman" w:hAnsi="Times New Roman" w:cs="Times New Roman"/>
            <w:sz w:val="24"/>
            <w:szCs w:val="24"/>
            <w:rPrChange w:id="366" w:author="Pablo Ismael Vergara Garcia" w:date="2020-06-30T16:34:00Z">
              <w:rPr>
                <w:rFonts w:ascii="Times New Roman" w:hAnsi="Times New Roman" w:cs="Times New Roman"/>
                <w:sz w:val="24"/>
                <w:szCs w:val="24"/>
              </w:rPr>
            </w:rPrChange>
          </w:rPr>
          <w:delText xml:space="preserve">. In order to be processed, the file will be decompressed, reaching even larger sizes of about </w:delText>
        </w:r>
        <w:r w:rsidRPr="00893D75" w:rsidDel="003F70A1">
          <w:rPr>
            <w:rFonts w:ascii="Times New Roman" w:hAnsi="Times New Roman" w:cs="Times New Roman"/>
            <w:sz w:val="24"/>
            <w:szCs w:val="24"/>
            <w:highlight w:val="yellow"/>
            <w:rPrChange w:id="367" w:author="Pablo Ismael Vergara Garcia" w:date="2020-06-30T16:34:00Z">
              <w:rPr>
                <w:rFonts w:ascii="Times New Roman" w:hAnsi="Times New Roman" w:cs="Times New Roman"/>
                <w:sz w:val="24"/>
                <w:szCs w:val="24"/>
                <w:highlight w:val="yellow"/>
              </w:rPr>
            </w:rPrChange>
          </w:rPr>
          <w:delText xml:space="preserve">XXX </w:delText>
        </w:r>
        <w:r w:rsidR="001A61E4" w:rsidRPr="00893D75" w:rsidDel="003F70A1">
          <w:rPr>
            <w:rFonts w:ascii="Times New Roman" w:hAnsi="Times New Roman" w:cs="Times New Roman"/>
            <w:sz w:val="24"/>
            <w:szCs w:val="24"/>
            <w:rPrChange w:id="368" w:author="Pablo Ismael Vergara Garcia" w:date="2020-06-30T16:34:00Z">
              <w:rPr>
                <w:rFonts w:ascii="Times New Roman" w:hAnsi="Times New Roman" w:cs="Times New Roman"/>
                <w:sz w:val="24"/>
                <w:szCs w:val="24"/>
              </w:rPr>
            </w:rPrChange>
          </w:rPr>
          <w:delText>GB</w:delText>
        </w:r>
        <w:r w:rsidRPr="00893D75" w:rsidDel="003F70A1">
          <w:rPr>
            <w:rFonts w:ascii="Times New Roman" w:hAnsi="Times New Roman" w:cs="Times New Roman"/>
            <w:sz w:val="24"/>
            <w:szCs w:val="24"/>
            <w:rPrChange w:id="369" w:author="Pablo Ismael Vergara Garcia" w:date="2020-06-30T16:34:00Z">
              <w:rPr>
                <w:rFonts w:ascii="Times New Roman" w:hAnsi="Times New Roman" w:cs="Times New Roman"/>
                <w:sz w:val="24"/>
                <w:szCs w:val="24"/>
              </w:rPr>
            </w:rPrChange>
          </w:rPr>
          <w:delText>. Confirm that the computer has an enough RAM</w:delText>
        </w:r>
        <w:r w:rsidR="001A61E4" w:rsidRPr="00893D75" w:rsidDel="003F70A1">
          <w:rPr>
            <w:rFonts w:ascii="Times New Roman" w:hAnsi="Times New Roman" w:cs="Times New Roman"/>
            <w:sz w:val="24"/>
            <w:szCs w:val="24"/>
            <w:rPrChange w:id="370" w:author="Pablo Ismael Vergara Garcia" w:date="2020-06-30T16:34:00Z">
              <w:rPr>
                <w:rFonts w:ascii="Times New Roman" w:hAnsi="Times New Roman" w:cs="Times New Roman"/>
                <w:sz w:val="24"/>
                <w:szCs w:val="24"/>
              </w:rPr>
            </w:rPrChange>
          </w:rPr>
          <w:delText xml:space="preserve"> size</w:delText>
        </w:r>
        <w:r w:rsidRPr="00893D75" w:rsidDel="003F70A1">
          <w:rPr>
            <w:rFonts w:ascii="Times New Roman" w:hAnsi="Times New Roman" w:cs="Times New Roman"/>
            <w:sz w:val="24"/>
            <w:szCs w:val="24"/>
            <w:rPrChange w:id="371" w:author="Pablo Ismael Vergara Garcia" w:date="2020-06-30T16:34:00Z">
              <w:rPr>
                <w:rFonts w:ascii="Times New Roman" w:hAnsi="Times New Roman" w:cs="Times New Roman"/>
                <w:sz w:val="24"/>
                <w:szCs w:val="24"/>
              </w:rPr>
            </w:rPrChange>
          </w:rPr>
          <w:delText xml:space="preserve">. </w:delText>
        </w:r>
        <w:r w:rsidR="001A61E4" w:rsidRPr="00893D75" w:rsidDel="003F70A1">
          <w:rPr>
            <w:rFonts w:ascii="Times New Roman" w:hAnsi="Times New Roman" w:cs="Times New Roman"/>
            <w:sz w:val="24"/>
            <w:szCs w:val="24"/>
            <w:rPrChange w:id="372" w:author="Pablo Ismael Vergara Garcia" w:date="2020-06-30T16:34:00Z">
              <w:rPr>
                <w:rFonts w:ascii="Times New Roman" w:hAnsi="Times New Roman" w:cs="Times New Roman"/>
                <w:sz w:val="24"/>
                <w:szCs w:val="24"/>
              </w:rPr>
            </w:rPrChange>
          </w:rPr>
          <w:delText>When</w:delText>
        </w:r>
        <w:r w:rsidRPr="00893D75" w:rsidDel="003F70A1">
          <w:rPr>
            <w:rFonts w:ascii="Times New Roman" w:hAnsi="Times New Roman" w:cs="Times New Roman"/>
            <w:sz w:val="24"/>
            <w:szCs w:val="24"/>
            <w:rPrChange w:id="373" w:author="Pablo Ismael Vergara Garcia" w:date="2020-06-30T16:34:00Z">
              <w:rPr>
                <w:rFonts w:ascii="Times New Roman" w:hAnsi="Times New Roman" w:cs="Times New Roman"/>
                <w:sz w:val="24"/>
                <w:szCs w:val="24"/>
              </w:rPr>
            </w:rPrChange>
          </w:rPr>
          <w:delText xml:space="preserve"> it is not possible to reduce the size of the data file by temporal and/or spatial binning, one strategy is to divide the complete recording into shorter ones</w:delText>
        </w:r>
        <w:r w:rsidR="00FB16D4" w:rsidRPr="00893D75" w:rsidDel="003F70A1">
          <w:rPr>
            <w:rFonts w:ascii="Times New Roman" w:hAnsi="Times New Roman" w:cs="Times New Roman"/>
            <w:sz w:val="24"/>
            <w:szCs w:val="24"/>
            <w:rPrChange w:id="374" w:author="Pablo Ismael Vergara Garcia" w:date="2020-06-30T16:34:00Z">
              <w:rPr>
                <w:rFonts w:ascii="Times New Roman" w:hAnsi="Times New Roman" w:cs="Times New Roman"/>
                <w:sz w:val="24"/>
                <w:szCs w:val="24"/>
              </w:rPr>
            </w:rPrChange>
          </w:rPr>
          <w:delText xml:space="preserve"> by halting the recording in the middle.</w:delText>
        </w:r>
        <w:r w:rsidRPr="00893D75" w:rsidDel="003F70A1">
          <w:rPr>
            <w:rFonts w:ascii="Times New Roman" w:hAnsi="Times New Roman" w:cs="Times New Roman"/>
            <w:sz w:val="24"/>
            <w:szCs w:val="24"/>
            <w:rPrChange w:id="375" w:author="Pablo Ismael Vergara Garcia" w:date="2020-06-30T16:34:00Z">
              <w:rPr>
                <w:rFonts w:ascii="Times New Roman" w:hAnsi="Times New Roman" w:cs="Times New Roman"/>
                <w:sz w:val="24"/>
                <w:szCs w:val="24"/>
              </w:rPr>
            </w:rPrChange>
          </w:rPr>
          <w:delText xml:space="preserve"> </w:delText>
        </w:r>
        <w:r w:rsidR="00FB16D4" w:rsidRPr="00893D75" w:rsidDel="003F70A1">
          <w:rPr>
            <w:rFonts w:ascii="Times New Roman" w:hAnsi="Times New Roman" w:cs="Times New Roman"/>
            <w:sz w:val="24"/>
            <w:szCs w:val="24"/>
            <w:rPrChange w:id="376" w:author="Pablo Ismael Vergara Garcia" w:date="2020-06-30T16:34:00Z">
              <w:rPr>
                <w:rFonts w:ascii="Times New Roman" w:hAnsi="Times New Roman" w:cs="Times New Roman"/>
                <w:sz w:val="24"/>
                <w:szCs w:val="24"/>
              </w:rPr>
            </w:rPrChange>
          </w:rPr>
          <w:delText xml:space="preserve">It is possible to </w:delText>
        </w:r>
        <w:r w:rsidRPr="00893D75" w:rsidDel="003F70A1">
          <w:rPr>
            <w:rFonts w:ascii="Times New Roman" w:hAnsi="Times New Roman" w:cs="Times New Roman"/>
            <w:sz w:val="24"/>
            <w:szCs w:val="24"/>
            <w:rPrChange w:id="377" w:author="Pablo Ismael Vergara Garcia" w:date="2020-06-30T16:34:00Z">
              <w:rPr>
                <w:rFonts w:ascii="Times New Roman" w:hAnsi="Times New Roman" w:cs="Times New Roman"/>
                <w:sz w:val="24"/>
                <w:szCs w:val="24"/>
              </w:rPr>
            </w:rPrChange>
          </w:rPr>
          <w:delText>perform the initial processing steps individually to each file and later concatenate them together before detect</w:delText>
        </w:r>
        <w:r w:rsidR="00FB16D4" w:rsidRPr="00893D75" w:rsidDel="003F70A1">
          <w:rPr>
            <w:rFonts w:ascii="Times New Roman" w:hAnsi="Times New Roman" w:cs="Times New Roman"/>
            <w:sz w:val="24"/>
            <w:szCs w:val="24"/>
            <w:rPrChange w:id="378" w:author="Pablo Ismael Vergara Garcia" w:date="2020-06-30T16:34:00Z">
              <w:rPr>
                <w:rFonts w:ascii="Times New Roman" w:hAnsi="Times New Roman" w:cs="Times New Roman"/>
                <w:sz w:val="24"/>
                <w:szCs w:val="24"/>
              </w:rPr>
            </w:rPrChange>
          </w:rPr>
          <w:delText>ing</w:delText>
        </w:r>
        <w:r w:rsidRPr="00893D75" w:rsidDel="003F70A1">
          <w:rPr>
            <w:rFonts w:ascii="Times New Roman" w:hAnsi="Times New Roman" w:cs="Times New Roman"/>
            <w:sz w:val="24"/>
            <w:szCs w:val="24"/>
            <w:rPrChange w:id="379" w:author="Pablo Ismael Vergara Garcia" w:date="2020-06-30T16:34:00Z">
              <w:rPr>
                <w:rFonts w:ascii="Times New Roman" w:hAnsi="Times New Roman" w:cs="Times New Roman"/>
                <w:sz w:val="24"/>
                <w:szCs w:val="24"/>
              </w:rPr>
            </w:rPrChange>
          </w:rPr>
          <w:delText xml:space="preserve"> active neurons.</w:delText>
        </w:r>
      </w:del>
    </w:p>
    <w:p w14:paraId="4347769E" w14:textId="6A3CDDC4" w:rsidR="005620F8" w:rsidRPr="00893D75" w:rsidDel="003F70A1" w:rsidRDefault="005620F8" w:rsidP="009D3926">
      <w:pPr>
        <w:spacing w:line="240" w:lineRule="auto"/>
        <w:jc w:val="both"/>
        <w:rPr>
          <w:del w:id="380" w:author="Pablo Ismael Vergara Garcia" w:date="2020-06-30T19:47:00Z"/>
          <w:rFonts w:ascii="Times New Roman" w:hAnsi="Times New Roman" w:cs="Times New Roman"/>
          <w:sz w:val="24"/>
          <w:szCs w:val="24"/>
          <w:highlight w:val="yellow"/>
          <w:rPrChange w:id="381" w:author="Pablo Ismael Vergara Garcia" w:date="2020-06-30T16:34:00Z">
            <w:rPr>
              <w:del w:id="382" w:author="Pablo Ismael Vergara Garcia" w:date="2020-06-30T19:47:00Z"/>
              <w:rFonts w:ascii="Times New Roman" w:hAnsi="Times New Roman" w:cs="Times New Roman"/>
              <w:sz w:val="24"/>
              <w:szCs w:val="24"/>
              <w:highlight w:val="yellow"/>
            </w:rPr>
          </w:rPrChange>
        </w:rPr>
      </w:pPr>
    </w:p>
    <w:p w14:paraId="51307515" w14:textId="7E120085" w:rsidR="00E72F96" w:rsidRPr="00893D75" w:rsidDel="003F70A1" w:rsidRDefault="00E72F96" w:rsidP="009D3926">
      <w:pPr>
        <w:spacing w:line="240" w:lineRule="auto"/>
        <w:jc w:val="both"/>
        <w:rPr>
          <w:del w:id="383" w:author="Pablo Ismael Vergara Garcia" w:date="2020-06-30T19:47:00Z"/>
          <w:rFonts w:ascii="Times New Roman" w:hAnsi="Times New Roman" w:cs="Times New Roman"/>
          <w:sz w:val="24"/>
          <w:szCs w:val="24"/>
          <w:rPrChange w:id="384" w:author="Pablo Ismael Vergara Garcia" w:date="2020-06-30T16:34:00Z">
            <w:rPr>
              <w:del w:id="385" w:author="Pablo Ismael Vergara Garcia" w:date="2020-06-30T19:47:00Z"/>
              <w:rFonts w:ascii="Times New Roman" w:hAnsi="Times New Roman" w:cs="Times New Roman"/>
              <w:sz w:val="24"/>
              <w:szCs w:val="24"/>
            </w:rPr>
          </w:rPrChange>
        </w:rPr>
      </w:pPr>
      <w:del w:id="386" w:author="Pablo Ismael Vergara Garcia" w:date="2020-06-30T19:47:00Z">
        <w:r w:rsidRPr="00893D75" w:rsidDel="003F70A1">
          <w:rPr>
            <w:rFonts w:ascii="Times New Roman" w:hAnsi="Times New Roman" w:cs="Times New Roman"/>
            <w:sz w:val="24"/>
            <w:szCs w:val="24"/>
            <w:rPrChange w:id="387" w:author="Pablo Ismael Vergara Garcia" w:date="2020-06-30T16:34:00Z">
              <w:rPr>
                <w:rFonts w:ascii="Times New Roman" w:hAnsi="Times New Roman" w:cs="Times New Roman"/>
                <w:sz w:val="24"/>
                <w:szCs w:val="24"/>
              </w:rPr>
            </w:rPrChange>
          </w:rPr>
          <w:delText>Problem</w:delText>
        </w:r>
      </w:del>
    </w:p>
    <w:p w14:paraId="57921BFD" w14:textId="5625C375" w:rsidR="00050973" w:rsidRPr="00893D75" w:rsidDel="003F70A1" w:rsidRDefault="005620F8" w:rsidP="009D3926">
      <w:pPr>
        <w:spacing w:line="240" w:lineRule="auto"/>
        <w:jc w:val="both"/>
        <w:rPr>
          <w:del w:id="388" w:author="Pablo Ismael Vergara Garcia" w:date="2020-06-30T19:47:00Z"/>
          <w:rFonts w:ascii="Times New Roman" w:hAnsi="Times New Roman" w:cs="Times New Roman"/>
          <w:sz w:val="24"/>
          <w:szCs w:val="24"/>
          <w:rPrChange w:id="389" w:author="Pablo Ismael Vergara Garcia" w:date="2020-06-30T16:34:00Z">
            <w:rPr>
              <w:del w:id="390" w:author="Pablo Ismael Vergara Garcia" w:date="2020-06-30T19:47:00Z"/>
              <w:rFonts w:ascii="Times New Roman" w:hAnsi="Times New Roman" w:cs="Times New Roman"/>
              <w:sz w:val="24"/>
              <w:szCs w:val="24"/>
            </w:rPr>
          </w:rPrChange>
        </w:rPr>
      </w:pPr>
      <w:del w:id="391" w:author="Pablo Ismael Vergara Garcia" w:date="2020-06-30T19:47:00Z">
        <w:r w:rsidRPr="00893D75" w:rsidDel="003F70A1">
          <w:rPr>
            <w:rFonts w:ascii="Times New Roman" w:hAnsi="Times New Roman" w:cs="Times New Roman"/>
            <w:sz w:val="24"/>
            <w:szCs w:val="24"/>
            <w:rPrChange w:id="392" w:author="Pablo Ismael Vergara Garcia" w:date="2020-06-30T16:34:00Z">
              <w:rPr>
                <w:rFonts w:ascii="Times New Roman" w:hAnsi="Times New Roman" w:cs="Times New Roman"/>
                <w:sz w:val="24"/>
                <w:szCs w:val="24"/>
              </w:rPr>
            </w:rPrChange>
          </w:rPr>
          <w:delText>Low/Null number of detected cells</w:delText>
        </w:r>
        <w:r w:rsidR="00E72F96" w:rsidRPr="00893D75" w:rsidDel="003F70A1">
          <w:rPr>
            <w:rFonts w:ascii="Times New Roman" w:hAnsi="Times New Roman" w:cs="Times New Roman"/>
            <w:sz w:val="24"/>
            <w:szCs w:val="24"/>
            <w:rPrChange w:id="393" w:author="Pablo Ismael Vergara Garcia" w:date="2020-06-30T16:34:00Z">
              <w:rPr>
                <w:rFonts w:ascii="Times New Roman" w:hAnsi="Times New Roman" w:cs="Times New Roman"/>
                <w:sz w:val="24"/>
                <w:szCs w:val="24"/>
              </w:rPr>
            </w:rPrChange>
          </w:rPr>
          <w:delText xml:space="preserve"> </w:delText>
        </w:r>
        <w:r w:rsidR="00050973" w:rsidRPr="00893D75" w:rsidDel="003F70A1">
          <w:rPr>
            <w:rFonts w:ascii="Times New Roman" w:hAnsi="Times New Roman" w:cs="Times New Roman"/>
            <w:sz w:val="24"/>
            <w:szCs w:val="24"/>
            <w:rPrChange w:id="394" w:author="Pablo Ismael Vergara Garcia" w:date="2020-06-30T16:34:00Z">
              <w:rPr>
                <w:rFonts w:ascii="Times New Roman" w:hAnsi="Times New Roman" w:cs="Times New Roman"/>
                <w:sz w:val="24"/>
                <w:szCs w:val="24"/>
              </w:rPr>
            </w:rPrChange>
          </w:rPr>
          <w:delText>from Ca</w:delText>
        </w:r>
        <w:r w:rsidR="00050973" w:rsidRPr="00893D75" w:rsidDel="003F70A1">
          <w:rPr>
            <w:rFonts w:ascii="Times New Roman" w:hAnsi="Times New Roman" w:cs="Times New Roman"/>
            <w:sz w:val="24"/>
            <w:szCs w:val="24"/>
            <w:vertAlign w:val="superscript"/>
            <w:rPrChange w:id="395" w:author="Pablo Ismael Vergara Garcia" w:date="2020-06-30T16:34:00Z">
              <w:rPr>
                <w:rFonts w:ascii="Times New Roman" w:hAnsi="Times New Roman" w:cs="Times New Roman"/>
                <w:sz w:val="24"/>
                <w:szCs w:val="24"/>
                <w:vertAlign w:val="superscript"/>
              </w:rPr>
            </w:rPrChange>
          </w:rPr>
          <w:delText>2+</w:delText>
        </w:r>
        <w:r w:rsidR="00050973" w:rsidRPr="00893D75" w:rsidDel="003F70A1">
          <w:rPr>
            <w:rFonts w:ascii="Times New Roman" w:hAnsi="Times New Roman" w:cs="Times New Roman"/>
            <w:sz w:val="24"/>
            <w:szCs w:val="24"/>
            <w:rPrChange w:id="396" w:author="Pablo Ismael Vergara Garcia" w:date="2020-06-30T16:34:00Z">
              <w:rPr>
                <w:rFonts w:ascii="Times New Roman" w:hAnsi="Times New Roman" w:cs="Times New Roman"/>
                <w:sz w:val="24"/>
                <w:szCs w:val="24"/>
              </w:rPr>
            </w:rPrChange>
          </w:rPr>
          <w:delText xml:space="preserve"> data</w:delText>
        </w:r>
      </w:del>
    </w:p>
    <w:p w14:paraId="1B48AEED" w14:textId="01C8336D" w:rsidR="00050973" w:rsidRPr="00893D75" w:rsidDel="003F70A1" w:rsidRDefault="00050973" w:rsidP="009D3926">
      <w:pPr>
        <w:spacing w:line="240" w:lineRule="auto"/>
        <w:jc w:val="both"/>
        <w:rPr>
          <w:del w:id="397" w:author="Pablo Ismael Vergara Garcia" w:date="2020-06-30T19:47:00Z"/>
          <w:rFonts w:ascii="Times New Roman" w:hAnsi="Times New Roman" w:cs="Times New Roman"/>
          <w:sz w:val="24"/>
          <w:szCs w:val="24"/>
          <w:rPrChange w:id="398" w:author="Pablo Ismael Vergara Garcia" w:date="2020-06-30T16:34:00Z">
            <w:rPr>
              <w:del w:id="399" w:author="Pablo Ismael Vergara Garcia" w:date="2020-06-30T19:47:00Z"/>
              <w:rFonts w:ascii="Times New Roman" w:hAnsi="Times New Roman" w:cs="Times New Roman"/>
              <w:sz w:val="24"/>
              <w:szCs w:val="24"/>
            </w:rPr>
          </w:rPrChange>
        </w:rPr>
      </w:pPr>
    </w:p>
    <w:p w14:paraId="17E2F0DA" w14:textId="074CDD9C" w:rsidR="00050973" w:rsidRPr="00893D75" w:rsidDel="003F70A1" w:rsidRDefault="005620F8" w:rsidP="009D3926">
      <w:pPr>
        <w:spacing w:line="240" w:lineRule="auto"/>
        <w:jc w:val="both"/>
        <w:rPr>
          <w:del w:id="400" w:author="Pablo Ismael Vergara Garcia" w:date="2020-06-30T19:47:00Z"/>
          <w:rFonts w:ascii="Times New Roman" w:hAnsi="Times New Roman" w:cs="Times New Roman"/>
          <w:sz w:val="24"/>
          <w:szCs w:val="24"/>
          <w:rPrChange w:id="401" w:author="Pablo Ismael Vergara Garcia" w:date="2020-06-30T16:34:00Z">
            <w:rPr>
              <w:del w:id="402" w:author="Pablo Ismael Vergara Garcia" w:date="2020-06-30T19:47:00Z"/>
              <w:rFonts w:ascii="Times New Roman" w:hAnsi="Times New Roman" w:cs="Times New Roman"/>
              <w:sz w:val="24"/>
              <w:szCs w:val="24"/>
            </w:rPr>
          </w:rPrChange>
        </w:rPr>
      </w:pPr>
      <w:del w:id="403" w:author="Pablo Ismael Vergara Garcia" w:date="2020-06-30T19:47:00Z">
        <w:r w:rsidRPr="00893D75" w:rsidDel="003F70A1">
          <w:rPr>
            <w:rFonts w:ascii="Times New Roman" w:hAnsi="Times New Roman" w:cs="Times New Roman"/>
            <w:sz w:val="24"/>
            <w:szCs w:val="24"/>
            <w:rPrChange w:id="404" w:author="Pablo Ismael Vergara Garcia" w:date="2020-06-30T16:34:00Z">
              <w:rPr>
                <w:rFonts w:ascii="Times New Roman" w:hAnsi="Times New Roman" w:cs="Times New Roman"/>
                <w:sz w:val="24"/>
                <w:szCs w:val="24"/>
              </w:rPr>
            </w:rPrChange>
          </w:rPr>
          <w:delText>Potential solution</w:delText>
        </w:r>
      </w:del>
    </w:p>
    <w:p w14:paraId="375ADB9A" w14:textId="75468A7B" w:rsidR="005620F8" w:rsidRPr="00893D75" w:rsidDel="003F70A1" w:rsidRDefault="00CB245A" w:rsidP="009D3926">
      <w:pPr>
        <w:spacing w:after="0" w:line="240" w:lineRule="auto"/>
        <w:jc w:val="both"/>
        <w:rPr>
          <w:del w:id="405" w:author="Pablo Ismael Vergara Garcia" w:date="2020-06-30T19:47:00Z"/>
          <w:rFonts w:ascii="Times New Roman" w:hAnsi="Times New Roman" w:cs="Times New Roman"/>
          <w:sz w:val="24"/>
          <w:szCs w:val="24"/>
          <w:rPrChange w:id="406" w:author="Pablo Ismael Vergara Garcia" w:date="2020-06-30T16:34:00Z">
            <w:rPr>
              <w:del w:id="407" w:author="Pablo Ismael Vergara Garcia" w:date="2020-06-30T19:47:00Z"/>
              <w:rFonts w:ascii="Times New Roman" w:hAnsi="Times New Roman" w:cs="Times New Roman"/>
              <w:sz w:val="24"/>
              <w:szCs w:val="24"/>
            </w:rPr>
          </w:rPrChange>
        </w:rPr>
      </w:pPr>
      <w:del w:id="408" w:author="Pablo Ismael Vergara Garcia" w:date="2020-06-30T19:47:00Z">
        <w:r w:rsidRPr="00893D75" w:rsidDel="003F70A1">
          <w:rPr>
            <w:rFonts w:ascii="Times New Roman" w:hAnsi="Times New Roman" w:cs="Times New Roman"/>
            <w:sz w:val="24"/>
            <w:szCs w:val="24"/>
            <w:rPrChange w:id="409" w:author="Pablo Ismael Vergara Garcia" w:date="2020-06-30T16:34:00Z">
              <w:rPr>
                <w:rFonts w:ascii="Times New Roman" w:hAnsi="Times New Roman" w:cs="Times New Roman"/>
                <w:sz w:val="24"/>
                <w:szCs w:val="24"/>
              </w:rPr>
            </w:rPrChange>
          </w:rPr>
          <w:delText>Not being able to detect cells from the Ca</w:delText>
        </w:r>
        <w:r w:rsidRPr="00893D75" w:rsidDel="003F70A1">
          <w:rPr>
            <w:rFonts w:ascii="Times New Roman" w:hAnsi="Times New Roman" w:cs="Times New Roman"/>
            <w:sz w:val="24"/>
            <w:szCs w:val="24"/>
            <w:vertAlign w:val="superscript"/>
            <w:rPrChange w:id="410" w:author="Pablo Ismael Vergara Garcia" w:date="2020-06-30T16:34:00Z">
              <w:rPr>
                <w:rFonts w:ascii="Times New Roman" w:hAnsi="Times New Roman" w:cs="Times New Roman"/>
                <w:sz w:val="24"/>
                <w:szCs w:val="24"/>
                <w:vertAlign w:val="superscript"/>
              </w:rPr>
            </w:rPrChange>
          </w:rPr>
          <w:delText>2+</w:delText>
        </w:r>
        <w:r w:rsidRPr="00893D75" w:rsidDel="003F70A1">
          <w:rPr>
            <w:rFonts w:ascii="Times New Roman" w:hAnsi="Times New Roman" w:cs="Times New Roman"/>
            <w:sz w:val="24"/>
            <w:szCs w:val="24"/>
            <w:rPrChange w:id="411" w:author="Pablo Ismael Vergara Garcia" w:date="2020-06-30T16:34:00Z">
              <w:rPr>
                <w:rFonts w:ascii="Times New Roman" w:hAnsi="Times New Roman" w:cs="Times New Roman"/>
                <w:sz w:val="24"/>
                <w:szCs w:val="24"/>
              </w:rPr>
            </w:rPrChange>
          </w:rPr>
          <w:delText xml:space="preserve"> recordings </w:delText>
        </w:r>
        <w:r w:rsidR="0034429F" w:rsidRPr="00893D75" w:rsidDel="003F70A1">
          <w:rPr>
            <w:rFonts w:ascii="Times New Roman" w:hAnsi="Times New Roman" w:cs="Times New Roman"/>
            <w:sz w:val="24"/>
            <w:szCs w:val="24"/>
            <w:rPrChange w:id="412" w:author="Pablo Ismael Vergara Garcia" w:date="2020-06-30T16:34:00Z">
              <w:rPr>
                <w:rFonts w:ascii="Times New Roman" w:hAnsi="Times New Roman" w:cs="Times New Roman"/>
                <w:sz w:val="24"/>
                <w:szCs w:val="24"/>
              </w:rPr>
            </w:rPrChange>
          </w:rPr>
          <w:delText>can be due to some issues already mentioned above. If there is no problem with the expression of the Ca</w:delText>
        </w:r>
        <w:r w:rsidR="0034429F" w:rsidRPr="00893D75" w:rsidDel="003F70A1">
          <w:rPr>
            <w:rFonts w:ascii="Times New Roman" w:hAnsi="Times New Roman" w:cs="Times New Roman"/>
            <w:sz w:val="24"/>
            <w:szCs w:val="24"/>
            <w:vertAlign w:val="superscript"/>
            <w:rPrChange w:id="413" w:author="Pablo Ismael Vergara Garcia" w:date="2020-06-30T16:34:00Z">
              <w:rPr>
                <w:rFonts w:ascii="Times New Roman" w:hAnsi="Times New Roman" w:cs="Times New Roman"/>
                <w:sz w:val="24"/>
                <w:szCs w:val="24"/>
                <w:vertAlign w:val="superscript"/>
              </w:rPr>
            </w:rPrChange>
          </w:rPr>
          <w:delText>2+</w:delText>
        </w:r>
        <w:r w:rsidR="0034429F" w:rsidRPr="00893D75" w:rsidDel="003F70A1">
          <w:rPr>
            <w:rFonts w:ascii="Times New Roman" w:hAnsi="Times New Roman" w:cs="Times New Roman"/>
            <w:sz w:val="24"/>
            <w:szCs w:val="24"/>
            <w:rPrChange w:id="414" w:author="Pablo Ismael Vergara Garcia" w:date="2020-06-30T16:34:00Z">
              <w:rPr>
                <w:rFonts w:ascii="Times New Roman" w:hAnsi="Times New Roman" w:cs="Times New Roman"/>
                <w:sz w:val="24"/>
                <w:szCs w:val="24"/>
              </w:rPr>
            </w:rPrChange>
          </w:rPr>
          <w:delText xml:space="preserve"> sensor and the </w:delText>
        </w:r>
        <w:r w:rsidR="00FB16D4" w:rsidRPr="00893D75" w:rsidDel="003F70A1">
          <w:rPr>
            <w:rFonts w:ascii="Times New Roman" w:hAnsi="Times New Roman" w:cs="Times New Roman"/>
            <w:sz w:val="24"/>
            <w:szCs w:val="24"/>
            <w:rPrChange w:id="415" w:author="Pablo Ismael Vergara Garcia" w:date="2020-06-30T16:34:00Z">
              <w:rPr>
                <w:rFonts w:ascii="Times New Roman" w:hAnsi="Times New Roman" w:cs="Times New Roman"/>
                <w:sz w:val="24"/>
                <w:szCs w:val="24"/>
              </w:rPr>
            </w:rPrChange>
          </w:rPr>
          <w:delText>coordinate</w:delText>
        </w:r>
        <w:r w:rsidR="0034429F" w:rsidRPr="00893D75" w:rsidDel="003F70A1">
          <w:rPr>
            <w:rFonts w:ascii="Times New Roman" w:hAnsi="Times New Roman" w:cs="Times New Roman"/>
            <w:sz w:val="24"/>
            <w:szCs w:val="24"/>
            <w:rPrChange w:id="416" w:author="Pablo Ismael Vergara Garcia" w:date="2020-06-30T16:34:00Z">
              <w:rPr>
                <w:rFonts w:ascii="Times New Roman" w:hAnsi="Times New Roman" w:cs="Times New Roman"/>
                <w:sz w:val="24"/>
                <w:szCs w:val="24"/>
              </w:rPr>
            </w:rPrChange>
          </w:rPr>
          <w:delText xml:space="preserve"> of the lens implantation (both verified histologically postmortem), one final solution can be to change some of the parameters of the M</w:delText>
        </w:r>
        <w:r w:rsidR="00FB16D4" w:rsidRPr="00893D75" w:rsidDel="003F70A1">
          <w:rPr>
            <w:rFonts w:ascii="Times New Roman" w:hAnsi="Times New Roman" w:cs="Times New Roman"/>
            <w:sz w:val="24"/>
            <w:szCs w:val="24"/>
            <w:rPrChange w:id="417" w:author="Pablo Ismael Vergara Garcia" w:date="2020-06-30T16:34:00Z">
              <w:rPr>
                <w:rFonts w:ascii="Times New Roman" w:hAnsi="Times New Roman" w:cs="Times New Roman"/>
                <w:sz w:val="24"/>
                <w:szCs w:val="24"/>
              </w:rPr>
            </w:rPrChange>
          </w:rPr>
          <w:delText>atlab</w:delText>
        </w:r>
        <w:r w:rsidR="0034429F" w:rsidRPr="00893D75" w:rsidDel="003F70A1">
          <w:rPr>
            <w:rFonts w:ascii="Times New Roman" w:hAnsi="Times New Roman" w:cs="Times New Roman"/>
            <w:sz w:val="24"/>
            <w:szCs w:val="24"/>
            <w:rPrChange w:id="418" w:author="Pablo Ismael Vergara Garcia" w:date="2020-06-30T16:34:00Z">
              <w:rPr>
                <w:rFonts w:ascii="Times New Roman" w:hAnsi="Times New Roman" w:cs="Times New Roman"/>
                <w:sz w:val="24"/>
                <w:szCs w:val="24"/>
              </w:rPr>
            </w:rPrChange>
          </w:rPr>
          <w:delText xml:space="preserve"> processing script. Modifying the minimum local correlation</w:delText>
        </w:r>
        <w:r w:rsidR="003363AF" w:rsidRPr="00893D75" w:rsidDel="003F70A1">
          <w:rPr>
            <w:rFonts w:ascii="Times New Roman" w:hAnsi="Times New Roman" w:cs="Times New Roman"/>
            <w:sz w:val="24"/>
            <w:szCs w:val="24"/>
            <w:rPrChange w:id="419" w:author="Pablo Ismael Vergara Garcia" w:date="2020-06-30T16:34:00Z">
              <w:rPr>
                <w:rFonts w:ascii="Times New Roman" w:hAnsi="Times New Roman" w:cs="Times New Roman"/>
                <w:sz w:val="24"/>
                <w:szCs w:val="24"/>
              </w:rPr>
            </w:rPrChange>
          </w:rPr>
          <w:delText xml:space="preserve"> and </w:delText>
        </w:r>
        <w:r w:rsidR="0034429F" w:rsidRPr="00893D75" w:rsidDel="003F70A1">
          <w:rPr>
            <w:rFonts w:ascii="Times New Roman" w:hAnsi="Times New Roman" w:cs="Times New Roman"/>
            <w:sz w:val="24"/>
            <w:szCs w:val="24"/>
            <w:rPrChange w:id="420" w:author="Pablo Ismael Vergara Garcia" w:date="2020-06-30T16:34:00Z">
              <w:rPr>
                <w:rFonts w:ascii="Times New Roman" w:hAnsi="Times New Roman" w:cs="Times New Roman"/>
                <w:sz w:val="24"/>
                <w:szCs w:val="24"/>
              </w:rPr>
            </w:rPrChange>
          </w:rPr>
          <w:delText xml:space="preserve">the minimum peak-to-noise ratio values </w:delText>
        </w:r>
        <w:r w:rsidR="003363AF" w:rsidRPr="00893D75" w:rsidDel="003F70A1">
          <w:rPr>
            <w:rFonts w:ascii="Times New Roman" w:hAnsi="Times New Roman" w:cs="Times New Roman"/>
            <w:sz w:val="24"/>
            <w:szCs w:val="24"/>
            <w:rPrChange w:id="421" w:author="Pablo Ismael Vergara Garcia" w:date="2020-06-30T16:34:00Z">
              <w:rPr>
                <w:rFonts w:ascii="Times New Roman" w:hAnsi="Times New Roman" w:cs="Times New Roman"/>
                <w:sz w:val="24"/>
                <w:szCs w:val="24"/>
              </w:rPr>
            </w:rPrChange>
          </w:rPr>
          <w:delText>and the size constrains of the Ca</w:delText>
        </w:r>
        <w:r w:rsidR="003363AF" w:rsidRPr="00893D75" w:rsidDel="003F70A1">
          <w:rPr>
            <w:rFonts w:ascii="Times New Roman" w:hAnsi="Times New Roman" w:cs="Times New Roman"/>
            <w:sz w:val="24"/>
            <w:szCs w:val="24"/>
            <w:vertAlign w:val="superscript"/>
            <w:rPrChange w:id="422" w:author="Pablo Ismael Vergara Garcia" w:date="2020-06-30T16:34:00Z">
              <w:rPr>
                <w:rFonts w:ascii="Times New Roman" w:hAnsi="Times New Roman" w:cs="Times New Roman"/>
                <w:sz w:val="24"/>
                <w:szCs w:val="24"/>
                <w:vertAlign w:val="superscript"/>
              </w:rPr>
            </w:rPrChange>
          </w:rPr>
          <w:delText>2+</w:delText>
        </w:r>
        <w:r w:rsidR="003363AF" w:rsidRPr="00893D75" w:rsidDel="003F70A1">
          <w:rPr>
            <w:rFonts w:ascii="Times New Roman" w:hAnsi="Times New Roman" w:cs="Times New Roman"/>
            <w:sz w:val="24"/>
            <w:szCs w:val="24"/>
            <w:rPrChange w:id="423" w:author="Pablo Ismael Vergara Garcia" w:date="2020-06-30T16:34:00Z">
              <w:rPr>
                <w:rFonts w:ascii="Times New Roman" w:hAnsi="Times New Roman" w:cs="Times New Roman"/>
                <w:sz w:val="24"/>
                <w:szCs w:val="24"/>
              </w:rPr>
            </w:rPrChange>
          </w:rPr>
          <w:delText xml:space="preserve"> transients </w:delText>
        </w:r>
        <w:r w:rsidR="0034429F" w:rsidRPr="00893D75" w:rsidDel="003F70A1">
          <w:rPr>
            <w:rFonts w:ascii="Times New Roman" w:hAnsi="Times New Roman" w:cs="Times New Roman"/>
            <w:sz w:val="24"/>
            <w:szCs w:val="24"/>
            <w:rPrChange w:id="424" w:author="Pablo Ismael Vergara Garcia" w:date="2020-06-30T16:34:00Z">
              <w:rPr>
                <w:rFonts w:ascii="Times New Roman" w:hAnsi="Times New Roman" w:cs="Times New Roman"/>
                <w:sz w:val="24"/>
                <w:szCs w:val="24"/>
              </w:rPr>
            </w:rPrChange>
          </w:rPr>
          <w:delText xml:space="preserve">will allow for the detection of more potential </w:delText>
        </w:r>
        <w:r w:rsidR="00FB16D4" w:rsidRPr="00893D75" w:rsidDel="003F70A1">
          <w:rPr>
            <w:rFonts w:ascii="Times New Roman" w:hAnsi="Times New Roman" w:cs="Times New Roman"/>
            <w:sz w:val="24"/>
            <w:szCs w:val="24"/>
            <w:rPrChange w:id="425" w:author="Pablo Ismael Vergara Garcia" w:date="2020-06-30T16:34:00Z">
              <w:rPr>
                <w:rFonts w:ascii="Times New Roman" w:hAnsi="Times New Roman" w:cs="Times New Roman"/>
                <w:sz w:val="24"/>
                <w:szCs w:val="24"/>
              </w:rPr>
            </w:rPrChange>
          </w:rPr>
          <w:delText xml:space="preserve">active </w:delText>
        </w:r>
        <w:r w:rsidR="0034429F" w:rsidRPr="00893D75" w:rsidDel="003F70A1">
          <w:rPr>
            <w:rFonts w:ascii="Times New Roman" w:hAnsi="Times New Roman" w:cs="Times New Roman"/>
            <w:sz w:val="24"/>
            <w:szCs w:val="24"/>
            <w:rPrChange w:id="426" w:author="Pablo Ismael Vergara Garcia" w:date="2020-06-30T16:34:00Z">
              <w:rPr>
                <w:rFonts w:ascii="Times New Roman" w:hAnsi="Times New Roman" w:cs="Times New Roman"/>
                <w:sz w:val="24"/>
                <w:szCs w:val="24"/>
              </w:rPr>
            </w:rPrChange>
          </w:rPr>
          <w:delText>cells. In this case, the visual inspection of the cell shape and temporal dynamics of Ca</w:delText>
        </w:r>
        <w:r w:rsidR="0034429F" w:rsidRPr="00893D75" w:rsidDel="003F70A1">
          <w:rPr>
            <w:rFonts w:ascii="Times New Roman" w:hAnsi="Times New Roman" w:cs="Times New Roman"/>
            <w:sz w:val="24"/>
            <w:szCs w:val="24"/>
            <w:vertAlign w:val="superscript"/>
            <w:rPrChange w:id="427" w:author="Pablo Ismael Vergara Garcia" w:date="2020-06-30T16:34:00Z">
              <w:rPr>
                <w:rFonts w:ascii="Times New Roman" w:hAnsi="Times New Roman" w:cs="Times New Roman"/>
                <w:sz w:val="24"/>
                <w:szCs w:val="24"/>
                <w:vertAlign w:val="superscript"/>
              </w:rPr>
            </w:rPrChange>
          </w:rPr>
          <w:delText>2+</w:delText>
        </w:r>
        <w:r w:rsidR="0034429F" w:rsidRPr="00893D75" w:rsidDel="003F70A1">
          <w:rPr>
            <w:rFonts w:ascii="Times New Roman" w:hAnsi="Times New Roman" w:cs="Times New Roman"/>
            <w:sz w:val="24"/>
            <w:szCs w:val="24"/>
            <w:rPrChange w:id="428" w:author="Pablo Ismael Vergara Garcia" w:date="2020-06-30T16:34:00Z">
              <w:rPr>
                <w:rFonts w:ascii="Times New Roman" w:hAnsi="Times New Roman" w:cs="Times New Roman"/>
                <w:sz w:val="24"/>
                <w:szCs w:val="24"/>
              </w:rPr>
            </w:rPrChange>
          </w:rPr>
          <w:delText xml:space="preserve"> transients becomes more important, since the rate of false cell detection will increase with less restricted parameters. </w:delText>
        </w:r>
      </w:del>
    </w:p>
    <w:p w14:paraId="000001AB" w14:textId="77777777" w:rsidR="001133EC" w:rsidRPr="00893D75" w:rsidRDefault="001133EC" w:rsidP="009D3926">
      <w:pPr>
        <w:spacing w:line="240" w:lineRule="auto"/>
        <w:jc w:val="both"/>
        <w:rPr>
          <w:rFonts w:ascii="Times New Roman" w:hAnsi="Times New Roman" w:cs="Times New Roman"/>
          <w:sz w:val="24"/>
          <w:szCs w:val="24"/>
          <w:rPrChange w:id="429" w:author="Pablo Ismael Vergara Garcia" w:date="2020-06-30T16:34:00Z">
            <w:rPr>
              <w:rFonts w:ascii="Times New Roman" w:hAnsi="Times New Roman" w:cs="Times New Roman"/>
              <w:sz w:val="24"/>
              <w:szCs w:val="24"/>
            </w:rPr>
          </w:rPrChange>
        </w:rPr>
      </w:pPr>
    </w:p>
    <w:p w14:paraId="2FE53258" w14:textId="77777777" w:rsidR="00345107" w:rsidRPr="00893D75" w:rsidRDefault="00345107" w:rsidP="009D3926">
      <w:pPr>
        <w:spacing w:line="240" w:lineRule="auto"/>
        <w:jc w:val="both"/>
        <w:rPr>
          <w:rFonts w:ascii="Times New Roman" w:hAnsi="Times New Roman" w:cs="Times New Roman"/>
          <w:sz w:val="24"/>
          <w:szCs w:val="24"/>
          <w:rPrChange w:id="430" w:author="Pablo Ismael Vergara Garcia" w:date="2020-06-30T16:34:00Z">
            <w:rPr>
              <w:rFonts w:ascii="Times New Roman" w:hAnsi="Times New Roman" w:cs="Times New Roman"/>
              <w:sz w:val="24"/>
              <w:szCs w:val="24"/>
            </w:rPr>
          </w:rPrChange>
        </w:rPr>
      </w:pPr>
    </w:p>
    <w:p w14:paraId="5F90240F" w14:textId="07AA5445" w:rsidR="00AB441D" w:rsidRPr="00893D75" w:rsidRDefault="00F93805" w:rsidP="009D3926">
      <w:pPr>
        <w:spacing w:line="240" w:lineRule="auto"/>
        <w:jc w:val="both"/>
        <w:rPr>
          <w:rFonts w:ascii="Times New Roman" w:hAnsi="Times New Roman" w:cs="Times New Roman"/>
          <w:sz w:val="24"/>
          <w:szCs w:val="24"/>
          <w:rPrChange w:id="431" w:author="Pablo Ismael Vergara Garcia" w:date="2020-06-30T16:34:00Z">
            <w:rPr>
              <w:rFonts w:ascii="Times New Roman" w:hAnsi="Times New Roman" w:cs="Times New Roman"/>
              <w:sz w:val="24"/>
              <w:szCs w:val="24"/>
            </w:rPr>
          </w:rPrChange>
        </w:rPr>
      </w:pPr>
      <w:r w:rsidRPr="00893D75">
        <w:rPr>
          <w:rFonts w:ascii="Times New Roman" w:hAnsi="Times New Roman" w:cs="Times New Roman"/>
          <w:b/>
          <w:sz w:val="24"/>
          <w:szCs w:val="24"/>
          <w:rPrChange w:id="432" w:author="Pablo Ismael Vergara Garcia" w:date="2020-06-30T16:34:00Z">
            <w:rPr>
              <w:rFonts w:ascii="Times New Roman" w:hAnsi="Times New Roman" w:cs="Times New Roman"/>
              <w:b/>
              <w:sz w:val="24"/>
              <w:szCs w:val="24"/>
            </w:rPr>
          </w:rPrChange>
        </w:rPr>
        <w:t>RESOURCE AVAILABILITY</w:t>
      </w:r>
    </w:p>
    <w:p w14:paraId="7B8EA71D" w14:textId="016DF747" w:rsidR="00AB441D" w:rsidRPr="00893D75" w:rsidRDefault="00AB441D" w:rsidP="009D3926">
      <w:pPr>
        <w:spacing w:line="240" w:lineRule="auto"/>
        <w:jc w:val="both"/>
        <w:rPr>
          <w:rFonts w:ascii="Times New Roman" w:hAnsi="Times New Roman" w:cs="Times New Roman"/>
          <w:b/>
          <w:sz w:val="24"/>
          <w:szCs w:val="24"/>
          <w:rPrChange w:id="433" w:author="Pablo Ismael Vergara Garcia" w:date="2020-06-30T16:34:00Z">
            <w:rPr>
              <w:rFonts w:ascii="Times New Roman" w:hAnsi="Times New Roman" w:cs="Times New Roman"/>
              <w:b/>
              <w:sz w:val="24"/>
              <w:szCs w:val="24"/>
            </w:rPr>
          </w:rPrChange>
        </w:rPr>
      </w:pPr>
      <w:r w:rsidRPr="00893D75">
        <w:rPr>
          <w:rFonts w:ascii="Times New Roman" w:hAnsi="Times New Roman" w:cs="Times New Roman"/>
          <w:b/>
          <w:sz w:val="24"/>
          <w:szCs w:val="24"/>
          <w:rPrChange w:id="434" w:author="Pablo Ismael Vergara Garcia" w:date="2020-06-30T16:34:00Z">
            <w:rPr>
              <w:rFonts w:ascii="Times New Roman" w:hAnsi="Times New Roman" w:cs="Times New Roman"/>
              <w:b/>
              <w:sz w:val="24"/>
              <w:szCs w:val="24"/>
            </w:rPr>
          </w:rPrChange>
        </w:rPr>
        <w:t>Lead Contact</w:t>
      </w:r>
    </w:p>
    <w:p w14:paraId="44FA386A" w14:textId="3D232BF1" w:rsidR="00AB441D" w:rsidRPr="00893D75" w:rsidRDefault="00AB441D" w:rsidP="0039566F">
      <w:pPr>
        <w:spacing w:line="240" w:lineRule="auto"/>
        <w:rPr>
          <w:rFonts w:ascii="Times New Roman" w:hAnsi="Times New Roman" w:cs="Times New Roman"/>
          <w:b/>
          <w:sz w:val="24"/>
          <w:szCs w:val="24"/>
          <w:rPrChange w:id="435" w:author="Pablo Ismael Vergara Garcia" w:date="2020-06-30T16:34:00Z">
            <w:rPr>
              <w:rFonts w:ascii="Times New Roman" w:hAnsi="Times New Roman" w:cs="Times New Roman"/>
              <w:b/>
              <w:sz w:val="24"/>
              <w:szCs w:val="24"/>
            </w:rPr>
          </w:rPrChange>
        </w:rPr>
      </w:pPr>
      <w:r w:rsidRPr="00893D75">
        <w:rPr>
          <w:rFonts w:ascii="Times New Roman" w:hAnsi="Times New Roman" w:cs="Times New Roman"/>
          <w:bCs/>
          <w:sz w:val="24"/>
          <w:szCs w:val="24"/>
          <w:rPrChange w:id="436" w:author="Pablo Ismael Vergara Garcia" w:date="2020-06-30T16:34:00Z">
            <w:rPr>
              <w:rFonts w:ascii="Times New Roman" w:hAnsi="Times New Roman" w:cs="Times New Roman"/>
              <w:bCs/>
              <w:sz w:val="24"/>
              <w:szCs w:val="24"/>
            </w:rPr>
          </w:rPrChange>
        </w:rPr>
        <w:t>Further information and requests for resources and reagents should be directed to and will be fulfilled by the Lead Contact,</w:t>
      </w:r>
      <w:r w:rsidR="00810BD4" w:rsidRPr="00893D75">
        <w:rPr>
          <w:rFonts w:ascii="Times New Roman" w:hAnsi="Times New Roman" w:cs="Times New Roman"/>
          <w:bCs/>
          <w:sz w:val="24"/>
          <w:szCs w:val="24"/>
          <w:rPrChange w:id="437" w:author="Pablo Ismael Vergara Garcia" w:date="2020-06-30T16:34:00Z">
            <w:rPr>
              <w:rFonts w:ascii="Times New Roman" w:hAnsi="Times New Roman" w:cs="Times New Roman"/>
              <w:bCs/>
              <w:sz w:val="24"/>
              <w:szCs w:val="24"/>
            </w:rPr>
          </w:rPrChange>
        </w:rPr>
        <w:t xml:space="preserve"> Masanori </w:t>
      </w:r>
      <w:proofErr w:type="spellStart"/>
      <w:r w:rsidR="00810BD4" w:rsidRPr="00893D75">
        <w:rPr>
          <w:rFonts w:ascii="Times New Roman" w:hAnsi="Times New Roman" w:cs="Times New Roman"/>
          <w:bCs/>
          <w:sz w:val="24"/>
          <w:szCs w:val="24"/>
          <w:rPrChange w:id="438" w:author="Pablo Ismael Vergara Garcia" w:date="2020-06-30T16:34:00Z">
            <w:rPr>
              <w:rFonts w:ascii="Times New Roman" w:hAnsi="Times New Roman" w:cs="Times New Roman"/>
              <w:bCs/>
              <w:sz w:val="24"/>
              <w:szCs w:val="24"/>
            </w:rPr>
          </w:rPrChange>
        </w:rPr>
        <w:t>Sakaguchi</w:t>
      </w:r>
      <w:proofErr w:type="spellEnd"/>
      <w:r w:rsidRPr="00893D75">
        <w:rPr>
          <w:rFonts w:ascii="Times New Roman" w:hAnsi="Times New Roman" w:cs="Times New Roman"/>
          <w:bCs/>
          <w:sz w:val="24"/>
          <w:szCs w:val="24"/>
          <w:rPrChange w:id="439" w:author="Pablo Ismael Vergara Garcia" w:date="2020-06-30T16:34:00Z">
            <w:rPr>
              <w:rFonts w:ascii="Times New Roman" w:hAnsi="Times New Roman" w:cs="Times New Roman"/>
              <w:bCs/>
              <w:sz w:val="24"/>
              <w:szCs w:val="24"/>
            </w:rPr>
          </w:rPrChange>
        </w:rPr>
        <w:t xml:space="preserve"> </w:t>
      </w:r>
      <w:r w:rsidR="00810BD4" w:rsidRPr="00893D75">
        <w:rPr>
          <w:rFonts w:ascii="Times New Roman" w:hAnsi="Times New Roman" w:cs="Times New Roman"/>
          <w:bCs/>
          <w:sz w:val="24"/>
          <w:szCs w:val="24"/>
          <w:rPrChange w:id="440" w:author="Pablo Ismael Vergara Garcia" w:date="2020-06-30T16:34:00Z">
            <w:rPr>
              <w:rFonts w:ascii="Times New Roman" w:hAnsi="Times New Roman" w:cs="Times New Roman"/>
              <w:bCs/>
              <w:sz w:val="24"/>
              <w:szCs w:val="24"/>
            </w:rPr>
          </w:rPrChange>
        </w:rPr>
        <w:t>(sakaguchi.masa.fp@alumni.tsukuba.ac.jp</w:t>
      </w:r>
      <w:r w:rsidRPr="00893D75">
        <w:rPr>
          <w:rFonts w:ascii="Times New Roman" w:hAnsi="Times New Roman" w:cs="Times New Roman"/>
          <w:bCs/>
          <w:sz w:val="24"/>
          <w:szCs w:val="24"/>
          <w:rPrChange w:id="441" w:author="Pablo Ismael Vergara Garcia" w:date="2020-06-30T16:34:00Z">
            <w:rPr>
              <w:rFonts w:ascii="Times New Roman" w:hAnsi="Times New Roman" w:cs="Times New Roman"/>
              <w:bCs/>
              <w:sz w:val="24"/>
              <w:szCs w:val="24"/>
            </w:rPr>
          </w:rPrChange>
        </w:rPr>
        <w:t>).</w:t>
      </w:r>
    </w:p>
    <w:p w14:paraId="7C2B4814" w14:textId="77777777" w:rsidR="00570522" w:rsidRPr="003F70A1" w:rsidRDefault="00570522" w:rsidP="00570522">
      <w:pPr>
        <w:pStyle w:val="Paragraph"/>
        <w:tabs>
          <w:tab w:val="left" w:pos="2802"/>
        </w:tabs>
        <w:spacing w:beforeLines="50" w:after="120" w:line="276" w:lineRule="auto"/>
        <w:ind w:firstLine="0"/>
        <w:rPr>
          <w:rFonts w:eastAsiaTheme="minorEastAsia"/>
          <w:b/>
          <w:lang w:eastAsia="ja-JP"/>
        </w:rPr>
      </w:pPr>
      <w:r w:rsidRPr="00893D75">
        <w:rPr>
          <w:rFonts w:eastAsiaTheme="minorEastAsia"/>
          <w:b/>
          <w:lang w:eastAsia="ja-JP"/>
          <w:rPrChange w:id="442" w:author="Pablo Ismael Vergara Garcia" w:date="2020-06-30T16:34:00Z">
            <w:rPr>
              <w:rFonts w:eastAsiaTheme="minorEastAsia" w:hint="eastAsia"/>
              <w:b/>
              <w:lang w:eastAsia="ja-JP"/>
            </w:rPr>
          </w:rPrChange>
        </w:rPr>
        <w:t>M</w:t>
      </w:r>
      <w:r w:rsidRPr="003F70A1">
        <w:rPr>
          <w:rFonts w:eastAsiaTheme="minorEastAsia"/>
          <w:b/>
          <w:lang w:eastAsia="ja-JP"/>
        </w:rPr>
        <w:t xml:space="preserve">aterials </w:t>
      </w:r>
      <w:r w:rsidRPr="003F70A1">
        <w:rPr>
          <w:b/>
          <w:lang w:eastAsia="ja-JP"/>
        </w:rPr>
        <w:t>Availability</w:t>
      </w:r>
    </w:p>
    <w:p w14:paraId="237933AF" w14:textId="77777777" w:rsidR="00570522" w:rsidRPr="00023B53" w:rsidRDefault="00570522" w:rsidP="00570522">
      <w:pPr>
        <w:pStyle w:val="Paragraph"/>
        <w:spacing w:before="0" w:after="120" w:line="276" w:lineRule="auto"/>
        <w:ind w:firstLine="0"/>
        <w:rPr>
          <w:rFonts w:eastAsiaTheme="minorEastAsia"/>
          <w:lang w:eastAsia="ja-JP"/>
        </w:rPr>
      </w:pPr>
      <w:r w:rsidRPr="00023B53">
        <w:rPr>
          <w:rFonts w:eastAsiaTheme="minorEastAsia"/>
          <w:lang w:eastAsia="ja-JP"/>
        </w:rPr>
        <w:lastRenderedPageBreak/>
        <w:t>All unique/stable reagents generated in this study are available from the Lead Contact with a completed Materials Transfer Agreement.</w:t>
      </w:r>
    </w:p>
    <w:p w14:paraId="7BC08355" w14:textId="77777777" w:rsidR="00570522" w:rsidRPr="00893D75" w:rsidRDefault="00570522" w:rsidP="00570522">
      <w:pPr>
        <w:pStyle w:val="Paragraph"/>
        <w:spacing w:beforeLines="50" w:after="120" w:line="276" w:lineRule="auto"/>
        <w:ind w:firstLine="0"/>
        <w:rPr>
          <w:b/>
          <w:rPrChange w:id="443" w:author="Pablo Ismael Vergara Garcia" w:date="2020-06-30T16:34:00Z">
            <w:rPr>
              <w:b/>
            </w:rPr>
          </w:rPrChange>
        </w:rPr>
      </w:pPr>
      <w:r w:rsidRPr="00893D75">
        <w:rPr>
          <w:b/>
          <w:rPrChange w:id="444" w:author="Pablo Ismael Vergara Garcia" w:date="2020-06-30T16:34:00Z">
            <w:rPr>
              <w:b/>
            </w:rPr>
          </w:rPrChange>
        </w:rPr>
        <w:t>Data and Code Availability</w:t>
      </w:r>
    </w:p>
    <w:p w14:paraId="237B4E04" w14:textId="5E75D5DC" w:rsidR="00570522" w:rsidRPr="00893D75" w:rsidRDefault="00570522" w:rsidP="00570522">
      <w:pPr>
        <w:spacing w:line="276" w:lineRule="auto"/>
        <w:rPr>
          <w:rFonts w:ascii="Times New Roman" w:hAnsi="Times New Roman" w:cs="Times New Roman"/>
          <w:sz w:val="24"/>
          <w:szCs w:val="24"/>
          <w:rPrChange w:id="445" w:author="Pablo Ismael Vergara Garcia" w:date="2020-06-30T16:34:00Z">
            <w:rPr>
              <w:rFonts w:ascii="Times New Roman" w:hAnsi="Times New Roman" w:cs="Times New Roman"/>
              <w:sz w:val="24"/>
            </w:rPr>
          </w:rPrChange>
        </w:rPr>
      </w:pPr>
      <w:r w:rsidRPr="00893D75">
        <w:rPr>
          <w:rFonts w:ascii="Times New Roman" w:hAnsi="Times New Roman" w:cs="Times New Roman"/>
          <w:sz w:val="24"/>
          <w:szCs w:val="24"/>
          <w:rPrChange w:id="446" w:author="Pablo Ismael Vergara Garcia" w:date="2020-06-30T16:34:00Z">
            <w:rPr>
              <w:rFonts w:ascii="Times New Roman" w:hAnsi="Times New Roman" w:cs="Times New Roman"/>
              <w:sz w:val="24"/>
            </w:rPr>
          </w:rPrChange>
        </w:rPr>
        <w:t>Data underlying the results described in this manuscript, except raw data for RNA analysis, are available at: xxx</w:t>
      </w:r>
    </w:p>
    <w:p w14:paraId="7E53A57F" w14:textId="77777777" w:rsidR="00AB441D" w:rsidRPr="00893D75" w:rsidRDefault="00AB441D" w:rsidP="009D3926">
      <w:pPr>
        <w:spacing w:line="240" w:lineRule="auto"/>
        <w:jc w:val="both"/>
        <w:rPr>
          <w:rFonts w:ascii="Times New Roman" w:hAnsi="Times New Roman" w:cs="Times New Roman"/>
          <w:b/>
          <w:sz w:val="24"/>
          <w:szCs w:val="24"/>
          <w:rPrChange w:id="447" w:author="Pablo Ismael Vergara Garcia" w:date="2020-06-30T16:34:00Z">
            <w:rPr>
              <w:rFonts w:ascii="Times New Roman" w:hAnsi="Times New Roman" w:cs="Times New Roman"/>
              <w:b/>
              <w:sz w:val="24"/>
              <w:szCs w:val="24"/>
            </w:rPr>
          </w:rPrChange>
        </w:rPr>
      </w:pPr>
    </w:p>
    <w:p w14:paraId="6A00FEF5" w14:textId="5DE1CDFE" w:rsidR="00AB441D" w:rsidRPr="00893D75" w:rsidRDefault="00AB441D" w:rsidP="009D3926">
      <w:pPr>
        <w:spacing w:line="240" w:lineRule="auto"/>
        <w:jc w:val="both"/>
        <w:rPr>
          <w:rFonts w:ascii="Times New Roman" w:hAnsi="Times New Roman" w:cs="Times New Roman"/>
          <w:b/>
          <w:sz w:val="24"/>
          <w:szCs w:val="24"/>
          <w:rPrChange w:id="448" w:author="Pablo Ismael Vergara Garcia" w:date="2020-06-30T16:34:00Z">
            <w:rPr>
              <w:rFonts w:ascii="Times New Roman" w:hAnsi="Times New Roman" w:cs="Times New Roman"/>
              <w:b/>
              <w:sz w:val="24"/>
              <w:szCs w:val="24"/>
            </w:rPr>
          </w:rPrChange>
        </w:rPr>
      </w:pPr>
      <w:r w:rsidRPr="00893D75">
        <w:rPr>
          <w:rFonts w:ascii="Times New Roman" w:hAnsi="Times New Roman" w:cs="Times New Roman"/>
          <w:b/>
          <w:sz w:val="24"/>
          <w:szCs w:val="24"/>
          <w:rPrChange w:id="449" w:author="Pablo Ismael Vergara Garcia" w:date="2020-06-30T16:34:00Z">
            <w:rPr>
              <w:rFonts w:ascii="Times New Roman" w:hAnsi="Times New Roman" w:cs="Times New Roman"/>
              <w:b/>
              <w:sz w:val="24"/>
              <w:szCs w:val="24"/>
            </w:rPr>
          </w:rPrChange>
        </w:rPr>
        <w:t xml:space="preserve">ACKNOWLEDGMENTS </w:t>
      </w:r>
    </w:p>
    <w:p w14:paraId="0AB7F746" w14:textId="0959A11C" w:rsidR="00AB441D" w:rsidRPr="00893D75" w:rsidRDefault="00377B67" w:rsidP="009D3926">
      <w:pPr>
        <w:spacing w:line="240" w:lineRule="auto"/>
        <w:jc w:val="both"/>
        <w:rPr>
          <w:rFonts w:ascii="Times New Roman" w:hAnsi="Times New Roman" w:cs="Times New Roman"/>
          <w:bCs/>
          <w:sz w:val="24"/>
          <w:szCs w:val="24"/>
          <w:rPrChange w:id="450" w:author="Pablo Ismael Vergara Garcia" w:date="2020-06-30T16:34:00Z">
            <w:rPr>
              <w:rFonts w:ascii="Times New Roman" w:hAnsi="Times New Roman" w:cs="Times New Roman"/>
              <w:bCs/>
              <w:sz w:val="24"/>
              <w:szCs w:val="24"/>
            </w:rPr>
          </w:rPrChange>
        </w:rPr>
      </w:pPr>
      <w:r w:rsidRPr="00893D75">
        <w:rPr>
          <w:rFonts w:ascii="Times New Roman" w:hAnsi="Times New Roman" w:cs="Times New Roman"/>
          <w:bCs/>
          <w:sz w:val="24"/>
          <w:szCs w:val="24"/>
          <w:rPrChange w:id="451" w:author="Pablo Ismael Vergara Garcia" w:date="2020-06-30T16:34:00Z">
            <w:rPr>
              <w:rFonts w:ascii="Times New Roman" w:hAnsi="Times New Roman" w:cs="Times New Roman"/>
              <w:bCs/>
              <w:sz w:val="24"/>
              <w:szCs w:val="24"/>
            </w:rPr>
          </w:rPrChange>
        </w:rPr>
        <w:t>This work was partially supported by grants from the World Premier International Research Center Initiative from MEXT, JST CREST grant #JPMJCR1655, JSPS KAKENHI grants #16K18359, 15F15408, 15H01276, 15K18332, 26115502,  25116530, JP16H06280,</w:t>
      </w:r>
      <w:r w:rsidR="00721219" w:rsidRPr="00893D75">
        <w:rPr>
          <w:rFonts w:ascii="Times New Roman" w:hAnsi="Times New Roman" w:cs="Times New Roman"/>
          <w:bCs/>
          <w:sz w:val="24"/>
          <w:szCs w:val="24"/>
          <w:rPrChange w:id="452" w:author="Pablo Ismael Vergara Garcia" w:date="2020-06-30T16:34:00Z">
            <w:rPr>
              <w:rFonts w:ascii="Times New Roman" w:hAnsi="Times New Roman" w:cs="Times New Roman"/>
              <w:bCs/>
              <w:sz w:val="24"/>
              <w:szCs w:val="24"/>
            </w:rPr>
          </w:rPrChange>
        </w:rPr>
        <w:t xml:space="preserve"> and 20H03552,</w:t>
      </w:r>
      <w:r w:rsidRPr="00893D75">
        <w:rPr>
          <w:rFonts w:ascii="Times New Roman" w:hAnsi="Times New Roman" w:cs="Times New Roman"/>
          <w:bCs/>
          <w:sz w:val="24"/>
          <w:szCs w:val="24"/>
          <w:rPrChange w:id="453" w:author="Pablo Ismael Vergara Garcia" w:date="2020-06-30T16:34:00Z">
            <w:rPr>
              <w:rFonts w:ascii="Times New Roman" w:hAnsi="Times New Roman" w:cs="Times New Roman"/>
              <w:bCs/>
              <w:sz w:val="24"/>
              <w:szCs w:val="24"/>
            </w:rPr>
          </w:rPrChange>
        </w:rPr>
        <w:t xml:space="preserve"> Takeda Science Foundation, Shimadzu Science Foundation, </w:t>
      </w:r>
      <w:proofErr w:type="spellStart"/>
      <w:r w:rsidRPr="00893D75">
        <w:rPr>
          <w:rFonts w:ascii="Times New Roman" w:hAnsi="Times New Roman" w:cs="Times New Roman"/>
          <w:bCs/>
          <w:sz w:val="24"/>
          <w:szCs w:val="24"/>
          <w:rPrChange w:id="454" w:author="Pablo Ismael Vergara Garcia" w:date="2020-06-30T16:34:00Z">
            <w:rPr>
              <w:rFonts w:ascii="Times New Roman" w:hAnsi="Times New Roman" w:cs="Times New Roman"/>
              <w:bCs/>
              <w:sz w:val="24"/>
              <w:szCs w:val="24"/>
            </w:rPr>
          </w:rPrChange>
        </w:rPr>
        <w:t>Kanae</w:t>
      </w:r>
      <w:proofErr w:type="spellEnd"/>
      <w:r w:rsidRPr="00893D75">
        <w:rPr>
          <w:rFonts w:ascii="Times New Roman" w:hAnsi="Times New Roman" w:cs="Times New Roman"/>
          <w:bCs/>
          <w:sz w:val="24"/>
          <w:szCs w:val="24"/>
          <w:rPrChange w:id="455" w:author="Pablo Ismael Vergara Garcia" w:date="2020-06-30T16:34:00Z">
            <w:rPr>
              <w:rFonts w:ascii="Times New Roman" w:hAnsi="Times New Roman" w:cs="Times New Roman"/>
              <w:bCs/>
              <w:sz w:val="24"/>
              <w:szCs w:val="24"/>
            </w:rPr>
          </w:rPrChange>
        </w:rPr>
        <w:t xml:space="preserve"> Foundation, Research Foundation for Opto-Science and Technology, Ichiro Kanehara Foundation, Kato Memorial Bioscience Foundation, Japan Foundation for Applied Enzymology, </w:t>
      </w:r>
      <w:proofErr w:type="spellStart"/>
      <w:r w:rsidRPr="00893D75">
        <w:rPr>
          <w:rFonts w:ascii="Times New Roman" w:hAnsi="Times New Roman" w:cs="Times New Roman"/>
          <w:bCs/>
          <w:sz w:val="24"/>
          <w:szCs w:val="24"/>
          <w:rPrChange w:id="456" w:author="Pablo Ismael Vergara Garcia" w:date="2020-06-30T16:34:00Z">
            <w:rPr>
              <w:rFonts w:ascii="Times New Roman" w:hAnsi="Times New Roman" w:cs="Times New Roman"/>
              <w:bCs/>
              <w:sz w:val="24"/>
              <w:szCs w:val="24"/>
            </w:rPr>
          </w:rPrChange>
        </w:rPr>
        <w:t>Senshin</w:t>
      </w:r>
      <w:proofErr w:type="spellEnd"/>
      <w:r w:rsidRPr="00893D75">
        <w:rPr>
          <w:rFonts w:ascii="Times New Roman" w:hAnsi="Times New Roman" w:cs="Times New Roman"/>
          <w:bCs/>
          <w:sz w:val="24"/>
          <w:szCs w:val="24"/>
          <w:rPrChange w:id="457" w:author="Pablo Ismael Vergara Garcia" w:date="2020-06-30T16:34:00Z">
            <w:rPr>
              <w:rFonts w:ascii="Times New Roman" w:hAnsi="Times New Roman" w:cs="Times New Roman"/>
              <w:bCs/>
              <w:sz w:val="24"/>
              <w:szCs w:val="24"/>
            </w:rPr>
          </w:rPrChange>
        </w:rPr>
        <w:t xml:space="preserve"> Medical Research Foundation, Life Science Foundation of Japan, Uehara Memorial Foundation, Brain Science Foundation, Kowa Life Science Foundation, </w:t>
      </w:r>
      <w:proofErr w:type="spellStart"/>
      <w:r w:rsidRPr="00893D75">
        <w:rPr>
          <w:rFonts w:ascii="Times New Roman" w:hAnsi="Times New Roman" w:cs="Times New Roman"/>
          <w:bCs/>
          <w:sz w:val="24"/>
          <w:szCs w:val="24"/>
          <w:rPrChange w:id="458" w:author="Pablo Ismael Vergara Garcia" w:date="2020-06-30T16:34:00Z">
            <w:rPr>
              <w:rFonts w:ascii="Times New Roman" w:hAnsi="Times New Roman" w:cs="Times New Roman"/>
              <w:bCs/>
              <w:sz w:val="24"/>
              <w:szCs w:val="24"/>
            </w:rPr>
          </w:rPrChange>
        </w:rPr>
        <w:t>Inamori</w:t>
      </w:r>
      <w:proofErr w:type="spellEnd"/>
      <w:r w:rsidRPr="00893D75">
        <w:rPr>
          <w:rFonts w:ascii="Times New Roman" w:hAnsi="Times New Roman" w:cs="Times New Roman"/>
          <w:bCs/>
          <w:sz w:val="24"/>
          <w:szCs w:val="24"/>
          <w:rPrChange w:id="459" w:author="Pablo Ismael Vergara Garcia" w:date="2020-06-30T16:34:00Z">
            <w:rPr>
              <w:rFonts w:ascii="Times New Roman" w:hAnsi="Times New Roman" w:cs="Times New Roman"/>
              <w:bCs/>
              <w:sz w:val="24"/>
              <w:szCs w:val="24"/>
            </w:rPr>
          </w:rPrChange>
        </w:rPr>
        <w:t xml:space="preserve"> Research Grants Program, and GSK Japan to M.S.; JSPS KAKENHI grants #25000015 and 18H04012 to M. KAN.; Tokyo Biochemical Research Foundation and JSPS FPD to S.SR.; JSPS FPD to D.K.</w:t>
      </w:r>
    </w:p>
    <w:p w14:paraId="0D413114" w14:textId="77777777" w:rsidR="00377B67" w:rsidRPr="0032715B" w:rsidRDefault="00377B67" w:rsidP="009D3926">
      <w:pPr>
        <w:spacing w:line="240" w:lineRule="auto"/>
        <w:jc w:val="both"/>
        <w:rPr>
          <w:rFonts w:ascii="Times New Roman" w:hAnsi="Times New Roman" w:cs="Times New Roman"/>
          <w:b/>
          <w:sz w:val="24"/>
          <w:szCs w:val="24"/>
        </w:rPr>
      </w:pPr>
    </w:p>
    <w:p w14:paraId="5C9EA8D2" w14:textId="65DB388D" w:rsidR="00AB441D" w:rsidRPr="0032715B" w:rsidRDefault="00AB441D"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 xml:space="preserve">AUTHOR CONTRIBUTIONS </w:t>
      </w:r>
    </w:p>
    <w:p w14:paraId="572FBFD4" w14:textId="0A7FEA1A" w:rsidR="00AB441D" w:rsidRPr="0039566F" w:rsidRDefault="00895EAC" w:rsidP="00895EAC">
      <w:pPr>
        <w:spacing w:line="240" w:lineRule="auto"/>
        <w:jc w:val="both"/>
        <w:rPr>
          <w:rFonts w:ascii="Times New Roman" w:hAnsi="Times New Roman" w:cs="Times New Roman"/>
          <w:bCs/>
          <w:sz w:val="24"/>
          <w:szCs w:val="24"/>
        </w:rPr>
      </w:pPr>
      <w:r w:rsidRPr="00895EAC">
        <w:rPr>
          <w:rFonts w:ascii="Times New Roman" w:hAnsi="Times New Roman" w:cs="Times New Roman"/>
          <w:bCs/>
          <w:sz w:val="24"/>
          <w:szCs w:val="24"/>
        </w:rPr>
        <w:t xml:space="preserve">Conceptualization, </w:t>
      </w:r>
      <w:r w:rsidR="00F728F1">
        <w:rPr>
          <w:rFonts w:ascii="Times New Roman" w:hAnsi="Times New Roman" w:cs="Times New Roman"/>
          <w:bCs/>
          <w:sz w:val="24"/>
          <w:szCs w:val="24"/>
        </w:rPr>
        <w:t xml:space="preserve">Y.S. </w:t>
      </w:r>
      <w:r w:rsidR="00931A92">
        <w:rPr>
          <w:rFonts w:ascii="Times New Roman" w:hAnsi="Times New Roman" w:cs="Times New Roman"/>
          <w:bCs/>
          <w:sz w:val="24"/>
          <w:szCs w:val="24"/>
        </w:rPr>
        <w:t>M.K., and M.S.</w:t>
      </w:r>
      <w:r w:rsidRPr="00895EAC">
        <w:rPr>
          <w:rFonts w:ascii="Times New Roman" w:hAnsi="Times New Roman" w:cs="Times New Roman"/>
          <w:bCs/>
          <w:sz w:val="24"/>
          <w:szCs w:val="24"/>
        </w:rPr>
        <w:t xml:space="preserve">; Methodology, </w:t>
      </w:r>
      <w:r w:rsidR="00F728F1">
        <w:rPr>
          <w:rFonts w:ascii="Times New Roman" w:hAnsi="Times New Roman" w:cs="Times New Roman"/>
          <w:bCs/>
          <w:sz w:val="24"/>
          <w:szCs w:val="24"/>
        </w:rPr>
        <w:t xml:space="preserve">A.C.-R., Y.S. </w:t>
      </w:r>
      <w:r w:rsidRPr="00895EAC">
        <w:rPr>
          <w:rFonts w:ascii="Times New Roman" w:hAnsi="Times New Roman" w:cs="Times New Roman"/>
          <w:bCs/>
          <w:sz w:val="24"/>
          <w:szCs w:val="24"/>
        </w:rPr>
        <w:t>D.K., I.K., P.V., S.</w:t>
      </w:r>
      <w:r w:rsidR="00F728F1">
        <w:rPr>
          <w:rFonts w:ascii="Times New Roman" w:hAnsi="Times New Roman" w:cs="Times New Roman"/>
          <w:bCs/>
          <w:sz w:val="24"/>
          <w:szCs w:val="24"/>
        </w:rPr>
        <w:t>S.</w:t>
      </w:r>
      <w:r w:rsidRPr="00895EAC">
        <w:rPr>
          <w:rFonts w:ascii="Times New Roman" w:hAnsi="Times New Roman" w:cs="Times New Roman"/>
          <w:bCs/>
          <w:sz w:val="24"/>
          <w:szCs w:val="24"/>
        </w:rPr>
        <w:t xml:space="preserve">, </w:t>
      </w:r>
      <w:r w:rsidR="00F728F1">
        <w:rPr>
          <w:rFonts w:ascii="Times New Roman" w:hAnsi="Times New Roman" w:cs="Times New Roman"/>
          <w:bCs/>
          <w:sz w:val="24"/>
          <w:szCs w:val="24"/>
        </w:rPr>
        <w:t>and M.S.</w:t>
      </w:r>
      <w:r w:rsidRPr="00895EAC">
        <w:rPr>
          <w:rFonts w:ascii="Times New Roman" w:hAnsi="Times New Roman" w:cs="Times New Roman"/>
          <w:bCs/>
          <w:sz w:val="24"/>
          <w:szCs w:val="24"/>
        </w:rPr>
        <w:t xml:space="preserve">; Investigation, </w:t>
      </w:r>
      <w:r w:rsidR="00F728F1">
        <w:rPr>
          <w:rFonts w:ascii="Times New Roman" w:hAnsi="Times New Roman" w:cs="Times New Roman"/>
          <w:bCs/>
          <w:sz w:val="24"/>
          <w:szCs w:val="24"/>
        </w:rPr>
        <w:t xml:space="preserve">A.C.-R., </w:t>
      </w:r>
      <w:r w:rsidRPr="00895EAC">
        <w:rPr>
          <w:rFonts w:ascii="Times New Roman" w:hAnsi="Times New Roman" w:cs="Times New Roman"/>
          <w:bCs/>
          <w:sz w:val="24"/>
          <w:szCs w:val="24"/>
        </w:rPr>
        <w:t xml:space="preserve">D.K., </w:t>
      </w:r>
      <w:r w:rsidR="00931A92">
        <w:rPr>
          <w:rFonts w:ascii="Times New Roman" w:hAnsi="Times New Roman" w:cs="Times New Roman"/>
          <w:bCs/>
          <w:sz w:val="24"/>
          <w:szCs w:val="24"/>
        </w:rPr>
        <w:t xml:space="preserve">Y.S., </w:t>
      </w:r>
      <w:r w:rsidRPr="00895EAC">
        <w:rPr>
          <w:rFonts w:ascii="Times New Roman" w:hAnsi="Times New Roman" w:cs="Times New Roman"/>
          <w:bCs/>
          <w:sz w:val="24"/>
          <w:szCs w:val="24"/>
        </w:rPr>
        <w:t>I.K., S.</w:t>
      </w:r>
      <w:r w:rsidR="00F728F1">
        <w:rPr>
          <w:rFonts w:ascii="Times New Roman" w:hAnsi="Times New Roman" w:cs="Times New Roman"/>
          <w:bCs/>
          <w:sz w:val="24"/>
          <w:szCs w:val="24"/>
        </w:rPr>
        <w:t>S.</w:t>
      </w:r>
      <w:r w:rsidR="00C0325F">
        <w:rPr>
          <w:rFonts w:ascii="Times New Roman" w:hAnsi="Times New Roman" w:cs="Times New Roman"/>
          <w:bCs/>
          <w:sz w:val="24"/>
          <w:szCs w:val="24"/>
        </w:rPr>
        <w:t>, and T.N.</w:t>
      </w:r>
      <w:r w:rsidRPr="00895EAC">
        <w:rPr>
          <w:rFonts w:ascii="Times New Roman" w:hAnsi="Times New Roman" w:cs="Times New Roman"/>
          <w:bCs/>
          <w:sz w:val="24"/>
          <w:szCs w:val="24"/>
        </w:rPr>
        <w:t>; Validation,</w:t>
      </w:r>
      <w:r w:rsidR="00F728F1">
        <w:rPr>
          <w:rFonts w:ascii="Times New Roman" w:hAnsi="Times New Roman" w:cs="Times New Roman"/>
          <w:bCs/>
          <w:sz w:val="24"/>
          <w:szCs w:val="24"/>
        </w:rPr>
        <w:t xml:space="preserve"> A.C.-R, Y.S.</w:t>
      </w:r>
      <w:r w:rsidR="00931A92">
        <w:rPr>
          <w:rFonts w:ascii="Times New Roman" w:hAnsi="Times New Roman" w:cs="Times New Roman"/>
          <w:bCs/>
          <w:sz w:val="24"/>
          <w:szCs w:val="24"/>
        </w:rPr>
        <w:t>,</w:t>
      </w:r>
      <w:r w:rsidR="00F728F1">
        <w:rPr>
          <w:rFonts w:ascii="Times New Roman" w:hAnsi="Times New Roman" w:cs="Times New Roman"/>
          <w:bCs/>
          <w:sz w:val="24"/>
          <w:szCs w:val="24"/>
        </w:rPr>
        <w:t xml:space="preserve"> </w:t>
      </w:r>
      <w:r w:rsidR="00F728F1" w:rsidRPr="00895EAC">
        <w:rPr>
          <w:rFonts w:ascii="Times New Roman" w:hAnsi="Times New Roman" w:cs="Times New Roman"/>
          <w:bCs/>
          <w:sz w:val="24"/>
          <w:szCs w:val="24"/>
        </w:rPr>
        <w:t>D.K., P.V.</w:t>
      </w:r>
      <w:r w:rsidR="00F728F1">
        <w:rPr>
          <w:rFonts w:ascii="Times New Roman" w:hAnsi="Times New Roman" w:cs="Times New Roman"/>
          <w:bCs/>
          <w:sz w:val="24"/>
          <w:szCs w:val="24"/>
        </w:rPr>
        <w:t xml:space="preserve">; </w:t>
      </w:r>
      <w:r w:rsidRPr="00895EAC">
        <w:rPr>
          <w:rFonts w:ascii="Times New Roman" w:hAnsi="Times New Roman" w:cs="Times New Roman"/>
          <w:bCs/>
          <w:sz w:val="24"/>
          <w:szCs w:val="24"/>
        </w:rPr>
        <w:t>Formal Analysis,</w:t>
      </w:r>
      <w:r w:rsidR="00F728F1" w:rsidRPr="00895EAC">
        <w:rPr>
          <w:rFonts w:ascii="Times New Roman" w:hAnsi="Times New Roman" w:cs="Times New Roman"/>
          <w:bCs/>
          <w:sz w:val="24"/>
          <w:szCs w:val="24"/>
        </w:rPr>
        <w:t xml:space="preserve"> </w:t>
      </w:r>
      <w:r w:rsidR="00931A92">
        <w:rPr>
          <w:rFonts w:ascii="Times New Roman" w:hAnsi="Times New Roman" w:cs="Times New Roman"/>
          <w:bCs/>
          <w:sz w:val="24"/>
          <w:szCs w:val="24"/>
        </w:rPr>
        <w:t xml:space="preserve">Y.S., </w:t>
      </w:r>
      <w:r w:rsidR="00F728F1">
        <w:rPr>
          <w:rFonts w:ascii="Times New Roman" w:hAnsi="Times New Roman" w:cs="Times New Roman"/>
          <w:bCs/>
          <w:sz w:val="24"/>
          <w:szCs w:val="24"/>
        </w:rPr>
        <w:t>A.C.-R., and</w:t>
      </w:r>
      <w:r w:rsidRPr="00895EAC">
        <w:rPr>
          <w:rFonts w:ascii="Times New Roman" w:hAnsi="Times New Roman" w:cs="Times New Roman"/>
          <w:bCs/>
          <w:sz w:val="24"/>
          <w:szCs w:val="24"/>
        </w:rPr>
        <w:t xml:space="preserve"> P.V.</w:t>
      </w:r>
      <w:r w:rsidR="00F728F1">
        <w:rPr>
          <w:rFonts w:ascii="Times New Roman" w:hAnsi="Times New Roman" w:cs="Times New Roman"/>
          <w:bCs/>
          <w:sz w:val="24"/>
          <w:szCs w:val="24"/>
        </w:rPr>
        <w:t xml:space="preserve">; </w:t>
      </w:r>
      <w:r w:rsidRPr="00895EAC">
        <w:rPr>
          <w:rFonts w:ascii="Times New Roman" w:hAnsi="Times New Roman" w:cs="Times New Roman"/>
          <w:bCs/>
          <w:sz w:val="24"/>
          <w:szCs w:val="24"/>
        </w:rPr>
        <w:t xml:space="preserve">Data Curation, </w:t>
      </w:r>
      <w:r w:rsidR="00F728F1">
        <w:rPr>
          <w:rFonts w:ascii="Times New Roman" w:hAnsi="Times New Roman" w:cs="Times New Roman"/>
          <w:bCs/>
          <w:sz w:val="24"/>
          <w:szCs w:val="24"/>
        </w:rPr>
        <w:t>A. C.-R., Y.S. P.V.,</w:t>
      </w:r>
      <w:r w:rsidRPr="00895EAC">
        <w:rPr>
          <w:rFonts w:ascii="Times New Roman" w:hAnsi="Times New Roman" w:cs="Times New Roman"/>
          <w:bCs/>
          <w:sz w:val="24"/>
          <w:szCs w:val="24"/>
        </w:rPr>
        <w:t xml:space="preserve"> and M.S.; Writing – Original Draft, </w:t>
      </w:r>
      <w:r w:rsidR="00F728F1">
        <w:rPr>
          <w:rFonts w:ascii="Times New Roman" w:hAnsi="Times New Roman" w:cs="Times New Roman"/>
          <w:bCs/>
          <w:sz w:val="24"/>
          <w:szCs w:val="24"/>
        </w:rPr>
        <w:t>Y.S.</w:t>
      </w:r>
      <w:r w:rsidR="00B34520">
        <w:rPr>
          <w:rFonts w:ascii="Times New Roman" w:hAnsi="Times New Roman" w:cs="Times New Roman"/>
          <w:bCs/>
          <w:sz w:val="24"/>
          <w:szCs w:val="24"/>
        </w:rPr>
        <w:t xml:space="preserve">; </w:t>
      </w:r>
      <w:r w:rsidRPr="00895EAC">
        <w:rPr>
          <w:rFonts w:ascii="Times New Roman" w:hAnsi="Times New Roman" w:cs="Times New Roman"/>
          <w:bCs/>
          <w:sz w:val="24"/>
          <w:szCs w:val="24"/>
        </w:rPr>
        <w:t>Writing – Review</w:t>
      </w:r>
      <w:r w:rsidR="00B34520">
        <w:rPr>
          <w:rFonts w:ascii="Times New Roman" w:hAnsi="Times New Roman" w:cs="Times New Roman"/>
          <w:bCs/>
          <w:sz w:val="24"/>
          <w:szCs w:val="24"/>
        </w:rPr>
        <w:t xml:space="preserve"> &amp; Editing, Y.S., </w:t>
      </w:r>
      <w:r w:rsidR="00C0325F">
        <w:rPr>
          <w:rFonts w:ascii="Times New Roman" w:hAnsi="Times New Roman" w:cs="Times New Roman"/>
          <w:bCs/>
          <w:sz w:val="24"/>
          <w:szCs w:val="24"/>
        </w:rPr>
        <w:t xml:space="preserve">D.K., </w:t>
      </w:r>
      <w:r w:rsidR="00B34520">
        <w:rPr>
          <w:rFonts w:ascii="Times New Roman" w:hAnsi="Times New Roman" w:cs="Times New Roman"/>
          <w:bCs/>
          <w:sz w:val="24"/>
          <w:szCs w:val="24"/>
        </w:rPr>
        <w:t>A.C.-R,</w:t>
      </w:r>
      <w:r w:rsidR="00C0325F">
        <w:rPr>
          <w:rFonts w:ascii="Times New Roman" w:hAnsi="Times New Roman" w:cs="Times New Roman"/>
          <w:bCs/>
          <w:sz w:val="24"/>
          <w:szCs w:val="24"/>
        </w:rPr>
        <w:t xml:space="preserve"> P.V.,</w:t>
      </w:r>
      <w:r w:rsidR="00B34520">
        <w:rPr>
          <w:rFonts w:ascii="Times New Roman" w:hAnsi="Times New Roman" w:cs="Times New Roman"/>
          <w:bCs/>
          <w:sz w:val="24"/>
          <w:szCs w:val="24"/>
        </w:rPr>
        <w:t xml:space="preserve"> M.S., and M.K.</w:t>
      </w:r>
      <w:r w:rsidRPr="00895EAC">
        <w:rPr>
          <w:rFonts w:ascii="Times New Roman" w:hAnsi="Times New Roman" w:cs="Times New Roman"/>
          <w:bCs/>
          <w:sz w:val="24"/>
          <w:szCs w:val="24"/>
        </w:rPr>
        <w:t>; Funding Acquisition, M.S.,</w:t>
      </w:r>
      <w:r w:rsidR="00B34520">
        <w:rPr>
          <w:rFonts w:ascii="Times New Roman" w:hAnsi="Times New Roman" w:cs="Times New Roman"/>
          <w:bCs/>
          <w:sz w:val="24"/>
          <w:szCs w:val="24"/>
        </w:rPr>
        <w:t xml:space="preserve"> M.K., and Y.S.</w:t>
      </w:r>
      <w:r w:rsidR="00931A92">
        <w:rPr>
          <w:rFonts w:ascii="Times New Roman" w:hAnsi="Times New Roman" w:cs="Times New Roman"/>
          <w:bCs/>
          <w:sz w:val="24"/>
          <w:szCs w:val="24"/>
        </w:rPr>
        <w:t>;</w:t>
      </w:r>
      <w:r w:rsidRPr="00895EAC">
        <w:rPr>
          <w:rFonts w:ascii="Times New Roman" w:hAnsi="Times New Roman" w:cs="Times New Roman"/>
          <w:bCs/>
          <w:sz w:val="24"/>
          <w:szCs w:val="24"/>
        </w:rPr>
        <w:t xml:space="preserve"> Resources, </w:t>
      </w:r>
      <w:r w:rsidR="00B34520">
        <w:rPr>
          <w:rFonts w:ascii="Times New Roman" w:hAnsi="Times New Roman" w:cs="Times New Roman"/>
          <w:bCs/>
          <w:sz w:val="24"/>
          <w:szCs w:val="24"/>
        </w:rPr>
        <w:t xml:space="preserve">M.K., </w:t>
      </w:r>
      <w:r w:rsidRPr="00895EAC">
        <w:rPr>
          <w:rFonts w:ascii="Times New Roman" w:hAnsi="Times New Roman" w:cs="Times New Roman"/>
          <w:bCs/>
          <w:sz w:val="24"/>
          <w:szCs w:val="24"/>
        </w:rPr>
        <w:t xml:space="preserve">M.S., T.S.; Supervision, </w:t>
      </w:r>
      <w:r w:rsidR="00B34520">
        <w:rPr>
          <w:rFonts w:ascii="Times New Roman" w:hAnsi="Times New Roman" w:cs="Times New Roman"/>
          <w:bCs/>
          <w:sz w:val="24"/>
          <w:szCs w:val="24"/>
        </w:rPr>
        <w:t xml:space="preserve">M.K. and </w:t>
      </w:r>
      <w:r w:rsidRPr="00895EAC">
        <w:rPr>
          <w:rFonts w:ascii="Times New Roman" w:hAnsi="Times New Roman" w:cs="Times New Roman"/>
          <w:bCs/>
          <w:sz w:val="24"/>
          <w:szCs w:val="24"/>
        </w:rPr>
        <w:t>M.S.</w:t>
      </w:r>
      <w:r w:rsidR="00B34520">
        <w:rPr>
          <w:rFonts w:ascii="Times New Roman" w:hAnsi="Times New Roman" w:cs="Times New Roman"/>
          <w:bCs/>
          <w:sz w:val="24"/>
          <w:szCs w:val="24"/>
        </w:rPr>
        <w:t xml:space="preserve">; </w:t>
      </w:r>
      <w:r w:rsidRPr="00895EAC">
        <w:rPr>
          <w:rFonts w:ascii="Times New Roman" w:hAnsi="Times New Roman" w:cs="Times New Roman"/>
          <w:bCs/>
          <w:sz w:val="24"/>
          <w:szCs w:val="24"/>
        </w:rPr>
        <w:t xml:space="preserve">Project Administration, </w:t>
      </w:r>
      <w:r w:rsidR="00B34520">
        <w:rPr>
          <w:rFonts w:ascii="Times New Roman" w:hAnsi="Times New Roman" w:cs="Times New Roman"/>
          <w:bCs/>
          <w:sz w:val="24"/>
          <w:szCs w:val="24"/>
        </w:rPr>
        <w:t xml:space="preserve">Y.S., </w:t>
      </w:r>
      <w:r w:rsidRPr="00895EAC">
        <w:rPr>
          <w:rFonts w:ascii="Times New Roman" w:hAnsi="Times New Roman" w:cs="Times New Roman"/>
          <w:bCs/>
          <w:sz w:val="24"/>
          <w:szCs w:val="24"/>
        </w:rPr>
        <w:t>M.S.</w:t>
      </w:r>
      <w:r w:rsidR="00B34520">
        <w:rPr>
          <w:rFonts w:ascii="Times New Roman" w:hAnsi="Times New Roman" w:cs="Times New Roman"/>
          <w:bCs/>
          <w:sz w:val="24"/>
          <w:szCs w:val="24"/>
        </w:rPr>
        <w:t>, and M.K.</w:t>
      </w:r>
      <w:r w:rsidRPr="00895EAC">
        <w:rPr>
          <w:rFonts w:ascii="Times New Roman" w:hAnsi="Times New Roman" w:cs="Times New Roman"/>
          <w:bCs/>
          <w:sz w:val="24"/>
          <w:szCs w:val="24"/>
        </w:rPr>
        <w:t xml:space="preserve"> All authors discussed</w:t>
      </w:r>
      <w:r w:rsidR="00B34520">
        <w:rPr>
          <w:rFonts w:ascii="Times New Roman" w:hAnsi="Times New Roman" w:cs="Times New Roman" w:hint="eastAsia"/>
          <w:bCs/>
          <w:sz w:val="24"/>
          <w:szCs w:val="24"/>
        </w:rPr>
        <w:t xml:space="preserve"> </w:t>
      </w:r>
      <w:r w:rsidRPr="00895EAC">
        <w:rPr>
          <w:rFonts w:ascii="Times New Roman" w:hAnsi="Times New Roman" w:cs="Times New Roman"/>
          <w:bCs/>
          <w:sz w:val="24"/>
          <w:szCs w:val="24"/>
        </w:rPr>
        <w:t>and approved the manuscript.</w:t>
      </w:r>
    </w:p>
    <w:p w14:paraId="4C54A217" w14:textId="77777777" w:rsidR="00377B67" w:rsidRDefault="00377B67" w:rsidP="009D3926">
      <w:pPr>
        <w:spacing w:line="240" w:lineRule="auto"/>
        <w:jc w:val="both"/>
        <w:rPr>
          <w:rFonts w:ascii="Times New Roman" w:hAnsi="Times New Roman" w:cs="Times New Roman"/>
          <w:b/>
          <w:sz w:val="24"/>
          <w:szCs w:val="24"/>
        </w:rPr>
      </w:pPr>
    </w:p>
    <w:p w14:paraId="5292DAFC" w14:textId="49FC31B5" w:rsidR="00AB441D" w:rsidRPr="0032715B" w:rsidRDefault="00AB441D"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DECLARATION OF INTERESTS</w:t>
      </w:r>
    </w:p>
    <w:p w14:paraId="66569746" w14:textId="2FD64405" w:rsidR="00AB441D" w:rsidRPr="0032715B" w:rsidRDefault="00F93805" w:rsidP="009D3926">
      <w:pPr>
        <w:spacing w:line="240" w:lineRule="auto"/>
        <w:jc w:val="both"/>
        <w:rPr>
          <w:rFonts w:ascii="Times New Roman" w:hAnsi="Times New Roman" w:cs="Times New Roman"/>
          <w:b/>
          <w:sz w:val="24"/>
          <w:szCs w:val="24"/>
        </w:rPr>
      </w:pPr>
      <w:r w:rsidRPr="00F93805">
        <w:rPr>
          <w:rFonts w:ascii="Times New Roman" w:hAnsi="Times New Roman" w:cs="Times New Roman"/>
          <w:bCs/>
          <w:sz w:val="24"/>
          <w:szCs w:val="24"/>
        </w:rPr>
        <w:t>The authors declare no competing interests.</w:t>
      </w:r>
    </w:p>
    <w:p w14:paraId="6B0BC7F0" w14:textId="77777777" w:rsidR="00F93805" w:rsidRDefault="00F93805" w:rsidP="009D3926">
      <w:pPr>
        <w:spacing w:line="240" w:lineRule="auto"/>
        <w:jc w:val="both"/>
        <w:rPr>
          <w:rFonts w:ascii="Times New Roman" w:hAnsi="Times New Roman" w:cs="Times New Roman"/>
          <w:b/>
          <w:sz w:val="24"/>
          <w:szCs w:val="24"/>
        </w:rPr>
      </w:pPr>
    </w:p>
    <w:p w14:paraId="22F639C3" w14:textId="481F3F93" w:rsidR="00AB441D" w:rsidRPr="0032715B" w:rsidRDefault="00AB441D"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 xml:space="preserve">REFERENCES </w:t>
      </w:r>
      <w:r w:rsidRPr="0032715B">
        <w:rPr>
          <w:rFonts w:ascii="Times New Roman" w:hAnsi="Times New Roman" w:cs="Times New Roman"/>
          <w:sz w:val="24"/>
          <w:szCs w:val="24"/>
          <w:highlight w:val="yellow"/>
        </w:rPr>
        <w:t>(LATER)</w:t>
      </w:r>
    </w:p>
    <w:p w14:paraId="50F07339" w14:textId="77777777" w:rsidR="00AB441D" w:rsidRPr="0032715B" w:rsidRDefault="00AB441D" w:rsidP="009D3926">
      <w:pPr>
        <w:spacing w:line="240" w:lineRule="auto"/>
        <w:jc w:val="both"/>
        <w:rPr>
          <w:rFonts w:ascii="Times New Roman" w:hAnsi="Times New Roman" w:cs="Times New Roman"/>
          <w:bCs/>
          <w:sz w:val="24"/>
          <w:szCs w:val="24"/>
        </w:rPr>
      </w:pPr>
      <w:r w:rsidRPr="0032715B">
        <w:rPr>
          <w:rFonts w:ascii="Times New Roman" w:hAnsi="Times New Roman" w:cs="Times New Roman"/>
          <w:bCs/>
          <w:sz w:val="24"/>
          <w:szCs w:val="24"/>
        </w:rPr>
        <w:t>List References alphabetically here; include the author list, year, article title, journal abbreviation, volume, and page range. Use the Harvard format for reference citations in the text (e.g.  Smith et al., 2009).</w:t>
      </w:r>
    </w:p>
    <w:p w14:paraId="33452461" w14:textId="77777777" w:rsidR="00AB441D" w:rsidRPr="0032715B" w:rsidRDefault="00AB441D" w:rsidP="009D3926">
      <w:pPr>
        <w:spacing w:line="240" w:lineRule="auto"/>
        <w:jc w:val="both"/>
        <w:rPr>
          <w:rFonts w:ascii="Times New Roman" w:hAnsi="Times New Roman" w:cs="Times New Roman"/>
          <w:b/>
          <w:sz w:val="24"/>
          <w:szCs w:val="24"/>
        </w:rPr>
      </w:pPr>
    </w:p>
    <w:p w14:paraId="476B74DA" w14:textId="59107ABA" w:rsidR="00AB441D" w:rsidRPr="0032715B" w:rsidRDefault="00AB441D" w:rsidP="009D3926">
      <w:pPr>
        <w:spacing w:line="240" w:lineRule="auto"/>
        <w:jc w:val="both"/>
        <w:rPr>
          <w:rFonts w:ascii="Times New Roman" w:hAnsi="Times New Roman" w:cs="Times New Roman"/>
          <w:b/>
          <w:sz w:val="24"/>
          <w:szCs w:val="24"/>
        </w:rPr>
      </w:pPr>
      <w:r w:rsidRPr="0032715B">
        <w:rPr>
          <w:rFonts w:ascii="Times New Roman" w:hAnsi="Times New Roman" w:cs="Times New Roman"/>
          <w:b/>
          <w:sz w:val="24"/>
          <w:szCs w:val="24"/>
        </w:rPr>
        <w:t xml:space="preserve">FIGURE LEGENDS </w:t>
      </w:r>
      <w:r w:rsidRPr="0032715B">
        <w:rPr>
          <w:rFonts w:ascii="Times New Roman" w:hAnsi="Times New Roman" w:cs="Times New Roman"/>
          <w:sz w:val="24"/>
          <w:szCs w:val="24"/>
          <w:highlight w:val="yellow"/>
        </w:rPr>
        <w:t>(LATER)</w:t>
      </w:r>
    </w:p>
    <w:p w14:paraId="31F4974E" w14:textId="75FCFDA1" w:rsidR="00AB441D" w:rsidRPr="0032715B" w:rsidRDefault="00AB441D" w:rsidP="009D3926">
      <w:pPr>
        <w:spacing w:line="240" w:lineRule="auto"/>
        <w:jc w:val="both"/>
        <w:rPr>
          <w:rFonts w:ascii="Times New Roman" w:hAnsi="Times New Roman" w:cs="Times New Roman"/>
          <w:bCs/>
          <w:sz w:val="24"/>
          <w:szCs w:val="24"/>
        </w:rPr>
      </w:pPr>
      <w:r w:rsidRPr="0032715B">
        <w:rPr>
          <w:rFonts w:ascii="Times New Roman" w:hAnsi="Times New Roman" w:cs="Times New Roman"/>
          <w:bCs/>
          <w:sz w:val="24"/>
          <w:szCs w:val="24"/>
        </w:rPr>
        <w:t>Figure 1: [Include a clear and concise figure legend for each figure.]</w:t>
      </w:r>
    </w:p>
    <w:p w14:paraId="2BD6322A" w14:textId="510633C5" w:rsidR="00AB441D" w:rsidRPr="0032715B" w:rsidRDefault="00AB441D" w:rsidP="009D3926">
      <w:pPr>
        <w:spacing w:line="240" w:lineRule="auto"/>
        <w:jc w:val="both"/>
        <w:rPr>
          <w:rFonts w:ascii="Times New Roman" w:hAnsi="Times New Roman" w:cs="Times New Roman"/>
          <w:bCs/>
          <w:sz w:val="24"/>
          <w:szCs w:val="24"/>
        </w:rPr>
      </w:pPr>
      <w:r w:rsidRPr="0032715B">
        <w:rPr>
          <w:rFonts w:ascii="Times New Roman" w:hAnsi="Times New Roman" w:cs="Times New Roman"/>
          <w:bCs/>
          <w:sz w:val="24"/>
          <w:szCs w:val="24"/>
        </w:rPr>
        <w:t>Table 1: [Include a clear and concise figure legend for each table.]</w:t>
      </w:r>
    </w:p>
    <w:p w14:paraId="534F3D73" w14:textId="77777777" w:rsidR="00AB441D" w:rsidRPr="0032715B" w:rsidRDefault="00AB441D" w:rsidP="009D3926">
      <w:pPr>
        <w:spacing w:line="240" w:lineRule="auto"/>
        <w:jc w:val="both"/>
        <w:rPr>
          <w:rFonts w:ascii="Times New Roman" w:hAnsi="Times New Roman" w:cs="Times New Roman"/>
          <w:bCs/>
          <w:sz w:val="24"/>
          <w:szCs w:val="24"/>
        </w:rPr>
      </w:pPr>
      <w:r w:rsidRPr="0032715B">
        <w:rPr>
          <w:rFonts w:ascii="Times New Roman" w:hAnsi="Times New Roman" w:cs="Times New Roman"/>
          <w:bCs/>
          <w:sz w:val="24"/>
          <w:szCs w:val="24"/>
        </w:rPr>
        <w:t>Video 1: [Include a clear and concise figure legend for each video. If possible, mention the relevant step.]</w:t>
      </w:r>
    </w:p>
    <w:p w14:paraId="21F55236" w14:textId="77777777" w:rsidR="00AB441D" w:rsidRPr="0032715B" w:rsidRDefault="00AB441D" w:rsidP="0032715B">
      <w:pPr>
        <w:spacing w:line="480" w:lineRule="auto"/>
        <w:jc w:val="both"/>
        <w:rPr>
          <w:rFonts w:ascii="Times New Roman" w:hAnsi="Times New Roman" w:cs="Times New Roman"/>
          <w:b/>
          <w:sz w:val="24"/>
          <w:szCs w:val="24"/>
        </w:rPr>
      </w:pPr>
    </w:p>
    <w:p w14:paraId="1DBF79D7" w14:textId="77777777" w:rsidR="00AB441D" w:rsidRDefault="00AB441D">
      <w:pPr>
        <w:jc w:val="both"/>
        <w:rPr>
          <w:b/>
        </w:rPr>
      </w:pPr>
    </w:p>
    <w:sectPr w:rsidR="00AB441D" w:rsidSect="0039566F">
      <w:pgSz w:w="12240" w:h="15840"/>
      <w:pgMar w:top="1985" w:right="1701" w:bottom="1701" w:left="1701"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kaguchi Masanori" w:date="2020-06-20T14:01:00Z" w:initials="SM">
    <w:p w14:paraId="52AFA1CD" w14:textId="545C8FFA" w:rsidR="00E57ACF" w:rsidRDefault="00E57ACF">
      <w:pPr>
        <w:pStyle w:val="CommentText"/>
      </w:pPr>
      <w:r>
        <w:rPr>
          <w:rStyle w:val="CommentReference"/>
        </w:rPr>
        <w:annotationRef/>
      </w:r>
      <w:r>
        <w:rPr>
          <w:rFonts w:hint="eastAsia"/>
        </w:rPr>
        <w:t>T</w:t>
      </w:r>
      <w:r>
        <w:t xml:space="preserve">his coauthor is now included to state an </w:t>
      </w:r>
      <w:r>
        <w:rPr>
          <w:rFonts w:hint="eastAsia"/>
        </w:rPr>
        <w:t xml:space="preserve">unpublished results of </w:t>
      </w:r>
      <w:r>
        <w:t xml:space="preserve">the successful transgene expression in ABNs using AAV2retro and the failure of GCaMP6 expression in ABNs using </w:t>
      </w:r>
      <w:proofErr w:type="gramStart"/>
      <w:r>
        <w:t>nestin:Ai</w:t>
      </w:r>
      <w:proofErr w:type="gramEnd"/>
      <w:r>
        <w:t>96 and nestin:RCL-tTA:TRE-LSL-GCaMP6s.</w:t>
      </w:r>
    </w:p>
  </w:comment>
  <w:comment w:id="1" w:author="坂口昌徳" w:date="2020-06-25T18:32:00Z" w:initials="坂口昌徳">
    <w:p w14:paraId="3AE7EC27" w14:textId="672B33B8" w:rsidR="00E57ACF" w:rsidRDefault="00E57ACF">
      <w:pPr>
        <w:pStyle w:val="CommentText"/>
      </w:pPr>
      <w:r>
        <w:rPr>
          <w:rStyle w:val="CommentReference"/>
        </w:rPr>
        <w:annotationRef/>
      </w:r>
      <w:r>
        <w:rPr>
          <w:rFonts w:hint="eastAsia"/>
        </w:rPr>
        <w:t>This coauthor contributes t</w:t>
      </w:r>
      <w:r>
        <w:t>o maintain the entire mouse colony for this paper in Sakaguchi lab side.</w:t>
      </w:r>
    </w:p>
  </w:comment>
  <w:comment w:id="2" w:author="Sakaguchi Masanori" w:date="2020-06-20T14:10:00Z" w:initials="SM">
    <w:p w14:paraId="6ED1328D" w14:textId="29FF2F99" w:rsidR="00E57ACF" w:rsidRDefault="00E57ACF">
      <w:pPr>
        <w:pStyle w:val="CommentText"/>
      </w:pPr>
      <w:r>
        <w:rPr>
          <w:rStyle w:val="CommentReference"/>
        </w:rPr>
        <w:annotationRef/>
      </w:r>
      <w:r>
        <w:rPr>
          <w:rFonts w:hint="eastAsia"/>
        </w:rPr>
        <w:t>I</w:t>
      </w:r>
      <w:r>
        <w:t xml:space="preserve"> think somehow this should be mentioned because 1. large amount of readers study it and 2. we </w:t>
      </w:r>
      <w:proofErr w:type="gramStart"/>
      <w:r>
        <w:t>have to</w:t>
      </w:r>
      <w:proofErr w:type="gramEnd"/>
      <w:r>
        <w:t xml:space="preserve"> honor contributions of Rene Hen’s group to decipher the function of </w:t>
      </w:r>
      <w:proofErr w:type="spellStart"/>
      <w:r>
        <w:t>abGCs</w:t>
      </w:r>
      <w:proofErr w:type="spellEnd"/>
      <w:r>
        <w:t xml:space="preserve">. </w:t>
      </w:r>
    </w:p>
  </w:comment>
  <w:comment w:id="3" w:author="Sakaguchi Masanori" w:date="2020-06-20T14:18:00Z" w:initials="SM">
    <w:p w14:paraId="53E44196" w14:textId="45BFDDDE" w:rsidR="00E57ACF" w:rsidRDefault="00E57ACF">
      <w:pPr>
        <w:pStyle w:val="CommentText"/>
      </w:pPr>
      <w:r>
        <w:rPr>
          <w:rStyle w:val="CommentReference"/>
        </w:rPr>
        <w:annotationRef/>
      </w:r>
      <w:r>
        <w:t>I tried to make it appearing fair.</w:t>
      </w:r>
    </w:p>
  </w:comment>
  <w:comment w:id="4" w:author="Sakaguchi Masanori" w:date="2020-06-20T13:56:00Z" w:initials="SM">
    <w:p w14:paraId="08D5FE35" w14:textId="0E4D7959" w:rsidR="00E57ACF" w:rsidRDefault="00E57ACF">
      <w:pPr>
        <w:pStyle w:val="CommentText"/>
      </w:pPr>
      <w:r>
        <w:rPr>
          <w:rStyle w:val="CommentReference"/>
        </w:rPr>
        <w:annotationRef/>
      </w:r>
      <w:r>
        <w:rPr>
          <w:rFonts w:hint="eastAsia"/>
        </w:rPr>
        <w:t>I</w:t>
      </w:r>
      <w:r>
        <w:t xml:space="preserve"> think the Cre expression is not limited to radial glial-like cells but also more matured progenitor cells in both of the lines written in the previous sentence.</w:t>
      </w:r>
    </w:p>
  </w:comment>
  <w:comment w:id="5" w:author="Sakaguchi Masanori" w:date="2020-06-20T14:24:00Z" w:initials="SM">
    <w:p w14:paraId="334C50CF" w14:textId="57A35C6E" w:rsidR="00E57ACF" w:rsidRDefault="00E57ACF">
      <w:pPr>
        <w:pStyle w:val="CommentText"/>
      </w:pPr>
      <w:r>
        <w:rPr>
          <w:rStyle w:val="CommentReference"/>
        </w:rPr>
        <w:annotationRef/>
      </w:r>
      <w:r>
        <w:t xml:space="preserve">This sentence is potentially inflammatory to the </w:t>
      </w:r>
      <w:proofErr w:type="spellStart"/>
      <w:r>
        <w:t>lenti</w:t>
      </w:r>
      <w:proofErr w:type="spellEnd"/>
      <w:r>
        <w:t xml:space="preserve"> virus users. I recommend to either 1. Cite published results support this notion, or 2. Eliminate this sentence.</w:t>
      </w:r>
    </w:p>
  </w:comment>
  <w:comment w:id="6" w:author="Sakaguchi Masanori" w:date="2020-06-20T14:46:00Z" w:initials="SM">
    <w:p w14:paraId="46B93BA9" w14:textId="47AA068C" w:rsidR="00E57ACF" w:rsidRDefault="00E57ACF">
      <w:pPr>
        <w:pStyle w:val="CommentText"/>
      </w:pPr>
      <w:r>
        <w:rPr>
          <w:rStyle w:val="CommentReference"/>
        </w:rPr>
        <w:annotationRef/>
      </w:r>
      <w:r>
        <w:rPr>
          <w:rFonts w:hint="eastAsia"/>
        </w:rPr>
        <w:t>I</w:t>
      </w:r>
      <w:r>
        <w:t xml:space="preserve"> suggest separating this part into at least three sections or more: 1. Surgery for imaging, 2. Surgery for EEG/EMG, 3. Others. (post-surgery confirmation </w:t>
      </w:r>
      <w:proofErr w:type="spellStart"/>
      <w:r>
        <w:t>etc</w:t>
      </w:r>
      <w:proofErr w:type="spellEnd"/>
      <w:r>
        <w:t>). By doing so, the readers can chose only necessary parts when they do not need, for example, sleep recording.</w:t>
      </w:r>
    </w:p>
  </w:comment>
  <w:comment w:id="7" w:author="Sakaguchi Masanori" w:date="2020-06-20T15:14:00Z" w:initials="SM">
    <w:p w14:paraId="27BADFE7" w14:textId="53373650" w:rsidR="00E57ACF" w:rsidRDefault="00E57ACF">
      <w:pPr>
        <w:pStyle w:val="CommentText"/>
      </w:pPr>
      <w:r>
        <w:rPr>
          <w:rStyle w:val="CommentReference"/>
        </w:rPr>
        <w:annotationRef/>
      </w:r>
      <w:r>
        <w:rPr>
          <w:rFonts w:hint="eastAsia"/>
        </w:rPr>
        <w:t>I</w:t>
      </w:r>
      <w:r>
        <w:t xml:space="preserve">t may be true but I do not see the necessity of stating the increase of GCaMP3. It may be potentially inflammatory if you want to compared Ca-imaging data among groups of different </w:t>
      </w:r>
      <w:proofErr w:type="spellStart"/>
      <w:r>
        <w:t>abGC</w:t>
      </w:r>
      <w:proofErr w:type="spellEnd"/>
      <w:r>
        <w:t xml:space="preserve"> age.</w:t>
      </w:r>
    </w:p>
  </w:comment>
  <w:comment w:id="13" w:author="Pablo Ismael Vergara Garcia" w:date="2020-06-30T19:52:00Z" w:initials="PIVG">
    <w:p w14:paraId="5E6023D3" w14:textId="53F8DF08" w:rsidR="00023B53" w:rsidRDefault="00023B53">
      <w:pPr>
        <w:pStyle w:val="CommentText"/>
      </w:pPr>
      <w:r>
        <w:rPr>
          <w:rStyle w:val="CommentReference"/>
        </w:rPr>
        <w:annotationRef/>
      </w:r>
      <w:r>
        <w:t xml:space="preserve">I didn’t activate the “track changes” option here, because I did too many changes to the structure.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AFA1CD" w15:done="0"/>
  <w15:commentEx w15:paraId="3AE7EC27" w15:done="0"/>
  <w15:commentEx w15:paraId="6ED1328D" w15:done="0"/>
  <w15:commentEx w15:paraId="53E44196" w15:done="0"/>
  <w15:commentEx w15:paraId="08D5FE35" w15:done="0"/>
  <w15:commentEx w15:paraId="334C50CF" w15:done="0"/>
  <w15:commentEx w15:paraId="46B93BA9" w15:done="0"/>
  <w15:commentEx w15:paraId="27BADFE7" w15:done="0"/>
  <w15:commentEx w15:paraId="5E60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89523" w16cex:dateUtc="2020-06-20T05:01:00Z"/>
  <w16cex:commentExtensible w16cex:durableId="2298976E" w16cex:dateUtc="2020-06-20T05:10:00Z"/>
  <w16cex:commentExtensible w16cex:durableId="2298991E" w16cex:dateUtc="2020-06-20T05:18:00Z"/>
  <w16cex:commentExtensible w16cex:durableId="22989407" w16cex:dateUtc="2020-06-20T04:56:00Z"/>
  <w16cex:commentExtensible w16cex:durableId="22989AB2" w16cex:dateUtc="2020-06-20T05:24:00Z"/>
  <w16cex:commentExtensible w16cex:durableId="22989FD3" w16cex:dateUtc="2020-06-20T05:46:00Z"/>
  <w16cex:commentExtensible w16cex:durableId="2298A041" w16cex:dateUtc="2020-06-20T05:48:00Z"/>
  <w16cex:commentExtensible w16cex:durableId="2298A659" w16cex:dateUtc="2020-06-20T06:14:00Z"/>
  <w16cex:commentExtensible w16cex:durableId="2298AA60" w16cex:dateUtc="2020-06-20T06:31:00Z"/>
  <w16cex:commentExtensible w16cex:durableId="2298AB66" w16cex:dateUtc="2020-06-20T06:36:00Z"/>
  <w16cex:commentExtensible w16cex:durableId="2298B438" w16cex:dateUtc="2020-06-20T07:13:00Z"/>
  <w16cex:commentExtensible w16cex:durableId="2298BF6F" w16cex:dateUtc="2020-06-20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AFA1CD" w16cid:durableId="22989523"/>
  <w16cid:commentId w16cid:paraId="3AE7EC27" w16cid:durableId="22A5DA6E"/>
  <w16cid:commentId w16cid:paraId="6ED1328D" w16cid:durableId="2298976E"/>
  <w16cid:commentId w16cid:paraId="53E44196" w16cid:durableId="2298991E"/>
  <w16cid:commentId w16cid:paraId="08D5FE35" w16cid:durableId="22989407"/>
  <w16cid:commentId w16cid:paraId="334C50CF" w16cid:durableId="22989AB2"/>
  <w16cid:commentId w16cid:paraId="46B93BA9" w16cid:durableId="22989FD3"/>
  <w16cid:commentId w16cid:paraId="27BADFE7" w16cid:durableId="2298A659"/>
  <w16cid:commentId w16cid:paraId="5E6023D3" w16cid:durableId="22A61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1A3"/>
    <w:multiLevelType w:val="hybridMultilevel"/>
    <w:tmpl w:val="7A6C1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204A8"/>
    <w:multiLevelType w:val="multilevel"/>
    <w:tmpl w:val="B754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858F4"/>
    <w:multiLevelType w:val="hybridMultilevel"/>
    <w:tmpl w:val="CC66FA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A3617"/>
    <w:multiLevelType w:val="hybridMultilevel"/>
    <w:tmpl w:val="8DB628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795A1A"/>
    <w:multiLevelType w:val="multilevel"/>
    <w:tmpl w:val="777C5EC2"/>
    <w:lvl w:ilvl="0">
      <w:start w:val="35"/>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none"/>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B33D1E"/>
    <w:multiLevelType w:val="multilevel"/>
    <w:tmpl w:val="EDEC0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C1F7A"/>
    <w:multiLevelType w:val="hybridMultilevel"/>
    <w:tmpl w:val="1E76FD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0C50B1"/>
    <w:multiLevelType w:val="hybridMultilevel"/>
    <w:tmpl w:val="B162A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2075B"/>
    <w:multiLevelType w:val="hybridMultilevel"/>
    <w:tmpl w:val="77B4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E241B2"/>
    <w:multiLevelType w:val="hybridMultilevel"/>
    <w:tmpl w:val="F2BE2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C1A3F"/>
    <w:multiLevelType w:val="hybridMultilevel"/>
    <w:tmpl w:val="139A7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56C3F"/>
    <w:multiLevelType w:val="multilevel"/>
    <w:tmpl w:val="89D42E4E"/>
    <w:lvl w:ilvl="0">
      <w:start w:val="35"/>
      <w:numFmt w:val="decimal"/>
      <w:lvlText w:val="%1."/>
      <w:lvlJc w:val="left"/>
      <w:pPr>
        <w:ind w:left="360" w:hanging="360"/>
      </w:pPr>
      <w:rPr>
        <w:rFonts w:hint="default"/>
        <w:b w:val="0"/>
        <w:bCs w:val="0"/>
      </w:rPr>
    </w:lvl>
    <w:lvl w:ilvl="1">
      <w:start w:val="1"/>
      <w:numFmt w:val="lowerLetter"/>
      <w:lvlText w:val="%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C29C0"/>
    <w:multiLevelType w:val="hybridMultilevel"/>
    <w:tmpl w:val="C1404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1275A"/>
    <w:multiLevelType w:val="hybridMultilevel"/>
    <w:tmpl w:val="2BFE34A2"/>
    <w:lvl w:ilvl="0" w:tplc="9E9C62DC">
      <w:start w:val="3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4B23D6"/>
    <w:multiLevelType w:val="multilevel"/>
    <w:tmpl w:val="DDACC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F65221"/>
    <w:multiLevelType w:val="multilevel"/>
    <w:tmpl w:val="ECB223C4"/>
    <w:lvl w:ilvl="0">
      <w:start w:val="35"/>
      <w:numFmt w:val="decimal"/>
      <w:lvlText w:val="%1."/>
      <w:lvlJc w:val="left"/>
      <w:pPr>
        <w:ind w:left="360" w:hanging="360"/>
      </w:pPr>
      <w:rPr>
        <w:rFonts w:hint="default"/>
        <w:b w:val="0"/>
        <w:bCs w:val="0"/>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CDA03D3"/>
    <w:multiLevelType w:val="multilevel"/>
    <w:tmpl w:val="DD801676"/>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none"/>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B70823"/>
    <w:multiLevelType w:val="hybridMultilevel"/>
    <w:tmpl w:val="E4E48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14"/>
  </w:num>
  <w:num w:numId="4">
    <w:abstractNumId w:val="2"/>
  </w:num>
  <w:num w:numId="5">
    <w:abstractNumId w:val="12"/>
  </w:num>
  <w:num w:numId="6">
    <w:abstractNumId w:val="8"/>
  </w:num>
  <w:num w:numId="7">
    <w:abstractNumId w:val="9"/>
  </w:num>
  <w:num w:numId="8">
    <w:abstractNumId w:val="10"/>
  </w:num>
  <w:num w:numId="9">
    <w:abstractNumId w:val="11"/>
  </w:num>
  <w:num w:numId="10">
    <w:abstractNumId w:val="15"/>
  </w:num>
  <w:num w:numId="11">
    <w:abstractNumId w:val="0"/>
  </w:num>
  <w:num w:numId="12">
    <w:abstractNumId w:val="6"/>
  </w:num>
  <w:num w:numId="13">
    <w:abstractNumId w:val="17"/>
  </w:num>
  <w:num w:numId="14">
    <w:abstractNumId w:val="13"/>
  </w:num>
  <w:num w:numId="15">
    <w:abstractNumId w:val="7"/>
  </w:num>
  <w:num w:numId="16">
    <w:abstractNumId w:val="16"/>
  </w:num>
  <w:num w:numId="17">
    <w:abstractNumId w:val="4"/>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kaguchi Masanori">
    <w15:presenceInfo w15:providerId="Windows Live" w15:userId="fac4ec827a3b3699"/>
  </w15:person>
  <w15:person w15:author="坂口昌徳">
    <w15:presenceInfo w15:providerId="None" w15:userId="坂口昌徳"/>
  </w15:person>
  <w15:person w15:author="Pablo Ismael Vergara Garcia">
    <w15:presenceInfo w15:providerId="AD" w15:userId="S::s1736041@u.tsukuba.ac.jp::99252f86-530e-472c-80b9-fcd0f744b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0MDIyMjA2NTc3MjVR0lEKTi0uzszPAykwqQUAC3GEfSwAAAA="/>
  </w:docVars>
  <w:rsids>
    <w:rsidRoot w:val="001133EC"/>
    <w:rsid w:val="00023B53"/>
    <w:rsid w:val="00050973"/>
    <w:rsid w:val="00050D67"/>
    <w:rsid w:val="000516C4"/>
    <w:rsid w:val="000756E3"/>
    <w:rsid w:val="00076BD8"/>
    <w:rsid w:val="00086503"/>
    <w:rsid w:val="000A6D53"/>
    <w:rsid w:val="000C48F2"/>
    <w:rsid w:val="000D3A6D"/>
    <w:rsid w:val="000D6C50"/>
    <w:rsid w:val="000E48CF"/>
    <w:rsid w:val="000E7820"/>
    <w:rsid w:val="000E7C1C"/>
    <w:rsid w:val="00111F6C"/>
    <w:rsid w:val="001133EC"/>
    <w:rsid w:val="001211F7"/>
    <w:rsid w:val="001252E2"/>
    <w:rsid w:val="0012792F"/>
    <w:rsid w:val="00164CC0"/>
    <w:rsid w:val="001A4027"/>
    <w:rsid w:val="001A61E4"/>
    <w:rsid w:val="001C632A"/>
    <w:rsid w:val="001C7353"/>
    <w:rsid w:val="001E7877"/>
    <w:rsid w:val="00223BF4"/>
    <w:rsid w:val="00225EDF"/>
    <w:rsid w:val="00237A0C"/>
    <w:rsid w:val="002635BC"/>
    <w:rsid w:val="00277A89"/>
    <w:rsid w:val="00281994"/>
    <w:rsid w:val="00281CDD"/>
    <w:rsid w:val="00293DE3"/>
    <w:rsid w:val="002E10BC"/>
    <w:rsid w:val="002F0FC3"/>
    <w:rsid w:val="0032254D"/>
    <w:rsid w:val="0032715B"/>
    <w:rsid w:val="003274BC"/>
    <w:rsid w:val="003363AF"/>
    <w:rsid w:val="0034429F"/>
    <w:rsid w:val="00345107"/>
    <w:rsid w:val="0035322E"/>
    <w:rsid w:val="0035671B"/>
    <w:rsid w:val="00377B67"/>
    <w:rsid w:val="0039566F"/>
    <w:rsid w:val="003A5246"/>
    <w:rsid w:val="003A5313"/>
    <w:rsid w:val="003B2F67"/>
    <w:rsid w:val="003D419D"/>
    <w:rsid w:val="003E0A35"/>
    <w:rsid w:val="003F70A1"/>
    <w:rsid w:val="0043378E"/>
    <w:rsid w:val="00435093"/>
    <w:rsid w:val="00435959"/>
    <w:rsid w:val="00447C3A"/>
    <w:rsid w:val="0047467C"/>
    <w:rsid w:val="00476011"/>
    <w:rsid w:val="0048135F"/>
    <w:rsid w:val="00483CBF"/>
    <w:rsid w:val="004B0C6B"/>
    <w:rsid w:val="004B466C"/>
    <w:rsid w:val="004F24C3"/>
    <w:rsid w:val="004F4C1C"/>
    <w:rsid w:val="00506B17"/>
    <w:rsid w:val="0050782E"/>
    <w:rsid w:val="00525E52"/>
    <w:rsid w:val="00534F65"/>
    <w:rsid w:val="00555BE8"/>
    <w:rsid w:val="005620F8"/>
    <w:rsid w:val="00570522"/>
    <w:rsid w:val="00571FCC"/>
    <w:rsid w:val="005872D3"/>
    <w:rsid w:val="005902ED"/>
    <w:rsid w:val="005E4162"/>
    <w:rsid w:val="005F5892"/>
    <w:rsid w:val="00657A62"/>
    <w:rsid w:val="006C799B"/>
    <w:rsid w:val="006F4B41"/>
    <w:rsid w:val="006F5505"/>
    <w:rsid w:val="0070521A"/>
    <w:rsid w:val="00721219"/>
    <w:rsid w:val="00722C8A"/>
    <w:rsid w:val="007329DC"/>
    <w:rsid w:val="007916C1"/>
    <w:rsid w:val="007B0A70"/>
    <w:rsid w:val="00810BD4"/>
    <w:rsid w:val="00864DBB"/>
    <w:rsid w:val="008712FB"/>
    <w:rsid w:val="00875A87"/>
    <w:rsid w:val="00893D75"/>
    <w:rsid w:val="00895EAC"/>
    <w:rsid w:val="008B0E7F"/>
    <w:rsid w:val="008B1EF3"/>
    <w:rsid w:val="008E67C8"/>
    <w:rsid w:val="00931A92"/>
    <w:rsid w:val="00954EF2"/>
    <w:rsid w:val="0095512E"/>
    <w:rsid w:val="0096403A"/>
    <w:rsid w:val="009755FE"/>
    <w:rsid w:val="00980981"/>
    <w:rsid w:val="00985C19"/>
    <w:rsid w:val="009973EC"/>
    <w:rsid w:val="009D1111"/>
    <w:rsid w:val="009D3926"/>
    <w:rsid w:val="009E5F96"/>
    <w:rsid w:val="00A16FEF"/>
    <w:rsid w:val="00A25991"/>
    <w:rsid w:val="00A5378F"/>
    <w:rsid w:val="00A65BF3"/>
    <w:rsid w:val="00A705E6"/>
    <w:rsid w:val="00AB0001"/>
    <w:rsid w:val="00AB441D"/>
    <w:rsid w:val="00AB5D72"/>
    <w:rsid w:val="00AF596F"/>
    <w:rsid w:val="00B04020"/>
    <w:rsid w:val="00B34520"/>
    <w:rsid w:val="00B42671"/>
    <w:rsid w:val="00B61A32"/>
    <w:rsid w:val="00B64B46"/>
    <w:rsid w:val="00B92BE1"/>
    <w:rsid w:val="00BC5563"/>
    <w:rsid w:val="00BE2961"/>
    <w:rsid w:val="00BF4378"/>
    <w:rsid w:val="00C0325F"/>
    <w:rsid w:val="00C06E5F"/>
    <w:rsid w:val="00C10227"/>
    <w:rsid w:val="00C32549"/>
    <w:rsid w:val="00C53552"/>
    <w:rsid w:val="00C84BF4"/>
    <w:rsid w:val="00C94DD6"/>
    <w:rsid w:val="00CA75BF"/>
    <w:rsid w:val="00CB245A"/>
    <w:rsid w:val="00D01C8F"/>
    <w:rsid w:val="00D16DF9"/>
    <w:rsid w:val="00D36096"/>
    <w:rsid w:val="00D43BD7"/>
    <w:rsid w:val="00D63CB7"/>
    <w:rsid w:val="00D64F60"/>
    <w:rsid w:val="00D7546E"/>
    <w:rsid w:val="00D958D2"/>
    <w:rsid w:val="00DE7DDE"/>
    <w:rsid w:val="00E24E5D"/>
    <w:rsid w:val="00E31902"/>
    <w:rsid w:val="00E34903"/>
    <w:rsid w:val="00E43794"/>
    <w:rsid w:val="00E57ACF"/>
    <w:rsid w:val="00E72F96"/>
    <w:rsid w:val="00EA10F9"/>
    <w:rsid w:val="00EB4CF1"/>
    <w:rsid w:val="00EC3B7C"/>
    <w:rsid w:val="00EC3CF6"/>
    <w:rsid w:val="00EC537F"/>
    <w:rsid w:val="00EF22EC"/>
    <w:rsid w:val="00EF4A97"/>
    <w:rsid w:val="00EF654A"/>
    <w:rsid w:val="00F00507"/>
    <w:rsid w:val="00F71918"/>
    <w:rsid w:val="00F728F1"/>
    <w:rsid w:val="00F72B81"/>
    <w:rsid w:val="00F75AA2"/>
    <w:rsid w:val="00F81D95"/>
    <w:rsid w:val="00F93805"/>
    <w:rsid w:val="00FA5A21"/>
    <w:rsid w:val="00FB16D4"/>
    <w:rsid w:val="00FD037A"/>
    <w:rsid w:val="00FD04A0"/>
    <w:rsid w:val="00FE2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3A31B6"/>
  <w15:docId w15:val="{EF45D6C6-1E7F-49D2-A69F-12A84486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13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106"/>
    <w:rPr>
      <w:rFonts w:ascii="Segoe UI" w:hAnsi="Segoe UI" w:cs="Segoe UI"/>
      <w:sz w:val="18"/>
      <w:szCs w:val="18"/>
    </w:rPr>
  </w:style>
  <w:style w:type="paragraph" w:styleId="ListParagraph">
    <w:name w:val="List Paragraph"/>
    <w:basedOn w:val="Normal"/>
    <w:uiPriority w:val="34"/>
    <w:qFormat/>
    <w:rsid w:val="00D455A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3A5246"/>
    <w:pPr>
      <w:spacing w:after="0" w:line="240" w:lineRule="auto"/>
    </w:pPr>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5246"/>
    <w:pPr>
      <w:autoSpaceDE w:val="0"/>
      <w:autoSpaceDN w:val="0"/>
      <w:adjustRightInd w:val="0"/>
      <w:spacing w:after="0" w:line="240" w:lineRule="auto"/>
    </w:pPr>
    <w:rPr>
      <w:rFonts w:ascii="Arial" w:hAnsi="Arial" w:cs="Arial"/>
      <w:color w:val="000000"/>
      <w:sz w:val="24"/>
      <w:szCs w:val="24"/>
      <w:lang w:eastAsia="en-US"/>
    </w:rPr>
  </w:style>
  <w:style w:type="character" w:styleId="CommentReference">
    <w:name w:val="annotation reference"/>
    <w:basedOn w:val="DefaultParagraphFont"/>
    <w:uiPriority w:val="99"/>
    <w:semiHidden/>
    <w:unhideWhenUsed/>
    <w:rsid w:val="006F4B41"/>
    <w:rPr>
      <w:sz w:val="18"/>
      <w:szCs w:val="18"/>
    </w:rPr>
  </w:style>
  <w:style w:type="paragraph" w:styleId="CommentText">
    <w:name w:val="annotation text"/>
    <w:basedOn w:val="Normal"/>
    <w:link w:val="CommentTextChar"/>
    <w:uiPriority w:val="99"/>
    <w:semiHidden/>
    <w:unhideWhenUsed/>
    <w:rsid w:val="006F4B41"/>
  </w:style>
  <w:style w:type="character" w:customStyle="1" w:styleId="CommentTextChar">
    <w:name w:val="Comment Text Char"/>
    <w:basedOn w:val="DefaultParagraphFont"/>
    <w:link w:val="CommentText"/>
    <w:uiPriority w:val="99"/>
    <w:semiHidden/>
    <w:rsid w:val="006F4B41"/>
  </w:style>
  <w:style w:type="paragraph" w:styleId="CommentSubject">
    <w:name w:val="annotation subject"/>
    <w:basedOn w:val="CommentText"/>
    <w:next w:val="CommentText"/>
    <w:link w:val="CommentSubjectChar"/>
    <w:uiPriority w:val="99"/>
    <w:semiHidden/>
    <w:unhideWhenUsed/>
    <w:rsid w:val="006F4B41"/>
    <w:rPr>
      <w:b/>
      <w:bCs/>
    </w:rPr>
  </w:style>
  <w:style w:type="character" w:customStyle="1" w:styleId="CommentSubjectChar">
    <w:name w:val="Comment Subject Char"/>
    <w:basedOn w:val="CommentTextChar"/>
    <w:link w:val="CommentSubject"/>
    <w:uiPriority w:val="99"/>
    <w:semiHidden/>
    <w:rsid w:val="006F4B41"/>
    <w:rPr>
      <w:b/>
      <w:bCs/>
    </w:rPr>
  </w:style>
  <w:style w:type="character" w:styleId="LineNumber">
    <w:name w:val="line number"/>
    <w:basedOn w:val="DefaultParagraphFont"/>
    <w:uiPriority w:val="99"/>
    <w:semiHidden/>
    <w:unhideWhenUsed/>
    <w:rsid w:val="00BE2961"/>
  </w:style>
  <w:style w:type="paragraph" w:customStyle="1" w:styleId="Paragraph">
    <w:name w:val="Paragraph"/>
    <w:basedOn w:val="Normal"/>
    <w:link w:val="Paragraph0"/>
    <w:rsid w:val="00570522"/>
    <w:pPr>
      <w:spacing w:before="120" w:after="0" w:line="240" w:lineRule="auto"/>
      <w:ind w:firstLine="720"/>
    </w:pPr>
    <w:rPr>
      <w:rFonts w:ascii="Times New Roman" w:eastAsia="Times New Roman" w:hAnsi="Times New Roman" w:cs="Times New Roman"/>
      <w:sz w:val="24"/>
      <w:szCs w:val="24"/>
      <w:lang w:eastAsia="en-US"/>
    </w:rPr>
  </w:style>
  <w:style w:type="character" w:styleId="Hyperlink">
    <w:name w:val="Hyperlink"/>
    <w:basedOn w:val="DefaultParagraphFont"/>
    <w:rsid w:val="00570522"/>
    <w:rPr>
      <w:color w:val="0000FF"/>
      <w:u w:val="single"/>
    </w:rPr>
  </w:style>
  <w:style w:type="character" w:customStyle="1" w:styleId="Paragraph0">
    <w:name w:val="Paragraph (文字)"/>
    <w:basedOn w:val="DefaultParagraphFont"/>
    <w:link w:val="Paragraph"/>
    <w:rsid w:val="00570522"/>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tfOZI1x6OrhK4eJzmNRUHBTUA==">AMUW2mWTAAavdM7Le83vcHD6WMkrfgB3igfvc6DndDqRrRH3yikKNFpek1kZOBwb4KrRSec2dVWCKAYR9zc8bNgaKdxt7qDv+J/ffXY0VEbDYm/VnGgbAlA=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E769E6-43A6-4C89-83BC-70AED64E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31</Pages>
  <Words>9539</Words>
  <Characters>54377</Characters>
  <Application>Microsoft Office Word</Application>
  <DocSecurity>0</DocSecurity>
  <Lines>453</Lines>
  <Paragraphs>127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Carrier Ruiz</dc:creator>
  <cp:lastModifiedBy>Pablo Ismael Vergara Garcia</cp:lastModifiedBy>
  <cp:revision>4</cp:revision>
  <cp:lastPrinted>2020-06-15T10:40:00Z</cp:lastPrinted>
  <dcterms:created xsi:type="dcterms:W3CDTF">2020-06-25T09:43:00Z</dcterms:created>
  <dcterms:modified xsi:type="dcterms:W3CDTF">2020-06-30T11:56:00Z</dcterms:modified>
</cp:coreProperties>
</file>